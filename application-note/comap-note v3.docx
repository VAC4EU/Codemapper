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2C753" w14:textId="275658E9" w:rsidR="0098510C" w:rsidRDefault="00520DA2" w:rsidP="00F11C1C">
      <w:pPr>
        <w:pStyle w:val="Heading1"/>
      </w:pPr>
      <w:r>
        <w:t>Co</w:t>
      </w:r>
      <w:r w:rsidR="00F11C1C">
        <w:t xml:space="preserve">deMapper: Semi-automatic coding of </w:t>
      </w:r>
      <w:r>
        <w:t>case definitions</w:t>
      </w:r>
    </w:p>
    <w:p w14:paraId="7515A89F" w14:textId="674D1AD3" w:rsidR="0098510C" w:rsidRDefault="00A00FA4" w:rsidP="00F11C1C">
      <w:pPr>
        <w:pStyle w:val="NoSpacing"/>
        <w:rPr>
          <w:vertAlign w:val="superscript"/>
          <w:lang w:val="nl-NL"/>
        </w:rPr>
      </w:pPr>
      <w:r>
        <w:rPr>
          <w:lang w:val="nl-NL"/>
        </w:rPr>
        <w:t>Benedikt Becker</w:t>
      </w:r>
      <w:r w:rsidR="000A393E">
        <w:rPr>
          <w:lang w:val="nl-NL"/>
        </w:rPr>
        <w:t>*</w:t>
      </w:r>
      <w:r w:rsidRPr="00A00FA4">
        <w:rPr>
          <w:vertAlign w:val="superscript"/>
          <w:lang w:val="nl-NL"/>
        </w:rPr>
        <w:t>1</w:t>
      </w:r>
      <w:r w:rsidR="00520DA2" w:rsidRPr="00D120F9">
        <w:rPr>
          <w:lang w:val="nl-NL"/>
        </w:rPr>
        <w:t xml:space="preserve">, </w:t>
      </w:r>
      <w:r>
        <w:rPr>
          <w:lang w:val="nl-NL"/>
        </w:rPr>
        <w:t xml:space="preserve">Erik </w:t>
      </w:r>
      <w:r w:rsidR="001E3641">
        <w:rPr>
          <w:lang w:val="nl-NL"/>
        </w:rPr>
        <w:t xml:space="preserve">M. </w:t>
      </w:r>
      <w:r>
        <w:rPr>
          <w:lang w:val="nl-NL"/>
        </w:rPr>
        <w:t>van Mulligen</w:t>
      </w:r>
      <w:r w:rsidRPr="00A00FA4">
        <w:rPr>
          <w:vertAlign w:val="superscript"/>
          <w:lang w:val="nl-NL"/>
        </w:rPr>
        <w:t>1</w:t>
      </w:r>
      <w:r w:rsidR="00520DA2" w:rsidRPr="00D120F9">
        <w:rPr>
          <w:lang w:val="nl-NL"/>
        </w:rPr>
        <w:t xml:space="preserve">, </w:t>
      </w:r>
      <w:r>
        <w:rPr>
          <w:lang w:val="nl-NL"/>
        </w:rPr>
        <w:t>Daniel Weibel</w:t>
      </w:r>
      <w:r w:rsidRPr="00A00FA4">
        <w:rPr>
          <w:vertAlign w:val="superscript"/>
          <w:lang w:val="nl-NL"/>
        </w:rPr>
        <w:t>1</w:t>
      </w:r>
      <w:r w:rsidR="001B7EB2">
        <w:rPr>
          <w:lang w:val="nl-NL"/>
        </w:rPr>
        <w:t xml:space="preserve">, </w:t>
      </w:r>
      <w:r w:rsidR="00C067EB">
        <w:rPr>
          <w:lang w:val="nl-NL"/>
        </w:rPr>
        <w:t>Paul Avillach</w:t>
      </w:r>
      <w:r w:rsidR="00A227C2" w:rsidRPr="00534181">
        <w:rPr>
          <w:vertAlign w:val="superscript"/>
          <w:lang w:val="nl-NL"/>
        </w:rPr>
        <w:t>1,</w:t>
      </w:r>
      <w:r w:rsidR="00955ED1">
        <w:rPr>
          <w:vertAlign w:val="superscript"/>
          <w:lang w:val="nl-NL"/>
        </w:rPr>
        <w:t>2</w:t>
      </w:r>
      <w:r w:rsidR="00C067EB">
        <w:rPr>
          <w:lang w:val="nl-NL"/>
        </w:rPr>
        <w:t xml:space="preserve">, </w:t>
      </w:r>
      <w:r>
        <w:rPr>
          <w:lang w:val="nl-NL"/>
        </w:rPr>
        <w:t>Miriam Sturkenboom</w:t>
      </w:r>
      <w:r w:rsidRPr="00A00FA4">
        <w:rPr>
          <w:vertAlign w:val="superscript"/>
          <w:lang w:val="nl-NL"/>
        </w:rPr>
        <w:t>1</w:t>
      </w:r>
      <w:r>
        <w:rPr>
          <w:vertAlign w:val="superscript"/>
          <w:lang w:val="nl-NL"/>
        </w:rPr>
        <w:t>,</w:t>
      </w:r>
      <w:r w:rsidR="000C28FC">
        <w:rPr>
          <w:vertAlign w:val="superscript"/>
          <w:lang w:val="nl-NL"/>
        </w:rPr>
        <w:t>3</w:t>
      </w:r>
      <w:r w:rsidR="00520DA2" w:rsidRPr="00D120F9">
        <w:rPr>
          <w:lang w:val="nl-NL"/>
        </w:rPr>
        <w:t xml:space="preserve">, </w:t>
      </w:r>
      <w:r>
        <w:rPr>
          <w:lang w:val="nl-NL"/>
        </w:rPr>
        <w:t xml:space="preserve">Jan </w:t>
      </w:r>
      <w:r w:rsidR="001E3641">
        <w:rPr>
          <w:lang w:val="nl-NL"/>
        </w:rPr>
        <w:t xml:space="preserve">A. </w:t>
      </w:r>
      <w:r>
        <w:rPr>
          <w:lang w:val="nl-NL"/>
        </w:rPr>
        <w:t>Kors</w:t>
      </w:r>
      <w:r w:rsidRPr="00A00FA4">
        <w:rPr>
          <w:vertAlign w:val="superscript"/>
          <w:lang w:val="nl-NL"/>
        </w:rPr>
        <w:t>1</w:t>
      </w:r>
    </w:p>
    <w:p w14:paraId="33E7C18C" w14:textId="19646A81" w:rsidR="000A393E" w:rsidRDefault="00A00FA4" w:rsidP="000E2EAC">
      <w:pPr>
        <w:pStyle w:val="NoSpacing"/>
      </w:pPr>
      <w:r w:rsidRPr="000A393E">
        <w:t xml:space="preserve">1 Department </w:t>
      </w:r>
      <w:r w:rsidR="001E3641" w:rsidRPr="000A393E">
        <w:t xml:space="preserve">of </w:t>
      </w:r>
      <w:r w:rsidRPr="000A393E">
        <w:t xml:space="preserve">Medical Informatics, Erasmus University Medical Center, Rotterdam, </w:t>
      </w:r>
      <w:r w:rsidR="001E3641" w:rsidRPr="000A393E">
        <w:t xml:space="preserve">The </w:t>
      </w:r>
      <w:r w:rsidRPr="000A393E">
        <w:t>Netherlands</w:t>
      </w:r>
      <w:r w:rsidR="00955ED1">
        <w:br/>
        <w:t>2</w:t>
      </w:r>
      <w:r w:rsidR="00955ED1" w:rsidRPr="000A393E">
        <w:t xml:space="preserve"> Department of Biomedical Informatics, Harvard Medical School, Boston, </w:t>
      </w:r>
      <w:r w:rsidR="00867DD4">
        <w:t>United States</w:t>
      </w:r>
      <w:r w:rsidR="000A393E">
        <w:br/>
      </w:r>
      <w:r w:rsidR="00955ED1">
        <w:t>3</w:t>
      </w:r>
      <w:r w:rsidR="00955ED1" w:rsidRPr="000A393E">
        <w:t xml:space="preserve"> </w:t>
      </w:r>
      <w:r w:rsidRPr="000A393E">
        <w:t xml:space="preserve">Department </w:t>
      </w:r>
      <w:r w:rsidR="001E3641" w:rsidRPr="000A393E">
        <w:t xml:space="preserve">of </w:t>
      </w:r>
      <w:r w:rsidR="00FA7605" w:rsidRPr="000A393E">
        <w:t>Epidemi</w:t>
      </w:r>
      <w:r w:rsidRPr="000A393E">
        <w:t xml:space="preserve">ology, Erasmus University Medical Center, Rotterdam, </w:t>
      </w:r>
      <w:r w:rsidR="001E3641" w:rsidRPr="000A393E">
        <w:t xml:space="preserve">The </w:t>
      </w:r>
      <w:r w:rsidRPr="000A393E">
        <w:t>Netherlands</w:t>
      </w:r>
      <w:r w:rsidR="000A393E">
        <w:br/>
      </w:r>
      <w:r w:rsidR="000A393E" w:rsidRPr="000A393E">
        <w:t xml:space="preserve">* Corresponding author. </w:t>
      </w:r>
      <w:r w:rsidR="00932E48">
        <w:t>Address:</w:t>
      </w:r>
      <w:r w:rsidR="000E2EAC">
        <w:t xml:space="preserve"> Department of Medical Informatics, Erasmus University Medical Center, P.O. 21455, 3001 AL Rotterdam</w:t>
      </w:r>
      <w:r w:rsidR="00867DD4">
        <w:t xml:space="preserve">, </w:t>
      </w:r>
      <w:r w:rsidR="00867DD4" w:rsidRPr="000A393E">
        <w:t>The Netherlands</w:t>
      </w:r>
      <w:r w:rsidR="00932E48">
        <w:t>. Email: b.becker@erasmusmc.nl</w:t>
      </w:r>
    </w:p>
    <w:p w14:paraId="1B3D6E24" w14:textId="77777777" w:rsidR="00DE786C" w:rsidRDefault="00DE786C" w:rsidP="00C23451">
      <w:pPr>
        <w:pStyle w:val="Heading5"/>
        <w:rPr>
          <w:lang w:val="nl-NL"/>
        </w:rPr>
      </w:pPr>
      <w:r w:rsidRPr="001726A8">
        <w:t>Document</w:t>
      </w:r>
      <w:r>
        <w:rPr>
          <w:lang w:val="nl-NL"/>
        </w:rPr>
        <w:t xml:space="preserve"> info</w:t>
      </w:r>
    </w:p>
    <w:p w14:paraId="33753E67" w14:textId="3AF5B351" w:rsidR="000A393E" w:rsidRDefault="00DE786C" w:rsidP="00F11C1C">
      <w:pPr>
        <w:pStyle w:val="NoSpacing"/>
      </w:pPr>
      <w:r>
        <w:t>Target journal:</w:t>
      </w:r>
      <w:r w:rsidR="00425AB9">
        <w:t xml:space="preserve"> </w:t>
      </w:r>
      <w:ins w:id="0" w:author="Benedikt Becker" w:date="2016-03-22T18:49:00Z">
        <w:r w:rsidR="00690831" w:rsidRPr="00690831">
          <w:rPr>
            <w:i/>
            <w:rPrChange w:id="1" w:author="Benedikt Becker" w:date="2016-03-22T18:49:00Z">
              <w:rPr>
                <w:noProof w:val="0"/>
                <w:lang w:val="en-GB"/>
              </w:rPr>
            </w:rPrChange>
          </w:rPr>
          <w:t>Pharmacoepidemiology and drug safety</w:t>
        </w:r>
      </w:ins>
      <w:del w:id="2" w:author="Benedikt Becker" w:date="2016-03-22T18:49:00Z">
        <w:r w:rsidDel="00690831">
          <w:delText xml:space="preserve">Application note in </w:delText>
        </w:r>
        <w:commentRangeStart w:id="3"/>
        <w:r w:rsidRPr="001C0E55" w:rsidDel="00690831">
          <w:rPr>
            <w:i/>
          </w:rPr>
          <w:delText>European Journal of Epidemiology</w:delText>
        </w:r>
        <w:commentRangeEnd w:id="3"/>
        <w:r w:rsidR="00F13ECA" w:rsidDel="00690831">
          <w:rPr>
            <w:rStyle w:val="CommentReference"/>
            <w:noProof w:val="0"/>
            <w:lang w:val="en-GB"/>
          </w:rPr>
          <w:commentReference w:id="3"/>
        </w:r>
      </w:del>
      <w:r>
        <w:br/>
        <w:t xml:space="preserve">Word cound: </w:t>
      </w:r>
      <w:del w:id="4" w:author="Benedikt Becker" w:date="2016-04-03T20:12:00Z">
        <w:r w:rsidDel="002B797D">
          <w:delText>2,551</w:delText>
        </w:r>
      </w:del>
      <w:ins w:id="5" w:author="Benedikt Becker" w:date="2016-04-03T20:42:00Z">
        <w:r w:rsidR="008E784A">
          <w:t>3,910</w:t>
        </w:r>
      </w:ins>
    </w:p>
    <w:p w14:paraId="5731479A" w14:textId="77777777" w:rsidR="00DE786C" w:rsidRDefault="00DE786C" w:rsidP="00DE786C">
      <w:pPr>
        <w:pStyle w:val="Heading5"/>
      </w:pPr>
      <w:r>
        <w:t>History</w:t>
      </w:r>
    </w:p>
    <w:tbl>
      <w:tblPr>
        <w:tblStyle w:val="TableGrid"/>
        <w:tblW w:w="0" w:type="auto"/>
        <w:tblLook w:val="04A0" w:firstRow="1" w:lastRow="0" w:firstColumn="1" w:lastColumn="0" w:noHBand="0" w:noVBand="1"/>
      </w:tblPr>
      <w:tblGrid>
        <w:gridCol w:w="1955"/>
        <w:gridCol w:w="1692"/>
        <w:gridCol w:w="2276"/>
      </w:tblGrid>
      <w:tr w:rsidR="00DE786C" w14:paraId="767A832C" w14:textId="77777777" w:rsidTr="003D2025">
        <w:tc>
          <w:tcPr>
            <w:tcW w:w="0" w:type="auto"/>
          </w:tcPr>
          <w:p w14:paraId="1894BA23" w14:textId="77777777" w:rsidR="00DE786C" w:rsidRPr="006511EA" w:rsidRDefault="00DE786C" w:rsidP="003D2025">
            <w:pPr>
              <w:pStyle w:val="NoSpacing"/>
            </w:pPr>
            <w:r w:rsidRPr="006511EA">
              <w:t>Benedikt Becker</w:t>
            </w:r>
          </w:p>
        </w:tc>
        <w:tc>
          <w:tcPr>
            <w:tcW w:w="0" w:type="auto"/>
          </w:tcPr>
          <w:p w14:paraId="1CB5865E" w14:textId="77777777" w:rsidR="00DE786C" w:rsidRPr="006511EA" w:rsidRDefault="00DE786C" w:rsidP="003D2025">
            <w:pPr>
              <w:pStyle w:val="NoSpacing"/>
            </w:pPr>
            <w:r w:rsidRPr="006511EA">
              <w:t>January 5, 2016</w:t>
            </w:r>
          </w:p>
        </w:tc>
        <w:tc>
          <w:tcPr>
            <w:tcW w:w="0" w:type="auto"/>
          </w:tcPr>
          <w:p w14:paraId="7AF079B8" w14:textId="77777777" w:rsidR="00DE786C" w:rsidRPr="006511EA" w:rsidRDefault="00DE786C" w:rsidP="003D2025">
            <w:pPr>
              <w:pStyle w:val="NoSpacing"/>
            </w:pPr>
            <w:r w:rsidRPr="006511EA">
              <w:t>Draft v1</w:t>
            </w:r>
          </w:p>
        </w:tc>
      </w:tr>
      <w:tr w:rsidR="00DE786C" w14:paraId="0E09EF67" w14:textId="77777777" w:rsidTr="003D2025">
        <w:tc>
          <w:tcPr>
            <w:tcW w:w="0" w:type="auto"/>
          </w:tcPr>
          <w:p w14:paraId="55072E70" w14:textId="77777777" w:rsidR="00DE786C" w:rsidRPr="006511EA" w:rsidRDefault="00DE786C" w:rsidP="003D2025">
            <w:pPr>
              <w:pStyle w:val="NoSpacing"/>
            </w:pPr>
            <w:r w:rsidRPr="006511EA">
              <w:t>Miriam Sturkenboom</w:t>
            </w:r>
          </w:p>
        </w:tc>
        <w:tc>
          <w:tcPr>
            <w:tcW w:w="0" w:type="auto"/>
          </w:tcPr>
          <w:p w14:paraId="0F8D577B" w14:textId="77777777" w:rsidR="00DE786C" w:rsidRPr="006511EA" w:rsidRDefault="00DE786C" w:rsidP="003D2025">
            <w:pPr>
              <w:pStyle w:val="NoSpacing"/>
            </w:pPr>
            <w:r w:rsidRPr="006511EA">
              <w:t>February 7, 2016</w:t>
            </w:r>
          </w:p>
        </w:tc>
        <w:tc>
          <w:tcPr>
            <w:tcW w:w="0" w:type="auto"/>
          </w:tcPr>
          <w:p w14:paraId="3C61C687" w14:textId="77777777" w:rsidR="00DE786C" w:rsidRPr="006511EA" w:rsidRDefault="00DE786C" w:rsidP="003D2025">
            <w:pPr>
              <w:pStyle w:val="NoSpacing"/>
            </w:pPr>
            <w:r w:rsidRPr="006511EA">
              <w:t>Comments &amp; suggestions</w:t>
            </w:r>
          </w:p>
        </w:tc>
      </w:tr>
      <w:tr w:rsidR="00DE786C" w14:paraId="5F8EDB44" w14:textId="77777777" w:rsidTr="003D2025">
        <w:tc>
          <w:tcPr>
            <w:tcW w:w="0" w:type="auto"/>
          </w:tcPr>
          <w:p w14:paraId="2E320B66" w14:textId="77777777" w:rsidR="00DE786C" w:rsidRPr="006511EA" w:rsidRDefault="00DE786C" w:rsidP="003D2025">
            <w:pPr>
              <w:pStyle w:val="NoSpacing"/>
            </w:pPr>
            <w:r w:rsidRPr="006511EA">
              <w:t>Benedikt Becker</w:t>
            </w:r>
          </w:p>
        </w:tc>
        <w:tc>
          <w:tcPr>
            <w:tcW w:w="0" w:type="auto"/>
          </w:tcPr>
          <w:p w14:paraId="50EC1EBF" w14:textId="77777777" w:rsidR="00DE786C" w:rsidRPr="006511EA" w:rsidRDefault="00DE786C" w:rsidP="003D2025">
            <w:pPr>
              <w:pStyle w:val="NoSpacing"/>
            </w:pPr>
            <w:r w:rsidRPr="006511EA">
              <w:t>February 17, 2016</w:t>
            </w:r>
          </w:p>
        </w:tc>
        <w:tc>
          <w:tcPr>
            <w:tcW w:w="0" w:type="auto"/>
          </w:tcPr>
          <w:p w14:paraId="0D64654C" w14:textId="77777777" w:rsidR="00DE786C" w:rsidRPr="006511EA" w:rsidRDefault="00DE786C" w:rsidP="003D2025">
            <w:pPr>
              <w:pStyle w:val="NoSpacing"/>
            </w:pPr>
            <w:r w:rsidRPr="006511EA">
              <w:t>Draft v2</w:t>
            </w:r>
          </w:p>
        </w:tc>
      </w:tr>
      <w:tr w:rsidR="00DE786C" w14:paraId="54FDE11F" w14:textId="77777777" w:rsidTr="003D2025">
        <w:tc>
          <w:tcPr>
            <w:tcW w:w="0" w:type="auto"/>
          </w:tcPr>
          <w:p w14:paraId="067EA48F" w14:textId="77777777" w:rsidR="00DE786C" w:rsidRPr="006511EA" w:rsidRDefault="00DE786C" w:rsidP="003D2025">
            <w:pPr>
              <w:pStyle w:val="NoSpacing"/>
            </w:pPr>
            <w:r w:rsidRPr="006511EA">
              <w:t>Paul Avillach</w:t>
            </w:r>
          </w:p>
        </w:tc>
        <w:tc>
          <w:tcPr>
            <w:tcW w:w="0" w:type="auto"/>
          </w:tcPr>
          <w:p w14:paraId="437BC828" w14:textId="77777777" w:rsidR="00DE786C" w:rsidRPr="006511EA" w:rsidRDefault="00DE786C" w:rsidP="003D2025">
            <w:pPr>
              <w:pStyle w:val="NoSpacing"/>
            </w:pPr>
            <w:r w:rsidRPr="006511EA">
              <w:t>February 29, 2016</w:t>
            </w:r>
          </w:p>
        </w:tc>
        <w:tc>
          <w:tcPr>
            <w:tcW w:w="0" w:type="auto"/>
          </w:tcPr>
          <w:p w14:paraId="7EBA87EF" w14:textId="77777777" w:rsidR="00DE786C" w:rsidRPr="006511EA" w:rsidRDefault="00DE786C" w:rsidP="003D2025">
            <w:pPr>
              <w:pStyle w:val="NoSpacing"/>
            </w:pPr>
            <w:r w:rsidRPr="006511EA">
              <w:t>Comments &amp; suggestions</w:t>
            </w:r>
          </w:p>
        </w:tc>
      </w:tr>
      <w:tr w:rsidR="00AF0C6E" w14:paraId="12EEA598" w14:textId="77777777" w:rsidTr="003D2025">
        <w:tc>
          <w:tcPr>
            <w:tcW w:w="0" w:type="auto"/>
          </w:tcPr>
          <w:p w14:paraId="39ADE667" w14:textId="68536A0B" w:rsidR="00AF0C6E" w:rsidRPr="006511EA" w:rsidRDefault="00AF0C6E" w:rsidP="003D2025">
            <w:pPr>
              <w:pStyle w:val="NoSpacing"/>
            </w:pPr>
            <w:r>
              <w:t>Jan Kors</w:t>
            </w:r>
          </w:p>
        </w:tc>
        <w:tc>
          <w:tcPr>
            <w:tcW w:w="0" w:type="auto"/>
          </w:tcPr>
          <w:p w14:paraId="5F6CE0EC" w14:textId="6318202E" w:rsidR="00AF0C6E" w:rsidRPr="006511EA" w:rsidRDefault="00AF0C6E" w:rsidP="003D2025">
            <w:pPr>
              <w:pStyle w:val="NoSpacing"/>
            </w:pPr>
            <w:r>
              <w:t>March 9, 2016</w:t>
            </w:r>
          </w:p>
        </w:tc>
        <w:tc>
          <w:tcPr>
            <w:tcW w:w="0" w:type="auto"/>
          </w:tcPr>
          <w:p w14:paraId="6EFD9FF6" w14:textId="2F976C0A" w:rsidR="00AF0C6E" w:rsidRPr="006511EA" w:rsidRDefault="00AF0C6E" w:rsidP="003D2025">
            <w:pPr>
              <w:pStyle w:val="NoSpacing"/>
            </w:pPr>
            <w:r>
              <w:t>Commets &amp; suggestions</w:t>
            </w:r>
          </w:p>
        </w:tc>
      </w:tr>
      <w:tr w:rsidR="00F42B35" w14:paraId="0D5E2609" w14:textId="77777777" w:rsidTr="003D2025">
        <w:tc>
          <w:tcPr>
            <w:tcW w:w="0" w:type="auto"/>
          </w:tcPr>
          <w:p w14:paraId="6C3A34A5" w14:textId="0E0835B5" w:rsidR="00F42B35" w:rsidRDefault="00D34698" w:rsidP="003D2025">
            <w:pPr>
              <w:pStyle w:val="NoSpacing"/>
            </w:pPr>
            <w:ins w:id="6" w:author="Benedikt Becker" w:date="2016-04-03T20:42:00Z">
              <w:r>
                <w:t>Benedikt Becker</w:t>
              </w:r>
            </w:ins>
          </w:p>
        </w:tc>
        <w:tc>
          <w:tcPr>
            <w:tcW w:w="0" w:type="auto"/>
          </w:tcPr>
          <w:p w14:paraId="10029947" w14:textId="15120AB1" w:rsidR="00F42B35" w:rsidRDefault="004C02DF" w:rsidP="003D2025">
            <w:pPr>
              <w:pStyle w:val="NoSpacing"/>
            </w:pPr>
            <w:ins w:id="7" w:author="Benedikt Becker" w:date="2016-03-31T18:37:00Z">
              <w:r>
                <w:t xml:space="preserve">April </w:t>
              </w:r>
            </w:ins>
            <w:ins w:id="8" w:author="Benedikt Becker" w:date="2016-04-03T18:06:00Z">
              <w:r>
                <w:t>3</w:t>
              </w:r>
            </w:ins>
            <w:ins w:id="9" w:author="Benedikt Becker" w:date="2016-03-31T18:37:00Z">
              <w:r w:rsidR="0039293D">
                <w:t>, 2016</w:t>
              </w:r>
            </w:ins>
          </w:p>
        </w:tc>
        <w:tc>
          <w:tcPr>
            <w:tcW w:w="0" w:type="auto"/>
          </w:tcPr>
          <w:p w14:paraId="4EBEEB85" w14:textId="09CFFF3F" w:rsidR="00F42B35" w:rsidRDefault="00D34698" w:rsidP="003D2025">
            <w:pPr>
              <w:pStyle w:val="NoSpacing"/>
            </w:pPr>
            <w:ins w:id="10" w:author="Benedikt Becker" w:date="2016-04-03T20:41:00Z">
              <w:r>
                <w:t>Draft v3</w:t>
              </w:r>
            </w:ins>
          </w:p>
        </w:tc>
      </w:tr>
    </w:tbl>
    <w:p w14:paraId="77BA0381" w14:textId="57EC62C3" w:rsidR="00E23521" w:rsidRPr="00E23521" w:rsidRDefault="00CD01EF" w:rsidP="005E1561">
      <w:pPr>
        <w:pStyle w:val="Heading5"/>
      </w:pPr>
      <w:r>
        <w:t>TODO</w:t>
      </w:r>
    </w:p>
    <w:p w14:paraId="65A5E600" w14:textId="1A1E72A2" w:rsidR="00534181" w:rsidRPr="00534181" w:rsidRDefault="00DE37AD" w:rsidP="00CD01EF">
      <w:pPr>
        <w:pStyle w:val="NoSpacing"/>
        <w:numPr>
          <w:ilvl w:val="0"/>
          <w:numId w:val="5"/>
        </w:numPr>
        <w:rPr>
          <w:sz w:val="32"/>
          <w:szCs w:val="32"/>
        </w:rPr>
      </w:pPr>
      <w:r>
        <w:t>f</w:t>
      </w:r>
      <w:r w:rsidR="00534181">
        <w:t>ormat references</w:t>
      </w:r>
    </w:p>
    <w:p w14:paraId="6D792E72" w14:textId="08AB7C57" w:rsidR="00F305F0" w:rsidRPr="00F305F0" w:rsidRDefault="00DE37AD">
      <w:pPr>
        <w:pStyle w:val="NoSpacing"/>
        <w:numPr>
          <w:ilvl w:val="0"/>
          <w:numId w:val="5"/>
        </w:numPr>
        <w:rPr>
          <w:sz w:val="32"/>
          <w:szCs w:val="32"/>
          <w:rPrChange w:id="11" w:author="Benedikt Becker" w:date="2016-03-16T16:05:00Z">
            <w:rPr/>
          </w:rPrChange>
        </w:rPr>
      </w:pPr>
      <w:r>
        <w:t>s</w:t>
      </w:r>
      <w:r w:rsidR="00CD01EF">
        <w:t xml:space="preserve">lant </w:t>
      </w:r>
      <w:r w:rsidR="00CD01EF">
        <w:rPr>
          <w:i/>
        </w:rPr>
        <w:t>CodeMappe</w:t>
      </w:r>
      <w:r w:rsidR="00144E5D">
        <w:rPr>
          <w:i/>
        </w:rPr>
        <w:t>r</w:t>
      </w:r>
      <w:r w:rsidR="00DE6671">
        <w:t>?</w:t>
      </w:r>
    </w:p>
    <w:p w14:paraId="0B1CC4D0" w14:textId="3A8B64A7" w:rsidR="00CD01EF" w:rsidRPr="00FA7A45" w:rsidRDefault="00F305F0" w:rsidP="00CD01EF">
      <w:pPr>
        <w:pStyle w:val="NoSpacing"/>
        <w:numPr>
          <w:ilvl w:val="0"/>
          <w:numId w:val="5"/>
        </w:numPr>
        <w:rPr>
          <w:sz w:val="32"/>
          <w:szCs w:val="32"/>
        </w:rPr>
      </w:pPr>
      <w:r>
        <w:t>s/coding system/</w:t>
      </w:r>
      <w:r w:rsidR="00303DA0">
        <w:t xml:space="preserve">(biomedical) </w:t>
      </w:r>
      <w:r w:rsidR="008A512B">
        <w:t>vocabulary/</w:t>
      </w:r>
      <w:r w:rsidR="00DE6671">
        <w:t xml:space="preserve"> ?</w:t>
      </w:r>
      <w:r w:rsidR="00CD01EF" w:rsidRPr="00FA7A45">
        <w:rPr>
          <w:rPrChange w:id="12" w:author="Benedikt Becker" w:date="2016-03-16T15:18:00Z">
            <w:rPr>
              <w:noProof w:val="0"/>
              <w:lang w:val="en-GB"/>
            </w:rPr>
          </w:rPrChange>
        </w:rPr>
        <w:br w:type="page"/>
      </w:r>
    </w:p>
    <w:p w14:paraId="1D418EBF" w14:textId="600EF5B5" w:rsidR="0098510C" w:rsidRDefault="00520DA2" w:rsidP="0088735A">
      <w:pPr>
        <w:pStyle w:val="Heading1"/>
      </w:pPr>
      <w:r>
        <w:lastRenderedPageBreak/>
        <w:t>Introduction</w:t>
      </w:r>
    </w:p>
    <w:p w14:paraId="770DE5A3" w14:textId="77777777" w:rsidR="0098510C" w:rsidRPr="0088735A" w:rsidRDefault="00520DA2" w:rsidP="0088735A">
      <w:pPr>
        <w:pStyle w:val="Heading5"/>
      </w:pPr>
      <w:r>
        <w:t>Background</w:t>
      </w:r>
    </w:p>
    <w:p w14:paraId="6B2F9D84" w14:textId="5F8BA1DD" w:rsidR="0098510C" w:rsidRDefault="006A44BF" w:rsidP="00F45281">
      <w:ins w:id="13" w:author="Benedikt Becker" w:date="2016-03-14T15:16:00Z">
        <w:r>
          <w:t>Information from m</w:t>
        </w:r>
      </w:ins>
      <w:ins w:id="14" w:author="Benedikt Becker" w:date="2016-03-14T15:15:00Z">
        <w:r>
          <w:t>ultip</w:t>
        </w:r>
      </w:ins>
      <w:ins w:id="15" w:author="Benedikt Becker" w:date="2016-03-15T17:00:00Z">
        <w:r w:rsidR="00E342CC">
          <w:t>l</w:t>
        </w:r>
      </w:ins>
      <w:ins w:id="16" w:author="Benedikt Becker" w:date="2016-03-14T15:15:00Z">
        <w:r>
          <w:t xml:space="preserve">e </w:t>
        </w:r>
      </w:ins>
      <w:ins w:id="17" w:author="Benedikt Becker" w:date="2016-03-14T15:16:00Z">
        <w:r>
          <w:t>e</w:t>
        </w:r>
      </w:ins>
      <w:ins w:id="18" w:author="Benedikt Becker" w:date="2016-03-14T15:15:00Z">
        <w:r w:rsidR="00E31057">
          <w:t>lectronic health record (EHR) database</w:t>
        </w:r>
      </w:ins>
      <w:ins w:id="19" w:author="Benedikt Becker" w:date="2016-03-14T15:16:00Z">
        <w:r>
          <w:t>s is</w:t>
        </w:r>
      </w:ins>
      <w:ins w:id="20" w:author="Benedikt Becker" w:date="2016-03-14T15:15:00Z">
        <w:r w:rsidR="00E31057">
          <w:t xml:space="preserve"> often combined in collaborative epidemiological studies to improve sample size and heterogeneity and hence </w:t>
        </w:r>
      </w:ins>
      <w:ins w:id="21" w:author="Benedikt Becker" w:date="2016-03-14T15:20:00Z">
        <w:r w:rsidR="0014386E">
          <w:t xml:space="preserve">the </w:t>
        </w:r>
      </w:ins>
      <w:ins w:id="22" w:author="Benedikt Becker" w:date="2016-03-14T15:15:00Z">
        <w:r w:rsidR="00E31057">
          <w:t>predictive power</w:t>
        </w:r>
      </w:ins>
      <w:ins w:id="23" w:author="Benedikt Becker" w:date="2016-03-14T15:20:00Z">
        <w:r w:rsidR="0014386E" w:rsidRPr="0014386E">
          <w:t xml:space="preserve"> </w:t>
        </w:r>
        <w:r w:rsidR="0014386E">
          <w:t>of the study</w:t>
        </w:r>
      </w:ins>
      <w:ins w:id="24" w:author="Benedikt Becker" w:date="2016-03-14T15:17:00Z">
        <w:r w:rsidR="006410E2">
          <w:t xml:space="preserve"> [</w:t>
        </w:r>
        <w:r w:rsidR="006410E2">
          <w:rPr>
            <w:lang w:val="en-US"/>
          </w:rPr>
          <w:t>Trifiro2014]</w:t>
        </w:r>
      </w:ins>
      <w:ins w:id="25" w:author="Benedikt Becker" w:date="2016-03-14T15:15:00Z">
        <w:r w:rsidR="00E31057">
          <w:t>.</w:t>
        </w:r>
      </w:ins>
      <w:ins w:id="26" w:author="Benedikt Becker" w:date="2016-03-14T15:16:00Z">
        <w:r w:rsidR="006410E2">
          <w:t xml:space="preserve"> </w:t>
        </w:r>
      </w:ins>
      <w:ins w:id="27" w:author="Benedikt Becker" w:date="2016-03-14T15:15:00Z">
        <w:r w:rsidR="00E31057">
          <w:t xml:space="preserve">However, </w:t>
        </w:r>
      </w:ins>
      <w:ins w:id="28" w:author="Benedikt Becker" w:date="2016-03-14T15:17:00Z">
        <w:r w:rsidR="007B6F6D">
          <w:t>EHR</w:t>
        </w:r>
      </w:ins>
      <w:ins w:id="29" w:author="Benedikt Becker" w:date="2016-03-14T15:15:00Z">
        <w:r w:rsidR="00E31057">
          <w:t xml:space="preserve"> databases </w:t>
        </w:r>
      </w:ins>
      <w:ins w:id="30" w:author="Benedikt Becker" w:date="2016-03-14T15:17:00Z">
        <w:r w:rsidR="00AF1657">
          <w:t xml:space="preserve">in Europe </w:t>
        </w:r>
      </w:ins>
      <w:del w:id="31" w:author="Benedikt Becker" w:date="2016-03-14T15:15:00Z">
        <w:r w:rsidR="000B32A8" w:rsidDel="00E31057">
          <w:delText>Collaborative e</w:delText>
        </w:r>
        <w:r w:rsidR="003D62A4" w:rsidDel="00E31057">
          <w:delText>pidemiological studies</w:delText>
        </w:r>
        <w:r w:rsidR="000B32A8" w:rsidDel="00E31057">
          <w:delText xml:space="preserve"> in Europe require combination of </w:delText>
        </w:r>
        <w:r w:rsidR="00520DA2" w:rsidDel="00E31057">
          <w:delText xml:space="preserve">evidence from electronic health record (EHR) databases that </w:delText>
        </w:r>
      </w:del>
      <w:r w:rsidR="00520DA2">
        <w:t xml:space="preserve">use different coding systems to describe medical information, such as </w:t>
      </w:r>
      <w:r w:rsidR="001E3641">
        <w:t xml:space="preserve">the </w:t>
      </w:r>
      <w:r w:rsidR="00C7440C" w:rsidRPr="00C7440C">
        <w:t>International Classification of Diseases</w:t>
      </w:r>
      <w:r w:rsidR="00C7440C">
        <w:t xml:space="preserve"> (</w:t>
      </w:r>
      <w:r w:rsidR="00520DA2">
        <w:t>ICD</w:t>
      </w:r>
      <w:r w:rsidR="00C7440C">
        <w:t>)</w:t>
      </w:r>
      <w:r w:rsidR="00520DA2">
        <w:t xml:space="preserve">, </w:t>
      </w:r>
      <w:r w:rsidR="001E3641">
        <w:t xml:space="preserve">the </w:t>
      </w:r>
      <w:r w:rsidR="00C7440C" w:rsidRPr="00C7440C">
        <w:t xml:space="preserve">International Classification of Primary </w:t>
      </w:r>
      <w:r w:rsidR="00C7440C" w:rsidRPr="006A2449">
        <w:t>Care</w:t>
      </w:r>
      <w:r w:rsidR="00C7440C">
        <w:t xml:space="preserve"> (</w:t>
      </w:r>
      <w:r w:rsidR="00520DA2">
        <w:t>ICPC</w:t>
      </w:r>
      <w:r w:rsidR="00C7440C">
        <w:t>)</w:t>
      </w:r>
      <w:r w:rsidR="001E3641">
        <w:t>, or READ</w:t>
      </w:r>
      <w:r w:rsidR="00C7440C">
        <w:t xml:space="preserve"> </w:t>
      </w:r>
      <w:ins w:id="32" w:author="Benedikt Becker" w:date="2016-03-09T17:41:00Z">
        <w:r w:rsidR="00360585">
          <w:t>codes</w:t>
        </w:r>
      </w:ins>
      <w:del w:id="33" w:author="Benedikt Becker" w:date="2016-03-14T15:16:00Z">
        <w:r w:rsidR="00360585" w:rsidDel="006410E2">
          <w:delText xml:space="preserve"> </w:delText>
        </w:r>
        <w:r w:rsidR="0039529A" w:rsidDel="006410E2">
          <w:delText>[</w:delText>
        </w:r>
        <w:r w:rsidR="004A5987" w:rsidDel="006410E2">
          <w:rPr>
            <w:lang w:val="en-US"/>
          </w:rPr>
          <w:delText>Trifiro2014]</w:delText>
        </w:r>
      </w:del>
      <w:r w:rsidR="00391C85">
        <w:t xml:space="preserve">. </w:t>
      </w:r>
      <w:ins w:id="34" w:author="Benedikt Becker" w:date="2016-03-14T15:37:00Z">
        <w:r w:rsidR="00DA4C16">
          <w:t xml:space="preserve">The extraction </w:t>
        </w:r>
      </w:ins>
      <w:ins w:id="35" w:author="Benedikt Becker" w:date="2016-03-14T15:18:00Z">
        <w:r w:rsidR="00652D64">
          <w:t>of an event</w:t>
        </w:r>
      </w:ins>
      <w:ins w:id="36" w:author="Benedikt Becker" w:date="2016-03-14T15:36:00Z">
        <w:r w:rsidR="00E32305">
          <w:t xml:space="preserve"> </w:t>
        </w:r>
      </w:ins>
      <w:ins w:id="37" w:author="Benedikt Becker" w:date="2016-03-14T15:38:00Z">
        <w:r w:rsidR="00FD72B1">
          <w:t xml:space="preserve">then </w:t>
        </w:r>
      </w:ins>
      <w:ins w:id="38" w:author="Benedikt Becker" w:date="2016-03-14T15:19:00Z">
        <w:r w:rsidR="00652D64">
          <w:t xml:space="preserve">requires </w:t>
        </w:r>
      </w:ins>
      <w:ins w:id="39" w:author="Benedikt Becker" w:date="2016-03-14T15:38:00Z">
        <w:r w:rsidR="0038344E">
          <w:t xml:space="preserve">usually </w:t>
        </w:r>
      </w:ins>
      <w:ins w:id="40" w:author="Benedikt Becker" w:date="2016-03-14T15:21:00Z">
        <w:r w:rsidR="000A1F34">
          <w:t>several steps</w:t>
        </w:r>
      </w:ins>
      <w:ins w:id="41" w:author="Benedikt Becker" w:date="2016-03-15T17:00:00Z">
        <w:r w:rsidR="001E0969">
          <w:t xml:space="preserve"> to </w:t>
        </w:r>
      </w:ins>
      <w:ins w:id="42" w:author="Benedikt Becker" w:date="2016-03-15T17:33:00Z">
        <w:r w:rsidR="0021658D">
          <w:t>achieve</w:t>
        </w:r>
      </w:ins>
      <w:ins w:id="43" w:author="Benedikt Becker" w:date="2016-03-15T17:00:00Z">
        <w:r w:rsidR="001E0969">
          <w:t xml:space="preserve"> </w:t>
        </w:r>
      </w:ins>
      <w:ins w:id="44" w:author="Benedikt Becker" w:date="2016-03-15T17:01:00Z">
        <w:r w:rsidR="001E0969">
          <w:t>consistency between different databases</w:t>
        </w:r>
      </w:ins>
      <w:ins w:id="45" w:author="Benedikt Becker" w:date="2016-03-14T15:21:00Z">
        <w:r w:rsidR="000A1F34">
          <w:t>.</w:t>
        </w:r>
      </w:ins>
      <w:ins w:id="46" w:author="Benedikt Becker" w:date="2016-03-14T15:18:00Z">
        <w:r w:rsidR="00652D64">
          <w:t xml:space="preserve"> </w:t>
        </w:r>
      </w:ins>
      <w:ins w:id="47" w:author="Benedikt Becker" w:date="2016-03-23T14:39:00Z">
        <w:r w:rsidR="004E165D">
          <w:t xml:space="preserve">First, </w:t>
        </w:r>
      </w:ins>
      <w:del w:id="48" w:author="Benedikt Becker" w:date="2016-03-23T14:39:00Z">
        <w:r w:rsidR="00391C85" w:rsidDel="004E165D">
          <w:delText>T</w:delText>
        </w:r>
      </w:del>
      <w:ins w:id="49" w:author="Benedikt Becker" w:date="2016-03-23T14:39:00Z">
        <w:r w:rsidR="004E165D">
          <w:t>t</w:t>
        </w:r>
      </w:ins>
      <w:r w:rsidR="00A30F03">
        <w:t>h</w:t>
      </w:r>
      <w:r w:rsidR="00520DA2">
        <w:t xml:space="preserve">e event </w:t>
      </w:r>
      <w:del w:id="50" w:author="Benedikt Becker" w:date="2016-03-14T15:21:00Z">
        <w:r w:rsidR="00520DA2" w:rsidDel="000A1F34">
          <w:delText xml:space="preserve">to be analysed in a study </w:delText>
        </w:r>
      </w:del>
      <w:r w:rsidR="00520DA2">
        <w:t xml:space="preserve">is </w:t>
      </w:r>
      <w:del w:id="51" w:author="Benedikt Becker" w:date="2016-03-14T15:38:00Z">
        <w:r w:rsidR="000C728A" w:rsidDel="0038344E">
          <w:delText>usually</w:delText>
        </w:r>
        <w:r w:rsidR="00520DA2" w:rsidDel="0038344E">
          <w:delText xml:space="preserve"> </w:delText>
        </w:r>
      </w:del>
      <w:del w:id="52" w:author="Benedikt Becker" w:date="2016-03-23T14:39:00Z">
        <w:r w:rsidR="00391C85" w:rsidDel="004E165D">
          <w:delText xml:space="preserve">first </w:delText>
        </w:r>
      </w:del>
      <w:r w:rsidR="00520DA2">
        <w:t>described textually by a case definition</w:t>
      </w:r>
      <w:r w:rsidR="000C728A">
        <w:t xml:space="preserve"> in the </w:t>
      </w:r>
      <w:r w:rsidR="001E3641">
        <w:t xml:space="preserve">study </w:t>
      </w:r>
      <w:r w:rsidR="000C728A">
        <w:t>protocol</w:t>
      </w:r>
      <w:r w:rsidR="00391C85">
        <w:t xml:space="preserve">. </w:t>
      </w:r>
      <w:del w:id="53" w:author="Benedikt Becker" w:date="2016-03-14T15:36:00Z">
        <w:r w:rsidR="000873BF" w:rsidDel="00374347">
          <w:delText>For each coding system,</w:delText>
        </w:r>
      </w:del>
      <w:ins w:id="54" w:author="Benedikt Becker" w:date="2016-03-14T15:36:00Z">
        <w:r w:rsidR="00374347">
          <w:t>The</w:t>
        </w:r>
      </w:ins>
      <w:del w:id="55" w:author="Benedikt Becker" w:date="2016-03-14T15:36:00Z">
        <w:r w:rsidR="000873BF" w:rsidDel="00374347">
          <w:delText xml:space="preserve"> this</w:delText>
        </w:r>
      </w:del>
      <w:r w:rsidR="00391C85">
        <w:t xml:space="preserve"> </w:t>
      </w:r>
      <w:r w:rsidR="000873BF">
        <w:t xml:space="preserve">textual description is then </w:t>
      </w:r>
      <w:del w:id="56" w:author="Benedikt Becker" w:date="2016-03-14T15:38:00Z">
        <w:r w:rsidR="000873BF" w:rsidDel="00BD6BF4">
          <w:delText xml:space="preserve">manually </w:delText>
        </w:r>
      </w:del>
      <w:r w:rsidR="000873BF">
        <w:t xml:space="preserve">mapped </w:t>
      </w:r>
      <w:ins w:id="57" w:author="Benedikt Becker" w:date="2016-03-14T15:36:00Z">
        <w:r w:rsidR="00374347">
          <w:t xml:space="preserve">for each coding system </w:t>
        </w:r>
      </w:ins>
      <w:r w:rsidR="00520DA2">
        <w:t xml:space="preserve">into </w:t>
      </w:r>
      <w:r w:rsidR="000873BF">
        <w:t xml:space="preserve">a set of codes </w:t>
      </w:r>
      <w:r w:rsidR="00520DA2">
        <w:t>that represe</w:t>
      </w:r>
      <w:r w:rsidR="00A35710">
        <w:t>nt</w:t>
      </w:r>
      <w:r w:rsidR="00E259FD">
        <w:t>s</w:t>
      </w:r>
      <w:r w:rsidR="00A35710">
        <w:t xml:space="preserve"> the case definition</w:t>
      </w:r>
      <w:del w:id="58" w:author="Benedikt Becker" w:date="2016-03-09T18:00:00Z">
        <w:r w:rsidR="00A35710" w:rsidDel="004F5C83">
          <w:delText xml:space="preserve"> [[cite:Reisinger2010CDM]]</w:delText>
        </w:r>
      </w:del>
      <w:r w:rsidR="00520DA2">
        <w:t xml:space="preserve">. </w:t>
      </w:r>
      <w:r w:rsidR="000C728A">
        <w:t>Subsequently</w:t>
      </w:r>
      <w:ins w:id="59" w:author="Benedikt Becker" w:date="2016-03-14T15:22:00Z">
        <w:r w:rsidR="005753FB">
          <w:t>,</w:t>
        </w:r>
      </w:ins>
      <w:r w:rsidR="000C728A">
        <w:t xml:space="preserve"> t</w:t>
      </w:r>
      <w:r w:rsidR="00520DA2">
        <w:t>he code</w:t>
      </w:r>
      <w:r w:rsidR="00E259FD">
        <w:t xml:space="preserve"> sets are converted into </w:t>
      </w:r>
      <w:commentRangeStart w:id="60"/>
      <w:r w:rsidR="00E259FD">
        <w:t>queries</w:t>
      </w:r>
      <w:commentRangeEnd w:id="60"/>
      <w:r w:rsidR="00F70D6C">
        <w:rPr>
          <w:rStyle w:val="CommentReference"/>
        </w:rPr>
        <w:commentReference w:id="60"/>
      </w:r>
      <w:r w:rsidR="00E259FD">
        <w:t xml:space="preserve"> </w:t>
      </w:r>
      <w:r w:rsidR="00520DA2">
        <w:t>to</w:t>
      </w:r>
      <w:del w:id="61" w:author="Benedikt Becker" w:date="2016-03-10T17:08:00Z">
        <w:r w:rsidR="00520DA2" w:rsidDel="00AB16A0">
          <w:delText xml:space="preserve"> identify</w:delText>
        </w:r>
      </w:del>
      <w:r w:rsidR="00520DA2">
        <w:t xml:space="preserve"> </w:t>
      </w:r>
      <w:ins w:id="62" w:author="Benedikt Becker" w:date="2016-03-14T15:22:00Z">
        <w:r w:rsidR="005753FB">
          <w:t>identify cases</w:t>
        </w:r>
      </w:ins>
      <w:ins w:id="63" w:author="Benedikt Becker" w:date="2016-03-14T15:23:00Z">
        <w:r w:rsidR="005753FB">
          <w:t xml:space="preserve"> or</w:t>
        </w:r>
      </w:ins>
      <w:ins w:id="64" w:author="Benedikt Becker" w:date="2016-03-14T15:22:00Z">
        <w:r w:rsidR="005753FB">
          <w:t xml:space="preserve"> </w:t>
        </w:r>
      </w:ins>
      <w:commentRangeStart w:id="65"/>
      <w:del w:id="66" w:author="Benedikt Becker" w:date="2016-03-10T17:08:00Z">
        <w:r w:rsidR="00855F53" w:rsidDel="00AB16A0">
          <w:delText xml:space="preserve">or </w:delText>
        </w:r>
      </w:del>
      <w:r w:rsidR="005E38CF">
        <w:t>phenotype</w:t>
      </w:r>
      <w:r w:rsidR="00520DA2">
        <w:t xml:space="preserve"> </w:t>
      </w:r>
      <w:commentRangeEnd w:id="65"/>
      <w:r w:rsidR="000873BF">
        <w:rPr>
          <w:rStyle w:val="CommentReference"/>
        </w:rPr>
        <w:commentReference w:id="65"/>
      </w:r>
      <w:ins w:id="67" w:author="Benedikt Becker" w:date="2016-03-14T15:23:00Z">
        <w:r w:rsidR="005753FB">
          <w:t xml:space="preserve">the </w:t>
        </w:r>
      </w:ins>
      <w:del w:id="68" w:author="Benedikt Becker" w:date="2016-03-11T09:54:00Z">
        <w:r w:rsidR="00520DA2" w:rsidDel="000A7AB4">
          <w:delText xml:space="preserve">the </w:delText>
        </w:r>
      </w:del>
      <w:r w:rsidR="00520DA2">
        <w:t xml:space="preserve">event in </w:t>
      </w:r>
      <w:del w:id="69" w:author="Benedikt Becker" w:date="2016-03-10T17:08:00Z">
        <w:r w:rsidR="00520DA2" w:rsidDel="00AB16A0">
          <w:delText xml:space="preserve">the </w:delText>
        </w:r>
      </w:del>
      <w:r w:rsidR="00520DA2">
        <w:t>EHR databases</w:t>
      </w:r>
      <w:r w:rsidR="00AF2B84">
        <w:t xml:space="preserve"> [</w:t>
      </w:r>
      <w:r w:rsidR="00682F2F">
        <w:t>O</w:t>
      </w:r>
      <w:r w:rsidR="00AF2B84" w:rsidRPr="00AF2B84">
        <w:t>verby2013</w:t>
      </w:r>
      <w:ins w:id="70" w:author="Benedikt Becker" w:date="2016-03-15T17:29:00Z">
        <w:r w:rsidR="0025132D">
          <w:t>b</w:t>
        </w:r>
      </w:ins>
      <w:r w:rsidR="00AF2B84">
        <w:t>]</w:t>
      </w:r>
      <w:r w:rsidR="00520DA2">
        <w:t>.</w:t>
      </w:r>
      <w:r w:rsidR="004750CC" w:rsidRPr="004750CC">
        <w:t xml:space="preserve"> </w:t>
      </w:r>
      <w:r w:rsidR="00743D00">
        <w:t>The code sets and queries are</w:t>
      </w:r>
      <w:ins w:id="71" w:author="Benedikt Becker" w:date="2016-03-10T17:10:00Z">
        <w:r w:rsidR="0076500D">
          <w:t xml:space="preserve"> then</w:t>
        </w:r>
      </w:ins>
      <w:r w:rsidR="00743D00">
        <w:t xml:space="preserve"> </w:t>
      </w:r>
      <w:ins w:id="72" w:author="Benedikt Becker" w:date="2016-03-14T15:39:00Z">
        <w:r w:rsidR="00BD6BF4">
          <w:t xml:space="preserve">iteratively </w:t>
        </w:r>
      </w:ins>
      <w:del w:id="73" w:author="Benedikt Becker" w:date="2016-03-14T15:31:00Z">
        <w:r w:rsidR="00743D00" w:rsidDel="000826DA">
          <w:delText xml:space="preserve">usually </w:delText>
        </w:r>
      </w:del>
      <w:del w:id="74" w:author="Benedikt Becker" w:date="2016-03-14T15:38:00Z">
        <w:r w:rsidR="00743D00" w:rsidDel="00BD6BF4">
          <w:delText xml:space="preserve">iteratively </w:delText>
        </w:r>
      </w:del>
      <w:del w:id="75" w:author="Benedikt Becker" w:date="2016-03-14T15:33:00Z">
        <w:r w:rsidR="00743D00" w:rsidDel="00CF2B1D">
          <w:delText xml:space="preserve">optimised </w:delText>
        </w:r>
      </w:del>
      <w:ins w:id="76" w:author="Benedikt Becker" w:date="2016-03-14T15:33:00Z">
        <w:r w:rsidR="00CF2B1D">
          <w:t xml:space="preserve">harmonized </w:t>
        </w:r>
      </w:ins>
      <w:del w:id="77" w:author="Benedikt Becker" w:date="2016-03-14T15:33:00Z">
        <w:r w:rsidR="00743D00" w:rsidDel="00CF2B1D">
          <w:delText>in</w:delText>
        </w:r>
      </w:del>
      <w:ins w:id="78" w:author="Benedikt Becker" w:date="2016-03-14T15:33:00Z">
        <w:r w:rsidR="00CF2B1D">
          <w:t>between</w:t>
        </w:r>
      </w:ins>
      <w:del w:id="79" w:author="Benedikt Becker" w:date="2016-03-14T15:33:00Z">
        <w:r w:rsidR="00743D00" w:rsidDel="00CF2B1D">
          <w:delText xml:space="preserve"> each</w:delText>
        </w:r>
      </w:del>
      <w:r w:rsidR="00743D00">
        <w:t xml:space="preserve"> database</w:t>
      </w:r>
      <w:ins w:id="80" w:author="Benedikt Becker" w:date="2016-03-14T15:33:00Z">
        <w:r w:rsidR="00CF2B1D">
          <w:t>s</w:t>
        </w:r>
      </w:ins>
      <w:r w:rsidR="00743D00">
        <w:t xml:space="preserve"> by comparison</w:t>
      </w:r>
      <w:del w:id="81" w:author="Benedikt Becker" w:date="2016-03-14T15:33:00Z">
        <w:r w:rsidR="00743D00" w:rsidDel="009C6D8D">
          <w:delText>s</w:delText>
        </w:r>
      </w:del>
      <w:r w:rsidR="00743D00">
        <w:t xml:space="preserve"> </w:t>
      </w:r>
      <w:ins w:id="82" w:author="Benedikt Becker" w:date="2016-03-10T17:11:00Z">
        <w:r w:rsidR="0036222C">
          <w:t xml:space="preserve">with </w:t>
        </w:r>
      </w:ins>
      <w:del w:id="83" w:author="Benedikt Becker" w:date="2016-03-10T17:11:00Z">
        <w:r w:rsidR="00743D00" w:rsidDel="0036222C">
          <w:delText xml:space="preserve">against </w:delText>
        </w:r>
      </w:del>
      <w:r w:rsidR="00743D00">
        <w:t>benchmarks from the literature and by feedback from the database custodians.</w:t>
      </w:r>
      <w:r w:rsidR="00B82F59">
        <w:t xml:space="preserve"> </w:t>
      </w:r>
      <w:r w:rsidR="004750CC">
        <w:t>Th</w:t>
      </w:r>
      <w:ins w:id="84" w:author="Benedikt Becker" w:date="2016-03-15T17:34:00Z">
        <w:r w:rsidR="00307427">
          <w:t>is</w:t>
        </w:r>
      </w:ins>
      <w:del w:id="85" w:author="Benedikt Becker" w:date="2016-03-14T15:33:00Z">
        <w:r w:rsidR="004750CC" w:rsidDel="0007218B">
          <w:delText>is</w:delText>
        </w:r>
      </w:del>
      <w:r w:rsidR="004750CC">
        <w:t xml:space="preserve"> </w:t>
      </w:r>
      <w:del w:id="86" w:author="Benedikt Becker" w:date="2016-03-09T18:15:00Z">
        <w:r w:rsidR="004750CC" w:rsidDel="001C49CF">
          <w:delText xml:space="preserve">harmonisation </w:delText>
        </w:r>
      </w:del>
      <w:del w:id="87" w:author="Benedikt Becker" w:date="2016-03-10T17:12:00Z">
        <w:r w:rsidR="004750CC" w:rsidDel="00D70679">
          <w:delText>proce</w:delText>
        </w:r>
        <w:r w:rsidR="001B7EB2" w:rsidDel="00D70679">
          <w:delText xml:space="preserve">ss </w:delText>
        </w:r>
      </w:del>
      <w:ins w:id="88" w:author="Benedikt Becker" w:date="2016-03-09T18:15:00Z">
        <w:r w:rsidR="001C49CF">
          <w:t xml:space="preserve">harmonizing between databases </w:t>
        </w:r>
      </w:ins>
      <w:r w:rsidR="001B7EB2">
        <w:t xml:space="preserve">was first described </w:t>
      </w:r>
      <w:del w:id="89" w:author="Benedikt Becker" w:date="2016-03-14T15:35:00Z">
        <w:r w:rsidR="001B7EB2" w:rsidDel="0003761A">
          <w:delText xml:space="preserve">in </w:delText>
        </w:r>
      </w:del>
      <w:ins w:id="90" w:author="Benedikt Becker" w:date="2016-03-14T15:35:00Z">
        <w:r w:rsidR="0003761A">
          <w:t xml:space="preserve">for </w:t>
        </w:r>
      </w:ins>
      <w:r w:rsidR="0039529A">
        <w:t>the EU-ADR project [</w:t>
      </w:r>
      <w:r w:rsidR="00E22F40">
        <w:t>A</w:t>
      </w:r>
      <w:r w:rsidR="00241015" w:rsidRPr="003D62A4">
        <w:t>villach2009</w:t>
      </w:r>
      <w:proofErr w:type="gramStart"/>
      <w:r w:rsidR="00241015">
        <w:t>,</w:t>
      </w:r>
      <w:r w:rsidR="00E22F40">
        <w:t>Coloma2011</w:t>
      </w:r>
      <w:r w:rsidR="003F4F37">
        <w:t>,</w:t>
      </w:r>
      <w:r w:rsidR="00E22F40">
        <w:t>Avillach2013</w:t>
      </w:r>
      <w:proofErr w:type="gramEnd"/>
      <w:r w:rsidR="003D62A4">
        <w:t>]</w:t>
      </w:r>
      <w:r w:rsidR="00743D00">
        <w:t xml:space="preserve">, </w:t>
      </w:r>
      <w:r w:rsidR="004750CC">
        <w:t xml:space="preserve">and </w:t>
      </w:r>
      <w:del w:id="91" w:author="Benedikt Becker" w:date="2016-03-15T17:34:00Z">
        <w:r w:rsidR="004750CC" w:rsidDel="00423987">
          <w:delText xml:space="preserve">has </w:delText>
        </w:r>
      </w:del>
      <w:r w:rsidR="00743D00">
        <w:t xml:space="preserve">later on </w:t>
      </w:r>
      <w:del w:id="92" w:author="Benedikt Becker" w:date="2016-03-15T17:34:00Z">
        <w:r w:rsidR="004750CC" w:rsidDel="00423987">
          <w:delText xml:space="preserve">been </w:delText>
        </w:r>
      </w:del>
      <w:r w:rsidR="004750CC">
        <w:t xml:space="preserve">extended </w:t>
      </w:r>
      <w:ins w:id="93" w:author="Benedikt Becker" w:date="2016-03-14T15:35:00Z">
        <w:r w:rsidR="002E62C7">
          <w:t>by a common data model (OMOP [</w:t>
        </w:r>
        <w:r w:rsidR="002E62C7" w:rsidRPr="00614D1A">
          <w:t>Overhage2012</w:t>
        </w:r>
        <w:r w:rsidR="002E62C7">
          <w:t>,</w:t>
        </w:r>
        <w:r w:rsidR="002E62C7" w:rsidRPr="00614D1A">
          <w:t>Reich2012</w:t>
        </w:r>
        <w:r w:rsidR="002E62C7">
          <w:t>,</w:t>
        </w:r>
        <w:r w:rsidR="002E62C7" w:rsidRPr="00F67BE8">
          <w:t>Gini2016</w:t>
        </w:r>
        <w:r w:rsidR="002E62C7">
          <w:t>]) and</w:t>
        </w:r>
        <w:r w:rsidR="00D7484C">
          <w:t xml:space="preserve"> </w:t>
        </w:r>
      </w:ins>
      <w:ins w:id="94" w:author="Benedikt Becker" w:date="2016-03-10T17:23:00Z">
        <w:r w:rsidR="00533B33">
          <w:t>component algorithms</w:t>
        </w:r>
      </w:ins>
      <w:ins w:id="95" w:author="Benedikt Becker" w:date="2016-03-10T17:24:00Z">
        <w:r w:rsidR="00533B33">
          <w:t xml:space="preserve"> (EMIF</w:t>
        </w:r>
      </w:ins>
      <w:ins w:id="96" w:author="Benedikt Becker" w:date="2016-03-10T17:29:00Z">
        <w:r w:rsidR="00D01EFC">
          <w:t xml:space="preserve"> [</w:t>
        </w:r>
        <w:r w:rsidR="00D01EFC" w:rsidRPr="00D01EFC">
          <w:t>EMIF2015</w:t>
        </w:r>
        <w:r w:rsidR="0085020A">
          <w:t>,</w:t>
        </w:r>
        <w:r w:rsidR="0085020A" w:rsidRPr="003229E4">
          <w:t>Gini2016</w:t>
        </w:r>
        <w:r w:rsidR="00D01EFC">
          <w:t>]</w:t>
        </w:r>
      </w:ins>
      <w:ins w:id="97" w:author="Benedikt Becker" w:date="2016-03-10T17:24:00Z">
        <w:r w:rsidR="00533B33">
          <w:t>)</w:t>
        </w:r>
      </w:ins>
      <w:del w:id="98" w:author="Benedikt Becker" w:date="2016-03-10T17:35:00Z">
        <w:r w:rsidR="00D0026C" w:rsidDel="00DE77D9">
          <w:delText>[[cite:Roberto2015heterogeneous</w:delText>
        </w:r>
        <w:r w:rsidR="002A4F92" w:rsidDel="00DE77D9">
          <w:delText>,</w:delText>
        </w:r>
        <w:r w:rsidR="00B32F80" w:rsidDel="00DE77D9">
          <w:delText xml:space="preserve"> </w:delText>
        </w:r>
        <w:r w:rsidR="002A4F92" w:rsidDel="00DE77D9">
          <w:delText>Gini2016Comparison</w:delText>
        </w:r>
        <w:r w:rsidR="00D0026C" w:rsidDel="00DE77D9">
          <w:delText>]]</w:delText>
        </w:r>
      </w:del>
      <w:r w:rsidR="004750CC">
        <w:t>.</w:t>
      </w:r>
      <w:r w:rsidR="00520DA2">
        <w:t xml:space="preserve"> </w:t>
      </w:r>
    </w:p>
    <w:p w14:paraId="2E98453F" w14:textId="5A93BB22" w:rsidR="00D01EFC" w:rsidRDefault="00520DA2" w:rsidP="00E0753A">
      <w:r>
        <w:t xml:space="preserve">Currently, the mapping of </w:t>
      </w:r>
      <w:ins w:id="99" w:author="Benedikt Becker" w:date="2016-03-14T15:39:00Z">
        <w:r w:rsidR="00251821">
          <w:t xml:space="preserve">the textual </w:t>
        </w:r>
      </w:ins>
      <w:r>
        <w:t>case definition</w:t>
      </w:r>
      <w:r w:rsidR="00AB6A51">
        <w:t>s</w:t>
      </w:r>
      <w:r>
        <w:t xml:space="preserve"> into code</w:t>
      </w:r>
      <w:r w:rsidR="00AB6A51">
        <w:t xml:space="preserve"> </w:t>
      </w:r>
      <w:r>
        <w:t>s</w:t>
      </w:r>
      <w:r w:rsidR="00AB6A51">
        <w:t xml:space="preserve">ets </w:t>
      </w:r>
      <w:ins w:id="100" w:author="Jan Kors" w:date="2016-03-09T10:42:00Z">
        <w:del w:id="101" w:author="Benedikt Becker" w:date="2016-03-10T17:25:00Z">
          <w:r w:rsidR="00AB6A51" w:rsidDel="00D01EFC">
            <w:delText>from</w:delText>
          </w:r>
        </w:del>
      </w:ins>
      <w:ins w:id="102" w:author="Benedikt Becker" w:date="2016-03-10T17:25:00Z">
        <w:r w:rsidR="00D01EFC">
          <w:t>for</w:t>
        </w:r>
      </w:ins>
      <w:ins w:id="103" w:author="Jan Kors" w:date="2016-03-09T10:42:00Z">
        <w:r w:rsidR="00AB6A51">
          <w:t xml:space="preserve"> </w:t>
        </w:r>
      </w:ins>
      <w:ins w:id="104" w:author="Benedikt Becker" w:date="2016-03-10T17:25:00Z">
        <w:r w:rsidR="00D01EFC">
          <w:t xml:space="preserve">each </w:t>
        </w:r>
      </w:ins>
      <w:ins w:id="105" w:author="Jan Kors" w:date="2016-03-09T10:42:00Z">
        <w:del w:id="106" w:author="Benedikt Becker" w:date="2016-03-10T17:25:00Z">
          <w:r w:rsidR="00AB6A51" w:rsidDel="00D01EFC">
            <w:delText xml:space="preserve">different </w:delText>
          </w:r>
        </w:del>
      </w:ins>
      <w:del w:id="107" w:author="Benedikt Becker" w:date="2016-03-10T17:25:00Z">
        <w:r w:rsidDel="00D01EFC">
          <w:delText xml:space="preserve"> </w:delText>
        </w:r>
      </w:del>
      <w:r w:rsidR="000C728A">
        <w:t>coding system</w:t>
      </w:r>
      <w:del w:id="108" w:author="Benedikt Becker" w:date="2016-03-10T17:25:00Z">
        <w:r w:rsidR="000C728A" w:rsidDel="00D01EFC">
          <w:delText>s</w:delText>
        </w:r>
      </w:del>
      <w:r w:rsidR="000C728A">
        <w:t xml:space="preserve"> </w:t>
      </w:r>
      <w:r>
        <w:t xml:space="preserve">is largely a manual process. </w:t>
      </w:r>
      <w:ins w:id="109" w:author="Benedikt Becker" w:date="2016-03-14T15:40:00Z">
        <w:r w:rsidR="00932C11">
          <w:t xml:space="preserve">Given the number and complexity of the </w:t>
        </w:r>
      </w:ins>
      <w:ins w:id="110" w:author="Benedikt Becker" w:date="2016-03-14T15:41:00Z">
        <w:r w:rsidR="00932C11">
          <w:t xml:space="preserve">involved coding systems, </w:t>
        </w:r>
        <w:r w:rsidR="00FE2EAA">
          <w:t>the mapping process</w:t>
        </w:r>
      </w:ins>
      <w:del w:id="111" w:author="Benedikt Becker" w:date="2016-03-14T15:41:00Z">
        <w:r w:rsidDel="00932C11">
          <w:delText>T</w:delText>
        </w:r>
        <w:r w:rsidDel="00FE2EAA">
          <w:delText>his</w:delText>
        </w:r>
      </w:del>
      <w:r>
        <w:t xml:space="preserve"> </w:t>
      </w:r>
      <w:del w:id="112" w:author="Benedikt Becker" w:date="2016-03-15T17:35:00Z">
        <w:r w:rsidDel="00463FB4">
          <w:delText xml:space="preserve">poses </w:delText>
        </w:r>
      </w:del>
      <w:ins w:id="113" w:author="Benedikt Becker" w:date="2016-03-15T17:35:00Z">
        <w:r w:rsidR="00463FB4">
          <w:t xml:space="preserve">can pose </w:t>
        </w:r>
      </w:ins>
      <w:r>
        <w:t xml:space="preserve">an important bottleneck to the rapid implementation of </w:t>
      </w:r>
      <w:r w:rsidR="001E5B63">
        <w:t xml:space="preserve">collaborative </w:t>
      </w:r>
      <w:r>
        <w:t xml:space="preserve">epidemiological studies. </w:t>
      </w:r>
      <w:del w:id="114" w:author="Benedikt Becker" w:date="2016-03-14T15:46:00Z">
        <w:r w:rsidDel="00883928">
          <w:delText xml:space="preserve">Furthermore, </w:delText>
        </w:r>
        <w:r w:rsidR="00CF72E0" w:rsidDel="00883928">
          <w:delText xml:space="preserve">the decisions </w:delText>
        </w:r>
      </w:del>
      <w:ins w:id="115" w:author="Jan Kors" w:date="2016-03-09T10:43:00Z">
        <w:del w:id="116" w:author="Benedikt Becker" w:date="2016-03-14T15:46:00Z">
          <w:r w:rsidR="00AB6A51" w:rsidDel="00883928">
            <w:delText xml:space="preserve">that are made during </w:delText>
          </w:r>
        </w:del>
      </w:ins>
      <w:del w:id="117" w:author="Benedikt Becker" w:date="2016-03-14T15:46:00Z">
        <w:r w:rsidR="00CF72E0" w:rsidDel="00883928">
          <w:delText>in</w:delText>
        </w:r>
        <w:r w:rsidR="000C728A" w:rsidDel="00883928">
          <w:delText xml:space="preserve"> the </w:delText>
        </w:r>
        <w:r w:rsidDel="00883928">
          <w:delText xml:space="preserve">mapping process </w:delText>
        </w:r>
        <w:r w:rsidR="0054741A" w:rsidDel="00883928">
          <w:delText xml:space="preserve">are </w:delText>
        </w:r>
        <w:r w:rsidR="001E5B63" w:rsidDel="00883928">
          <w:delText xml:space="preserve">often </w:delText>
        </w:r>
        <w:r w:rsidDel="00883928">
          <w:delText>not well documented</w:delText>
        </w:r>
      </w:del>
      <w:ins w:id="118" w:author="Jan Kors" w:date="2016-03-09T10:44:00Z">
        <w:del w:id="119" w:author="Benedikt Becker" w:date="2016-03-14T15:46:00Z">
          <w:r w:rsidR="00AB6A51" w:rsidDel="00883928">
            <w:delText xml:space="preserve">. </w:delText>
          </w:r>
        </w:del>
      </w:ins>
      <w:ins w:id="120" w:author="Jan Kors" w:date="2016-03-09T10:52:00Z">
        <w:del w:id="121" w:author="Benedikt Becker" w:date="2016-03-14T15:46:00Z">
          <w:r w:rsidR="00B40091" w:rsidDel="00883928">
            <w:delText>As a consequence</w:delText>
          </w:r>
        </w:del>
      </w:ins>
      <w:ins w:id="122" w:author="Jan Kors" w:date="2016-03-09T10:53:00Z">
        <w:del w:id="123" w:author="Benedikt Becker" w:date="2016-03-14T15:46:00Z">
          <w:r w:rsidR="00B40091" w:rsidDel="00883928">
            <w:delText>,</w:delText>
          </w:r>
        </w:del>
      </w:ins>
      <w:ins w:id="124" w:author="Jan Kors" w:date="2016-03-09T10:52:00Z">
        <w:del w:id="125" w:author="Benedikt Becker" w:date="2016-03-14T15:46:00Z">
          <w:r w:rsidR="00B40091" w:rsidDel="00883928">
            <w:delText xml:space="preserve"> </w:delText>
          </w:r>
        </w:del>
      </w:ins>
      <w:del w:id="126" w:author="Benedikt Becker" w:date="2016-03-14T15:46:00Z">
        <w:r w:rsidDel="00883928">
          <w:delText xml:space="preserve"> impeding </w:delText>
        </w:r>
        <w:r w:rsidR="00B40F67" w:rsidDel="00883928">
          <w:delText xml:space="preserve">the </w:delText>
        </w:r>
        <w:r w:rsidR="008C5AD5" w:rsidDel="00883928">
          <w:delText xml:space="preserve">retrospect </w:delText>
        </w:r>
        <w:r w:rsidR="00211123" w:rsidDel="00883928">
          <w:delText xml:space="preserve">understanding of </w:delText>
        </w:r>
        <w:r w:rsidDel="00883928">
          <w:delText xml:space="preserve">the rationale </w:delText>
        </w:r>
        <w:r w:rsidR="00211123" w:rsidDel="00883928">
          <w:delText>on</w:delText>
        </w:r>
        <w:r w:rsidDel="00883928">
          <w:delText xml:space="preserve"> the</w:delText>
        </w:r>
      </w:del>
      <w:ins w:id="127" w:author="Jan Kors" w:date="2016-03-09T10:50:00Z">
        <w:del w:id="128" w:author="Benedikt Becker" w:date="2016-03-14T15:46:00Z">
          <w:r w:rsidR="00B40091" w:rsidDel="00883928">
            <w:delText>for</w:delText>
          </w:r>
        </w:del>
      </w:ins>
      <w:del w:id="129" w:author="Benedikt Becker" w:date="2016-03-14T15:46:00Z">
        <w:r w:rsidDel="00883928">
          <w:delText xml:space="preserve"> inclusion or exclusion of particular codes</w:delText>
        </w:r>
      </w:del>
      <w:ins w:id="130" w:author="Jan Kors" w:date="2016-03-09T10:53:00Z">
        <w:del w:id="131" w:author="Benedikt Becker" w:date="2016-03-14T15:46:00Z">
          <w:r w:rsidR="00B40091" w:rsidDel="00883928">
            <w:delText xml:space="preserve"> may not be well understood after the study has ended</w:delText>
          </w:r>
        </w:del>
      </w:ins>
      <w:del w:id="132" w:author="Benedikt Becker" w:date="2016-03-14T15:46:00Z">
        <w:r w:rsidR="000C728A" w:rsidDel="00883928">
          <w:delText xml:space="preserve">, </w:delText>
        </w:r>
        <w:r w:rsidR="001E5B63" w:rsidDel="00883928">
          <w:delText xml:space="preserve">which hampers </w:delText>
        </w:r>
      </w:del>
      <w:ins w:id="133" w:author="Jan Kors" w:date="2016-03-09T10:55:00Z">
        <w:del w:id="134" w:author="Benedikt Becker" w:date="2016-03-14T15:46:00Z">
          <w:r w:rsidR="00B40091" w:rsidDel="00883928">
            <w:delText xml:space="preserve">possible </w:delText>
          </w:r>
        </w:del>
      </w:ins>
      <w:del w:id="135" w:author="Benedikt Becker" w:date="2016-03-14T15:46:00Z">
        <w:r w:rsidR="000C728A" w:rsidDel="00883928">
          <w:delText>adequate re-use of the data</w:delText>
        </w:r>
      </w:del>
      <w:ins w:id="136" w:author="Jan Kors" w:date="2016-03-09T10:54:00Z">
        <w:del w:id="137" w:author="Benedikt Becker" w:date="2016-03-14T15:46:00Z">
          <w:r w:rsidR="00B40091" w:rsidDel="00883928">
            <w:delText>code sets and queries in subsequent studies</w:delText>
          </w:r>
        </w:del>
      </w:ins>
      <w:del w:id="138" w:author="Benedikt Becker" w:date="2016-03-14T15:46:00Z">
        <w:r w:rsidDel="00883928">
          <w:delText>.</w:delText>
        </w:r>
      </w:del>
      <w:ins w:id="139" w:author="Benedikt Becker" w:date="2016-03-14T15:46:00Z">
        <w:r w:rsidR="00883928">
          <w:t xml:space="preserve">Furthermore, the rational for including or excluding individual codes in the mapping </w:t>
        </w:r>
      </w:ins>
      <w:ins w:id="140" w:author="Benedikt Becker" w:date="2016-03-15T17:35:00Z">
        <w:r w:rsidR="00EC4967">
          <w:t>is</w:t>
        </w:r>
      </w:ins>
      <w:ins w:id="141" w:author="Benedikt Becker" w:date="2016-03-14T15:46:00Z">
        <w:r w:rsidR="00883928">
          <w:t xml:space="preserve"> often </w:t>
        </w:r>
      </w:ins>
      <w:r w:rsidR="009750BC">
        <w:t xml:space="preserve">not </w:t>
      </w:r>
      <w:ins w:id="142" w:author="Benedikt Becker" w:date="2016-03-14T15:46:00Z">
        <w:r w:rsidR="00883928">
          <w:t xml:space="preserve">documented in the process, </w:t>
        </w:r>
      </w:ins>
      <w:r w:rsidR="00273841">
        <w:t xml:space="preserve">which </w:t>
      </w:r>
      <w:ins w:id="143" w:author="Benedikt Becker" w:date="2016-03-15T17:35:00Z">
        <w:r w:rsidR="0071238A">
          <w:t xml:space="preserve">can </w:t>
        </w:r>
      </w:ins>
      <w:ins w:id="144" w:author="Benedikt Becker" w:date="2016-03-14T15:46:00Z">
        <w:r w:rsidR="00883928">
          <w:t>hamper</w:t>
        </w:r>
      </w:ins>
      <w:ins w:id="145" w:author="Benedikt Becker" w:date="2016-03-15T17:36:00Z">
        <w:r w:rsidR="0071238A">
          <w:t xml:space="preserve"> </w:t>
        </w:r>
      </w:ins>
      <w:del w:id="146" w:author="Benedikt Becker" w:date="2016-03-15T17:36:00Z">
        <w:r w:rsidR="00273841" w:rsidDel="0071238A">
          <w:delText xml:space="preserve">s </w:delText>
        </w:r>
      </w:del>
      <w:ins w:id="147" w:author="Benedikt Becker" w:date="2016-03-14T15:46:00Z">
        <w:r w:rsidR="00883928">
          <w:t>the adequate re-use of code sets and queries in subsequent studies.</w:t>
        </w:r>
      </w:ins>
    </w:p>
    <w:p w14:paraId="43B7D725" w14:textId="77777777" w:rsidR="0098510C" w:rsidRPr="0088735A" w:rsidRDefault="00520DA2" w:rsidP="0088735A">
      <w:pPr>
        <w:pStyle w:val="Heading5"/>
      </w:pPr>
      <w:r>
        <w:t>Objective</w:t>
      </w:r>
    </w:p>
    <w:p w14:paraId="7EC57304" w14:textId="7B3426A8" w:rsidR="000C728A" w:rsidRDefault="00520DA2" w:rsidP="008D4465">
      <w:pPr>
        <w:rPr>
          <w:ins w:id="148" w:author="Benedikt Becker" w:date="2016-03-14T15:51:00Z"/>
        </w:rPr>
      </w:pPr>
      <w:r>
        <w:t xml:space="preserve">We </w:t>
      </w:r>
      <w:r w:rsidR="004D2658">
        <w:t>present</w:t>
      </w:r>
      <w:r>
        <w:t xml:space="preserve"> </w:t>
      </w:r>
      <w:r w:rsidR="00B40091">
        <w:t xml:space="preserve">a </w:t>
      </w:r>
      <w:r>
        <w:t>web application</w:t>
      </w:r>
      <w:r w:rsidR="00B40091">
        <w:t xml:space="preserve"> called</w:t>
      </w:r>
      <w:r>
        <w:t xml:space="preserve"> </w:t>
      </w:r>
      <w:r w:rsidRPr="00344D19">
        <w:rPr>
          <w:iCs/>
        </w:rPr>
        <w:t>CodeMapper</w:t>
      </w:r>
      <w:r w:rsidR="00B40091">
        <w:rPr>
          <w:iCs/>
        </w:rPr>
        <w:t>, which</w:t>
      </w:r>
      <w:r>
        <w:t xml:space="preserve"> assists </w:t>
      </w:r>
      <w:r w:rsidR="00B40091">
        <w:t xml:space="preserve">in mapping cases definitions in </w:t>
      </w:r>
      <w:r>
        <w:t xml:space="preserve">code sets </w:t>
      </w:r>
      <w:r w:rsidR="00B40091">
        <w:t xml:space="preserve">from different </w:t>
      </w:r>
      <w:r>
        <w:t xml:space="preserve">coding systems while keeping a </w:t>
      </w:r>
      <w:r w:rsidR="00876989">
        <w:t xml:space="preserve">transparent </w:t>
      </w:r>
      <w:r>
        <w:t xml:space="preserve">record of the complete mapping process. We evaluate the </w:t>
      </w:r>
      <w:r>
        <w:lastRenderedPageBreak/>
        <w:t>application by comparing code sets that were automatically generated by CodeMapper with reference code s</w:t>
      </w:r>
      <w:r w:rsidR="003D62A4">
        <w:t>ets that were manually created.</w:t>
      </w:r>
    </w:p>
    <w:p w14:paraId="52F9D16C" w14:textId="77777777" w:rsidR="00E34EF2" w:rsidRDefault="00E34EF2">
      <w:pPr>
        <w:pStyle w:val="Heading1"/>
        <w:pPrChange w:id="149" w:author="Benedikt Becker" w:date="2016-03-14T18:30:00Z">
          <w:pPr>
            <w:pStyle w:val="Heading2"/>
          </w:pPr>
        </w:pPrChange>
      </w:pPr>
      <w:ins w:id="150" w:author="Benedikt Becker" w:date="2016-03-14T18:30:00Z">
        <w:r>
          <w:t>Methods</w:t>
        </w:r>
      </w:ins>
    </w:p>
    <w:p w14:paraId="568F83C6" w14:textId="5CCD41BD" w:rsidR="00E7097C" w:rsidRPr="00E7097C" w:rsidRDefault="008678B3">
      <w:pPr>
        <w:rPr>
          <w:ins w:id="151" w:author="Benedikt Becker" w:date="2016-03-16T11:33:00Z"/>
          <w:rPrChange w:id="152" w:author="Benedikt Becker" w:date="2016-03-16T11:33:00Z">
            <w:rPr>
              <w:ins w:id="153" w:author="Benedikt Becker" w:date="2016-03-16T11:33:00Z"/>
              <w:b/>
              <w:bCs/>
              <w:sz w:val="24"/>
              <w:szCs w:val="24"/>
            </w:rPr>
          </w:rPrChange>
        </w:rPr>
        <w:pPrChange w:id="154" w:author="Benedikt Becker" w:date="2016-03-16T11:33:00Z">
          <w:pPr>
            <w:autoSpaceDE/>
            <w:autoSpaceDN/>
            <w:adjustRightInd/>
            <w:spacing w:before="0" w:beforeAutospacing="0" w:after="200" w:afterAutospacing="0" w:line="276" w:lineRule="auto"/>
          </w:pPr>
        </w:pPrChange>
      </w:pPr>
      <w:ins w:id="155" w:author="Benedikt Becker" w:date="2016-03-15T14:57:00Z">
        <w:r>
          <w:t xml:space="preserve">In </w:t>
        </w:r>
      </w:ins>
      <w:ins w:id="156" w:author="Benedikt Becker" w:date="2016-03-15T17:36:00Z">
        <w:r w:rsidR="00147865">
          <w:t>this section</w:t>
        </w:r>
      </w:ins>
      <w:ins w:id="157" w:author="Benedikt Becker" w:date="2016-03-15T14:57:00Z">
        <w:r>
          <w:t xml:space="preserve">, we will first </w:t>
        </w:r>
      </w:ins>
      <w:ins w:id="158" w:author="Benedikt Becker" w:date="2016-03-15T14:58:00Z">
        <w:r w:rsidR="00CD598F">
          <w:t xml:space="preserve">give </w:t>
        </w:r>
      </w:ins>
      <w:ins w:id="159" w:author="Benedikt Becker" w:date="2016-03-15T14:57:00Z">
        <w:r>
          <w:t xml:space="preserve">a short description of </w:t>
        </w:r>
      </w:ins>
      <w:ins w:id="160" w:author="Benedikt Becker" w:date="2016-03-16T17:58:00Z">
        <w:r w:rsidR="00B371F3">
          <w:t xml:space="preserve">the </w:t>
        </w:r>
      </w:ins>
      <w:ins w:id="161" w:author="Benedikt Becker" w:date="2016-03-15T14:57:00Z">
        <w:r>
          <w:t>user interface</w:t>
        </w:r>
      </w:ins>
      <w:ins w:id="162" w:author="Benedikt Becker" w:date="2016-03-16T17:58:00Z">
        <w:r w:rsidR="009F1215">
          <w:t xml:space="preserve"> of CodeMapper</w:t>
        </w:r>
      </w:ins>
      <w:ins w:id="163" w:author="Benedikt Becker" w:date="2016-03-15T14:57:00Z">
        <w:r>
          <w:t xml:space="preserve">, provide then </w:t>
        </w:r>
      </w:ins>
      <w:ins w:id="164" w:author="Benedikt Becker" w:date="2016-03-23T14:41:00Z">
        <w:r w:rsidR="00FF1C7C">
          <w:t xml:space="preserve">details about its </w:t>
        </w:r>
      </w:ins>
      <w:ins w:id="165" w:author="Benedikt Becker" w:date="2016-03-15T14:57:00Z">
        <w:r>
          <w:t xml:space="preserve">implementation, and finally present </w:t>
        </w:r>
      </w:ins>
      <w:ins w:id="166" w:author="Benedikt Becker" w:date="2016-03-15T14:58:00Z">
        <w:r w:rsidR="00971A5F">
          <w:t xml:space="preserve">how </w:t>
        </w:r>
      </w:ins>
      <w:ins w:id="167" w:author="Benedikt Becker" w:date="2016-03-15T17:36:00Z">
        <w:r w:rsidR="005D2E53">
          <w:t>the approach</w:t>
        </w:r>
      </w:ins>
      <w:ins w:id="168" w:author="Benedikt Becker" w:date="2016-03-15T15:00:00Z">
        <w:r w:rsidR="005417EB">
          <w:t xml:space="preserve"> </w:t>
        </w:r>
      </w:ins>
      <w:ins w:id="169" w:author="Benedikt Becker" w:date="2016-03-15T14:58:00Z">
        <w:r w:rsidR="00971A5F">
          <w:t>was evaluated.</w:t>
        </w:r>
      </w:ins>
    </w:p>
    <w:p w14:paraId="5B30026C" w14:textId="7C4E2C92" w:rsidR="001A1E63" w:rsidRPr="00BB69EA" w:rsidDel="00E34EF2" w:rsidRDefault="00840437">
      <w:pPr>
        <w:pStyle w:val="Heading2"/>
        <w:rPr>
          <w:del w:id="170" w:author="Benedikt Becker" w:date="2016-03-14T18:30:00Z"/>
        </w:rPr>
        <w:pPrChange w:id="171" w:author="Benedikt Becker" w:date="2016-03-16T17:26:00Z">
          <w:pPr/>
        </w:pPrChange>
      </w:pPr>
      <w:ins w:id="172" w:author="Benedikt Becker" w:date="2016-03-16T10:40:00Z">
        <w:r>
          <w:t xml:space="preserve">The </w:t>
        </w:r>
      </w:ins>
      <w:ins w:id="173" w:author="Benedikt Becker" w:date="2016-03-16T17:27:00Z">
        <w:r w:rsidR="0079334C">
          <w:t>user interface</w:t>
        </w:r>
      </w:ins>
    </w:p>
    <w:p w14:paraId="1A012C82" w14:textId="5B3F39FC" w:rsidR="0088735A" w:rsidRDefault="00520DA2">
      <w:pPr>
        <w:pStyle w:val="Heading5"/>
        <w:rPr>
          <w:ins w:id="174" w:author="Benedikt Becker" w:date="2016-03-14T16:11:00Z"/>
        </w:rPr>
        <w:pPrChange w:id="175" w:author="Benedikt Becker" w:date="2016-03-14T15:58:00Z">
          <w:pPr/>
        </w:pPrChange>
      </w:pPr>
      <w:commentRangeStart w:id="176"/>
      <w:del w:id="177" w:author="Benedikt Becker" w:date="2016-03-14T15:57:00Z">
        <w:r w:rsidDel="00E0753A">
          <w:delText>Application</w:delText>
        </w:r>
      </w:del>
      <w:del w:id="178" w:author="Benedikt Becker" w:date="2016-03-14T15:54:00Z">
        <w:r w:rsidDel="009C0E36">
          <w:delText xml:space="preserve"> workflow</w:delText>
        </w:r>
      </w:del>
      <w:commentRangeEnd w:id="176"/>
      <w:del w:id="179" w:author="Benedikt Becker" w:date="2016-03-14T15:57:00Z">
        <w:r w:rsidR="001718B2" w:rsidDel="00E0753A">
          <w:rPr>
            <w:rStyle w:val="CommentReference"/>
            <w:b w:val="0"/>
            <w:bCs w:val="0"/>
          </w:rPr>
          <w:commentReference w:id="176"/>
        </w:r>
      </w:del>
    </w:p>
    <w:p w14:paraId="0DA436D6" w14:textId="11A94AC1" w:rsidR="00613C36" w:rsidRPr="009F4DFF" w:rsidDel="00782508" w:rsidRDefault="00E53FDE" w:rsidP="008D4465">
      <w:pPr>
        <w:rPr>
          <w:del w:id="180" w:author="Benedikt Becker" w:date="2016-03-14T16:12:00Z"/>
        </w:rPr>
      </w:pPr>
      <w:ins w:id="181" w:author="Benedikt Becker" w:date="2016-03-16T15:24:00Z">
        <w:r>
          <w:t>The CodeMapper application</w:t>
        </w:r>
      </w:ins>
      <w:ins w:id="182" w:author="Benedikt Becker" w:date="2016-03-16T10:41:00Z">
        <w:r w:rsidR="00895CAE">
          <w:t xml:space="preserve"> </w:t>
        </w:r>
      </w:ins>
      <w:ins w:id="183" w:author="Benedikt Becker" w:date="2016-03-15T15:02:00Z">
        <w:r w:rsidR="00EA2D89">
          <w:t>consists of three screens</w:t>
        </w:r>
      </w:ins>
      <w:ins w:id="184" w:author="Benedikt Becker" w:date="2016-03-14T16:11:00Z">
        <w:r w:rsidR="00782508">
          <w:t xml:space="preserve">. </w:t>
        </w:r>
      </w:ins>
      <w:ins w:id="185" w:author="Benedikt Becker" w:date="2016-03-15T14:59:00Z">
        <w:r w:rsidR="00866127">
          <w:t xml:space="preserve">On </w:t>
        </w:r>
      </w:ins>
      <w:ins w:id="186" w:author="Benedikt Becker" w:date="2016-03-14T16:12:00Z">
        <w:r w:rsidR="00D34934">
          <w:t xml:space="preserve">the first </w:t>
        </w:r>
      </w:ins>
      <w:ins w:id="187" w:author="Benedikt Becker" w:date="2016-03-14T17:23:00Z">
        <w:r w:rsidR="006700A7">
          <w:t>screen</w:t>
        </w:r>
      </w:ins>
      <w:moveFromRangeStart w:id="188" w:author="Benedikt Becker" w:date="2016-03-14T16:01:00Z" w:name="move445734599"/>
      <w:moveFrom w:id="189" w:author="Benedikt Becker" w:date="2016-03-14T16:01:00Z">
        <w:del w:id="190" w:author="Benedikt Becker" w:date="2016-03-14T16:12:00Z">
          <w:r w:rsidR="00A627DB" w:rsidDel="00782508">
            <w:delText>A mapping in CodeMapper is defined by a set of medical concepts</w:delText>
          </w:r>
          <w:r w:rsidR="00DF607D" w:rsidDel="00782508">
            <w:delText xml:space="preserve"> </w:delText>
          </w:r>
          <w:r w:rsidR="001C2245" w:rsidDel="00782508">
            <w:delText xml:space="preserve">from </w:delText>
          </w:r>
          <w:r w:rsidR="00DF607D" w:rsidDel="00782508">
            <w:delText>the Unified M</w:delText>
          </w:r>
          <w:r w:rsidR="003229E4" w:rsidDel="00782508">
            <w:delText>edical Language System (UMLS) [Lindberg1993</w:delText>
          </w:r>
          <w:r w:rsidR="00DF607D" w:rsidDel="00782508">
            <w:delText>]</w:delText>
          </w:r>
          <w:r w:rsidR="00A627DB" w:rsidDel="00782508">
            <w:delText xml:space="preserve">. The concepts of a mapping determine for each selected coding system </w:delText>
          </w:r>
          <w:r w:rsidR="00274350" w:rsidDel="00782508">
            <w:delText xml:space="preserve">the </w:delText>
          </w:r>
          <w:r w:rsidR="00AF5B47" w:rsidDel="00782508">
            <w:delText>code sets</w:delText>
          </w:r>
          <w:r w:rsidR="00274350" w:rsidDel="00782508">
            <w:delText xml:space="preserve"> according to the </w:delText>
          </w:r>
          <w:r w:rsidR="00DA4A8A" w:rsidDel="00782508">
            <w:delText>links</w:delText>
          </w:r>
          <w:r w:rsidR="009F4DFF" w:rsidDel="00782508">
            <w:delText xml:space="preserve"> </w:delText>
          </w:r>
          <w:r w:rsidR="00844EDC" w:rsidDel="00782508">
            <w:delText xml:space="preserve">between concepts and codes </w:delText>
          </w:r>
          <w:r w:rsidR="009F4DFF" w:rsidDel="00782508">
            <w:delText>in the UMLS.</w:delText>
          </w:r>
        </w:del>
      </w:moveFrom>
    </w:p>
    <w:moveFromRangeEnd w:id="188"/>
    <w:p w14:paraId="45F40533" w14:textId="23C49F66" w:rsidR="002F3DEA" w:rsidRDefault="00520DA2">
      <w:pPr>
        <w:rPr>
          <w:ins w:id="191" w:author="Benedikt Becker" w:date="2016-03-15T09:37:00Z"/>
        </w:rPr>
      </w:pPr>
      <w:del w:id="192" w:author="Benedikt Becker" w:date="2016-03-14T16:12:00Z">
        <w:r w:rsidDel="00782508">
          <w:delText xml:space="preserve">The workflow of CodeMapper has three </w:delText>
        </w:r>
        <w:r w:rsidR="00B735F5" w:rsidDel="00782508">
          <w:delText>steps</w:delText>
        </w:r>
        <w:r w:rsidDel="00782508">
          <w:delText xml:space="preserve"> </w:delText>
        </w:r>
        <w:r w:rsidR="00AC70E1" w:rsidDel="00782508">
          <w:delText>(see</w:delText>
        </w:r>
        <w:r w:rsidDel="00782508">
          <w:delText xml:space="preserve"> figure 1</w:delText>
        </w:r>
        <w:r w:rsidR="00AC70E1" w:rsidDel="00782508">
          <w:delText>)</w:delText>
        </w:r>
        <w:r w:rsidR="004750CC" w:rsidDel="00782508">
          <w:delText>.</w:delText>
        </w:r>
        <w:r w:rsidDel="00782508">
          <w:delText xml:space="preserve"> </w:delText>
        </w:r>
      </w:del>
      <w:del w:id="193" w:author="Benedikt Becker" w:date="2016-03-14T16:13:00Z">
        <w:r w:rsidDel="00D34934">
          <w:delText>First</w:delText>
        </w:r>
      </w:del>
      <w:r>
        <w:t xml:space="preserve">, the user </w:t>
      </w:r>
      <w:ins w:id="194" w:author="Benedikt Becker" w:date="2016-03-14T17:24:00Z">
        <w:r w:rsidR="00480F0D">
          <w:t xml:space="preserve">can </w:t>
        </w:r>
      </w:ins>
      <w:ins w:id="195" w:author="Benedikt Becker" w:date="2016-03-14T16:36:00Z">
        <w:r w:rsidR="00480F0D">
          <w:t>enter</w:t>
        </w:r>
      </w:ins>
      <w:ins w:id="196" w:author="Benedikt Becker" w:date="2016-03-14T17:24:00Z">
        <w:r w:rsidR="00480F0D">
          <w:t xml:space="preserve"> </w:t>
        </w:r>
      </w:ins>
      <w:del w:id="197" w:author="Benedikt Becker" w:date="2016-03-14T16:13:00Z">
        <w:r w:rsidR="004750CC" w:rsidDel="005E22E5">
          <w:delText xml:space="preserve">creates </w:delText>
        </w:r>
      </w:del>
      <w:r>
        <w:t xml:space="preserve">a clinical case definition </w:t>
      </w:r>
      <w:ins w:id="198" w:author="Benedikt Becker" w:date="2016-03-23T14:42:00Z">
        <w:r w:rsidR="00F2285A">
          <w:t xml:space="preserve">of an event </w:t>
        </w:r>
      </w:ins>
      <w:r>
        <w:t>as free-text.</w:t>
      </w:r>
      <w:ins w:id="199" w:author="Benedikt Becker" w:date="2016-03-14T16:13:00Z">
        <w:r w:rsidR="00243C0B">
          <w:t xml:space="preserve"> Medical concepts are automatically </w:t>
        </w:r>
      </w:ins>
      <w:ins w:id="200" w:author="Benedikt Becker" w:date="2016-03-15T09:36:00Z">
        <w:r w:rsidR="00A93FB6">
          <w:t xml:space="preserve">identified </w:t>
        </w:r>
      </w:ins>
      <w:ins w:id="201" w:author="Benedikt Becker" w:date="2016-03-14T17:02:00Z">
        <w:r w:rsidR="009C3F57">
          <w:t xml:space="preserve">in the </w:t>
        </w:r>
      </w:ins>
      <w:ins w:id="202" w:author="Benedikt Becker" w:date="2016-03-23T14:41:00Z">
        <w:r w:rsidR="00811330">
          <w:t>text</w:t>
        </w:r>
      </w:ins>
      <w:ins w:id="203" w:author="Benedikt Becker" w:date="2016-03-14T17:02:00Z">
        <w:r w:rsidR="009C3F57">
          <w:t xml:space="preserve"> </w:t>
        </w:r>
      </w:ins>
      <w:ins w:id="204" w:author="Benedikt Becker" w:date="2016-03-14T16:17:00Z">
        <w:r w:rsidR="00A37074">
          <w:t>and</w:t>
        </w:r>
      </w:ins>
      <w:ins w:id="205" w:author="Benedikt Becker" w:date="2016-03-14T16:19:00Z">
        <w:r w:rsidR="008F291F">
          <w:t xml:space="preserve"> highlighted</w:t>
        </w:r>
      </w:ins>
      <w:ins w:id="206" w:author="Benedikt Becker" w:date="2016-03-14T16:17:00Z">
        <w:r w:rsidR="00A37074">
          <w:t>.</w:t>
        </w:r>
      </w:ins>
      <w:ins w:id="207" w:author="Benedikt Becker" w:date="2016-03-14T16:18:00Z">
        <w:r w:rsidR="008F291F">
          <w:t xml:space="preserve"> </w:t>
        </w:r>
      </w:ins>
      <w:ins w:id="208" w:author="Benedikt Becker" w:date="2016-03-14T16:36:00Z">
        <w:r w:rsidR="00951025">
          <w:t>C</w:t>
        </w:r>
      </w:ins>
      <w:ins w:id="209" w:author="Benedikt Becker" w:date="2016-03-14T16:21:00Z">
        <w:r w:rsidR="00DC5CF5">
          <w:t xml:space="preserve">oncepts </w:t>
        </w:r>
      </w:ins>
      <w:ins w:id="210" w:author="Benedikt Becker" w:date="2016-03-15T15:03:00Z">
        <w:r w:rsidR="008D4CE1">
          <w:t xml:space="preserve">representing </w:t>
        </w:r>
      </w:ins>
      <w:ins w:id="211" w:author="Benedikt Becker" w:date="2016-03-14T16:21:00Z">
        <w:r w:rsidR="00DC5CF5">
          <w:t xml:space="preserve">medical disorders are preselected for further processing </w:t>
        </w:r>
      </w:ins>
      <w:ins w:id="212" w:author="Benedikt Becker" w:date="2016-03-14T16:22:00Z">
        <w:r w:rsidR="00DC5CF5">
          <w:t xml:space="preserve">in the application, but </w:t>
        </w:r>
      </w:ins>
      <w:ins w:id="213" w:author="Benedikt Becker" w:date="2016-03-14T16:20:00Z">
        <w:r w:rsidR="00DC5CF5">
          <w:t>t</w:t>
        </w:r>
      </w:ins>
      <w:ins w:id="214" w:author="Benedikt Becker" w:date="2016-03-14T16:19:00Z">
        <w:r w:rsidR="00DC5CF5">
          <w:t xml:space="preserve">he user can select and deselect </w:t>
        </w:r>
      </w:ins>
      <w:ins w:id="215" w:author="Benedikt Becker" w:date="2016-03-15T09:36:00Z">
        <w:r w:rsidR="007D019B">
          <w:t xml:space="preserve">any </w:t>
        </w:r>
      </w:ins>
      <w:ins w:id="216" w:author="Benedikt Becker" w:date="2016-03-14T17:02:00Z">
        <w:r w:rsidR="0083472E">
          <w:t xml:space="preserve">identified </w:t>
        </w:r>
      </w:ins>
      <w:ins w:id="217" w:author="Benedikt Becker" w:date="2016-03-14T16:19:00Z">
        <w:r w:rsidR="005745A1">
          <w:t>concepts</w:t>
        </w:r>
      </w:ins>
      <w:ins w:id="218" w:author="Benedikt Becker" w:date="2016-03-14T17:02:00Z">
        <w:r w:rsidR="0026478D">
          <w:t xml:space="preserve"> </w:t>
        </w:r>
      </w:ins>
      <w:ins w:id="219" w:author="Benedikt Becker" w:date="2016-03-14T16:23:00Z">
        <w:r w:rsidR="005745A1">
          <w:t>depending on the</w:t>
        </w:r>
      </w:ins>
      <w:ins w:id="220" w:author="Benedikt Becker" w:date="2016-03-14T16:26:00Z">
        <w:r w:rsidR="00B16948">
          <w:t>ir</w:t>
        </w:r>
      </w:ins>
      <w:ins w:id="221" w:author="Benedikt Becker" w:date="2016-03-14T16:23:00Z">
        <w:r w:rsidR="005745A1">
          <w:t xml:space="preserve"> relevance</w:t>
        </w:r>
      </w:ins>
      <w:del w:id="222" w:author="Benedikt Becker" w:date="2016-03-14T16:19:00Z">
        <w:r w:rsidDel="00DC5CF5">
          <w:delText xml:space="preserve"> </w:delText>
        </w:r>
      </w:del>
      <w:ins w:id="223" w:author="Benedikt Becker" w:date="2016-03-14T16:23:00Z">
        <w:r w:rsidR="005745A1">
          <w:t xml:space="preserve"> for the described event.</w:t>
        </w:r>
      </w:ins>
      <w:ins w:id="224" w:author="Benedikt Becker" w:date="2016-03-15T09:37:00Z">
        <w:r w:rsidR="002F3DEA">
          <w:t xml:space="preserve"> </w:t>
        </w:r>
      </w:ins>
      <w:ins w:id="225" w:author="Benedikt Becker" w:date="2016-03-15T15:03:00Z">
        <w:r w:rsidR="00560746">
          <w:t>T</w:t>
        </w:r>
        <w:r w:rsidR="00820A27">
          <w:t>he</w:t>
        </w:r>
      </w:ins>
      <w:ins w:id="226" w:author="Benedikt Becker" w:date="2016-03-15T15:06:00Z">
        <w:r w:rsidR="002165FC">
          <w:t xml:space="preserve"> set of </w:t>
        </w:r>
      </w:ins>
      <w:ins w:id="227" w:author="Benedikt Becker" w:date="2016-03-23T14:42:00Z">
        <w:r w:rsidR="006E2837">
          <w:t xml:space="preserve">concepts </w:t>
        </w:r>
      </w:ins>
      <w:ins w:id="228" w:author="Benedikt Becker" w:date="2016-03-15T15:07:00Z">
        <w:r w:rsidR="00E20FE8">
          <w:t xml:space="preserve">defines </w:t>
        </w:r>
      </w:ins>
      <w:ins w:id="229" w:author="Benedikt Becker" w:date="2016-03-23T14:42:00Z">
        <w:r w:rsidR="009161D4">
          <w:t xml:space="preserve">a </w:t>
        </w:r>
      </w:ins>
      <w:ins w:id="230" w:author="Benedikt Becker" w:date="2016-03-15T15:07:00Z">
        <w:r w:rsidR="00E20FE8">
          <w:t xml:space="preserve">mapping </w:t>
        </w:r>
      </w:ins>
      <w:ins w:id="231" w:author="Benedikt Becker" w:date="2016-03-23T14:42:00Z">
        <w:r w:rsidR="009161D4">
          <w:t xml:space="preserve">in CodeMapper </w:t>
        </w:r>
        <w:r w:rsidR="0071596E">
          <w:t xml:space="preserve">by </w:t>
        </w:r>
      </w:ins>
      <w:ins w:id="232" w:author="Benedikt Becker" w:date="2016-03-15T15:08:00Z">
        <w:r w:rsidR="00B34808">
          <w:t>the codes that are associated with the concepts</w:t>
        </w:r>
      </w:ins>
      <w:ins w:id="233" w:author="Benedikt Becker" w:date="2016-04-03T18:11:00Z">
        <w:r w:rsidR="004C02DF">
          <w:t xml:space="preserve">. It </w:t>
        </w:r>
      </w:ins>
      <w:ins w:id="234" w:author="Benedikt Becker" w:date="2016-03-15T15:07:00Z">
        <w:r w:rsidR="00E20FE8">
          <w:t xml:space="preserve">can be further </w:t>
        </w:r>
      </w:ins>
      <w:ins w:id="235" w:author="Benedikt Becker" w:date="2016-03-15T15:09:00Z">
        <w:r w:rsidR="00A311DE">
          <w:t xml:space="preserve">revised </w:t>
        </w:r>
      </w:ins>
      <w:ins w:id="236" w:author="Benedikt Becker" w:date="2016-03-15T15:07:00Z">
        <w:r w:rsidR="00E20FE8">
          <w:t>on the second screen.</w:t>
        </w:r>
      </w:ins>
    </w:p>
    <w:p w14:paraId="3B11029C" w14:textId="7BF1C41E" w:rsidR="009A0794" w:rsidRDefault="00E20FE8">
      <w:pPr>
        <w:rPr>
          <w:ins w:id="237" w:author="Benedikt Becker" w:date="2016-03-16T15:24:00Z"/>
        </w:rPr>
      </w:pPr>
      <w:ins w:id="238" w:author="Benedikt Becker" w:date="2016-03-15T15:08:00Z">
        <w:r>
          <w:t>O</w:t>
        </w:r>
      </w:ins>
      <w:ins w:id="239" w:author="Benedikt Becker" w:date="2016-03-14T17:04:00Z">
        <w:r w:rsidR="00AA0424">
          <w:t>n the second</w:t>
        </w:r>
      </w:ins>
      <w:ins w:id="240" w:author="Benedikt Becker" w:date="2016-03-15T10:37:00Z">
        <w:r w:rsidR="00F36A0E">
          <w:t xml:space="preserve"> screen</w:t>
        </w:r>
      </w:ins>
      <w:ins w:id="241" w:author="Benedikt Becker" w:date="2016-03-14T17:04:00Z">
        <w:r w:rsidR="00AA0424">
          <w:t xml:space="preserve">, the </w:t>
        </w:r>
      </w:ins>
      <w:ins w:id="242" w:author="Benedikt Becker" w:date="2016-03-14T17:22:00Z">
        <w:r w:rsidR="00365129">
          <w:t xml:space="preserve">mapping is </w:t>
        </w:r>
      </w:ins>
      <w:ins w:id="243" w:author="Benedikt Becker" w:date="2016-03-14T17:05:00Z">
        <w:r w:rsidR="00AA0424">
          <w:t xml:space="preserve">displayed </w:t>
        </w:r>
      </w:ins>
      <w:ins w:id="244" w:author="Benedikt Becker" w:date="2016-03-14T16:57:00Z">
        <w:r w:rsidR="00DD4E72">
          <w:t xml:space="preserve">as a table with one row for </w:t>
        </w:r>
      </w:ins>
      <w:ins w:id="245" w:author="Benedikt Becker" w:date="2016-03-14T16:58:00Z">
        <w:r w:rsidR="00DD4E72">
          <w:t xml:space="preserve">each </w:t>
        </w:r>
      </w:ins>
      <w:ins w:id="246" w:author="Benedikt Becker" w:date="2016-03-14T16:57:00Z">
        <w:r w:rsidR="00DD4E72">
          <w:t>medical concept, and one column for each</w:t>
        </w:r>
      </w:ins>
      <w:ins w:id="247" w:author="Benedikt Becker" w:date="2016-03-14T16:58:00Z">
        <w:r w:rsidR="00DD4E72">
          <w:t xml:space="preserve"> coding system</w:t>
        </w:r>
      </w:ins>
      <w:ins w:id="248" w:author="Benedikt Becker" w:date="2016-03-16T17:56:00Z">
        <w:r w:rsidR="00A24197">
          <w:t xml:space="preserve"> (</w:t>
        </w:r>
      </w:ins>
      <w:ins w:id="249" w:author="Benedikt Becker" w:date="2016-03-23T14:43:00Z">
        <w:r w:rsidR="00B85948">
          <w:t xml:space="preserve">a screenshot </w:t>
        </w:r>
        <w:r w:rsidR="003D5C71">
          <w:t xml:space="preserve">of the application </w:t>
        </w:r>
        <w:r w:rsidR="00B85948">
          <w:t xml:space="preserve">is shown in </w:t>
        </w:r>
      </w:ins>
      <w:ins w:id="250" w:author="Benedikt Becker" w:date="2016-03-16T17:56:00Z">
        <w:r w:rsidR="00A24197">
          <w:t>figure 1)</w:t>
        </w:r>
      </w:ins>
      <w:ins w:id="251" w:author="Benedikt Becker" w:date="2016-03-14T16:58:00Z">
        <w:r w:rsidR="00DD4E72">
          <w:t>.</w:t>
        </w:r>
        <w:r w:rsidR="003B53C0">
          <w:t xml:space="preserve"> Each cell </w:t>
        </w:r>
      </w:ins>
      <w:ins w:id="252" w:author="Benedikt Becker" w:date="2016-03-14T16:59:00Z">
        <w:r w:rsidR="003B53C0">
          <w:t xml:space="preserve">contains </w:t>
        </w:r>
      </w:ins>
      <w:ins w:id="253" w:author="Benedikt Becker" w:date="2016-03-14T17:00:00Z">
        <w:r w:rsidR="00C06CA3">
          <w:t xml:space="preserve">the </w:t>
        </w:r>
      </w:ins>
      <w:ins w:id="254" w:author="Benedikt Becker" w:date="2016-03-14T16:59:00Z">
        <w:r w:rsidR="003B53C0">
          <w:t xml:space="preserve">codes that are used in the coding system </w:t>
        </w:r>
      </w:ins>
      <w:ins w:id="255" w:author="Benedikt Becker" w:date="2016-03-15T09:45:00Z">
        <w:r w:rsidR="00D45D1E">
          <w:t xml:space="preserve">in </w:t>
        </w:r>
      </w:ins>
      <w:ins w:id="256" w:author="Benedikt Becker" w:date="2016-03-14T16:59:00Z">
        <w:r w:rsidR="003B53C0">
          <w:t xml:space="preserve">the column to describe the concept </w:t>
        </w:r>
      </w:ins>
      <w:ins w:id="257" w:author="Benedikt Becker" w:date="2016-03-15T09:45:00Z">
        <w:r w:rsidR="00D45D1E">
          <w:t xml:space="preserve">in </w:t>
        </w:r>
      </w:ins>
      <w:ins w:id="258" w:author="Benedikt Becker" w:date="2016-03-14T16:59:00Z">
        <w:r w:rsidR="003B53C0">
          <w:t>the row.</w:t>
        </w:r>
      </w:ins>
      <w:ins w:id="259" w:author="Benedikt Becker" w:date="2016-03-14T18:21:00Z">
        <w:r w:rsidR="000D3CD9">
          <w:t xml:space="preserve"> </w:t>
        </w:r>
      </w:ins>
      <w:ins w:id="260" w:author="Benedikt Becker" w:date="2016-03-14T17:05:00Z">
        <w:r w:rsidR="00A0539B">
          <w:t>Several operations</w:t>
        </w:r>
      </w:ins>
      <w:ins w:id="261" w:author="Benedikt Becker" w:date="2016-03-14T17:29:00Z">
        <w:r w:rsidR="0084699E">
          <w:t xml:space="preserve"> </w:t>
        </w:r>
      </w:ins>
      <w:ins w:id="262" w:author="Benedikt Becker" w:date="2016-03-14T17:05:00Z">
        <w:r w:rsidR="00A0539B">
          <w:t xml:space="preserve">are available </w:t>
        </w:r>
      </w:ins>
      <w:ins w:id="263" w:author="Benedikt Becker" w:date="2016-03-14T17:06:00Z">
        <w:r w:rsidR="00A0539B">
          <w:t xml:space="preserve">for revising the mapping. </w:t>
        </w:r>
      </w:ins>
      <w:moveToRangeStart w:id="264" w:author="Benedikt Becker" w:date="2016-03-14T17:06:00Z" w:name="move445738535"/>
      <w:moveTo w:id="265" w:author="Benedikt Becker" w:date="2016-03-14T17:06:00Z">
        <w:r w:rsidR="00A0539B">
          <w:t xml:space="preserve">The user can </w:t>
        </w:r>
        <w:del w:id="266" w:author="Benedikt Becker" w:date="2016-03-23T14:44:00Z">
          <w:r w:rsidR="00A0539B" w:rsidDel="00A26D6A">
            <w:delText xml:space="preserve">a) </w:delText>
          </w:r>
        </w:del>
        <w:r w:rsidR="00A0539B">
          <w:t xml:space="preserve">remove a concept from the mapping, </w:t>
        </w:r>
        <w:del w:id="267" w:author="Benedikt Becker" w:date="2016-03-23T14:44:00Z">
          <w:r w:rsidR="00A0539B" w:rsidDel="00A26D6A">
            <w:delText xml:space="preserve">b) </w:delText>
          </w:r>
        </w:del>
        <w:r w:rsidR="00A0539B">
          <w:t xml:space="preserve">search and add </w:t>
        </w:r>
        <w:del w:id="268" w:author="Benedikt Becker" w:date="2016-04-03T18:11:00Z">
          <w:r w:rsidR="00A0539B" w:rsidDel="00C126BD">
            <w:delText>other</w:delText>
          </w:r>
        </w:del>
        <w:del w:id="269" w:author="Benedikt Becker" w:date="2016-04-03T18:12:00Z">
          <w:r w:rsidR="00A0539B" w:rsidDel="008B0F07">
            <w:delText xml:space="preserve"> </w:delText>
          </w:r>
        </w:del>
        <w:r w:rsidR="00A0539B">
          <w:t xml:space="preserve">concept, </w:t>
        </w:r>
      </w:moveTo>
      <w:ins w:id="270" w:author="Benedikt Becker" w:date="2016-04-03T18:12:00Z">
        <w:r w:rsidR="008B0F07">
          <w:t xml:space="preserve">or </w:t>
        </w:r>
      </w:ins>
      <w:moveTo w:id="271" w:author="Benedikt Becker" w:date="2016-03-14T17:06:00Z">
        <w:del w:id="272" w:author="Benedikt Becker" w:date="2016-03-23T14:46:00Z">
          <w:r w:rsidR="00A0539B" w:rsidDel="0080167C">
            <w:delText>and c)</w:delText>
          </w:r>
        </w:del>
        <w:del w:id="273" w:author="Benedikt Becker" w:date="2016-03-23T14:44:00Z">
          <w:r w:rsidR="00A0539B" w:rsidDel="00A26D6A">
            <w:delText xml:space="preserve"> </w:delText>
          </w:r>
        </w:del>
      </w:moveTo>
      <w:ins w:id="274" w:author="Benedikt Becker" w:date="2016-03-16T14:55:00Z">
        <w:r w:rsidR="00722E73">
          <w:t xml:space="preserve">expand concepts </w:t>
        </w:r>
      </w:ins>
      <w:ins w:id="275" w:author="Benedikt Becker" w:date="2016-03-16T15:16:00Z">
        <w:r w:rsidR="003B10ED">
          <w:t>to broader and narrower concepts</w:t>
        </w:r>
      </w:ins>
      <w:ins w:id="276" w:author="Benedikt Becker" w:date="2016-03-16T14:55:00Z">
        <w:r w:rsidR="00722E73" w:rsidDel="00722E73">
          <w:t xml:space="preserve"> </w:t>
        </w:r>
      </w:ins>
      <w:moveTo w:id="277" w:author="Benedikt Becker" w:date="2016-03-14T17:06:00Z">
        <w:del w:id="278" w:author="Benedikt Becker" w:date="2016-03-16T14:55:00Z">
          <w:r w:rsidR="00A0539B" w:rsidDel="00722E73">
            <w:delText xml:space="preserve">retrieve </w:delText>
          </w:r>
        </w:del>
        <w:del w:id="279" w:author="Benedikt Becker" w:date="2016-03-15T15:13:00Z">
          <w:r w:rsidR="00A0539B" w:rsidDel="009C4DEC">
            <w:delText xml:space="preserve">concepts </w:delText>
          </w:r>
        </w:del>
        <w:del w:id="280" w:author="Benedikt Becker" w:date="2016-03-16T14:55:00Z">
          <w:r w:rsidR="00A0539B" w:rsidDel="00722E73">
            <w:delText>that are more general or more specific</w:delText>
          </w:r>
        </w:del>
      </w:moveTo>
      <w:ins w:id="281" w:author="Benedikt Becker" w:date="2016-03-15T15:13:00Z">
        <w:r w:rsidR="009C4DEC">
          <w:t>and select them for inclusion in the mapping</w:t>
        </w:r>
      </w:ins>
      <w:moveTo w:id="282" w:author="Benedikt Becker" w:date="2016-03-14T17:06:00Z">
        <w:del w:id="283" w:author="Benedikt Becker" w:date="2016-03-15T15:13:00Z">
          <w:r w:rsidR="00A0539B" w:rsidDel="00C618D2">
            <w:delText xml:space="preserve"> and select the retrieved concepts for inclusion in the mapping</w:delText>
          </w:r>
        </w:del>
      </w:moveTo>
      <w:ins w:id="284" w:author="Benedikt Becker" w:date="2016-03-14T17:32:00Z">
        <w:r w:rsidR="0071579E">
          <w:t>.</w:t>
        </w:r>
      </w:ins>
      <w:moveTo w:id="285" w:author="Benedikt Becker" w:date="2016-03-14T17:06:00Z">
        <w:del w:id="286" w:author="Benedikt Becker" w:date="2016-03-14T17:31:00Z">
          <w:r w:rsidR="00A0539B" w:rsidDel="0071579E">
            <w:delText>.</w:delText>
          </w:r>
        </w:del>
        <w:del w:id="287" w:author="Benedikt Becker" w:date="2016-03-15T15:23:00Z">
          <w:r w:rsidR="00A0539B" w:rsidDel="0049690D">
            <w:delText xml:space="preserve"> </w:delText>
          </w:r>
        </w:del>
      </w:moveTo>
      <w:ins w:id="288" w:author="Benedikt Becker" w:date="2016-03-15T15:23:00Z">
        <w:r w:rsidR="0049690D">
          <w:t xml:space="preserve"> F</w:t>
        </w:r>
      </w:ins>
      <w:ins w:id="289" w:author="Benedikt Becker" w:date="2016-03-15T15:22:00Z">
        <w:r w:rsidR="0049690D">
          <w:t xml:space="preserve">or example, </w:t>
        </w:r>
      </w:ins>
      <w:ins w:id="290" w:author="Benedikt Becker" w:date="2016-03-16T14:55:00Z">
        <w:r w:rsidR="00D83018">
          <w:t xml:space="preserve">expanding </w:t>
        </w:r>
      </w:ins>
      <w:ins w:id="291" w:author="Benedikt Becker" w:date="2016-03-16T14:56:00Z">
        <w:r w:rsidR="00D83018">
          <w:t xml:space="preserve">the concept </w:t>
        </w:r>
      </w:ins>
      <w:ins w:id="292" w:author="Benedikt Becker" w:date="2016-03-15T15:24:00Z">
        <w:r w:rsidR="0049690D">
          <w:rPr>
            <w:i/>
          </w:rPr>
          <w:t>Hepatitis</w:t>
        </w:r>
        <w:r w:rsidR="0049690D" w:rsidRPr="00B34626">
          <w:rPr>
            <w:rPrChange w:id="293" w:author="Benedikt Becker" w:date="2016-03-16T15:17:00Z">
              <w:rPr>
                <w:i/>
              </w:rPr>
            </w:rPrChange>
          </w:rPr>
          <w:t xml:space="preserve"> </w:t>
        </w:r>
      </w:ins>
      <w:ins w:id="294" w:author="Benedikt Becker" w:date="2016-03-16T14:56:00Z">
        <w:r w:rsidR="00D83018" w:rsidRPr="00D83018">
          <w:rPr>
            <w:rPrChange w:id="295" w:author="Benedikt Becker" w:date="2016-03-16T14:56:00Z">
              <w:rPr>
                <w:i/>
              </w:rPr>
            </w:rPrChange>
          </w:rPr>
          <w:t xml:space="preserve">to </w:t>
        </w:r>
      </w:ins>
      <w:ins w:id="296" w:author="Benedikt Becker" w:date="2016-03-16T15:17:00Z">
        <w:r w:rsidR="00B34626">
          <w:t>narrower</w:t>
        </w:r>
      </w:ins>
      <w:ins w:id="297" w:author="Benedikt Becker" w:date="2016-03-16T14:56:00Z">
        <w:r w:rsidR="00133E47">
          <w:t xml:space="preserve"> </w:t>
        </w:r>
        <w:r w:rsidR="00D83018">
          <w:t xml:space="preserve">concepts </w:t>
        </w:r>
      </w:ins>
      <w:ins w:id="298" w:author="Benedikt Becker" w:date="2016-03-23T14:46:00Z">
        <w:r w:rsidR="009D7B60">
          <w:t xml:space="preserve">provides concepts for </w:t>
        </w:r>
      </w:ins>
      <w:ins w:id="299" w:author="Benedikt Becker" w:date="2016-03-16T14:56:00Z">
        <w:r w:rsidR="00D83018">
          <w:t xml:space="preserve">the </w:t>
        </w:r>
      </w:ins>
      <w:ins w:id="300" w:author="Benedikt Becker" w:date="2016-03-15T15:25:00Z">
        <w:r w:rsidR="00F0340F">
          <w:t xml:space="preserve">subtypes </w:t>
        </w:r>
      </w:ins>
      <w:ins w:id="301" w:author="Benedikt Becker" w:date="2016-03-15T15:26:00Z">
        <w:r w:rsidR="00F0340F">
          <w:t>of the disease</w:t>
        </w:r>
      </w:ins>
      <w:ins w:id="302" w:author="Benedikt Becker" w:date="2016-03-23T14:47:00Z">
        <w:r w:rsidR="007546BD">
          <w:t>,</w:t>
        </w:r>
      </w:ins>
      <w:ins w:id="303" w:author="Benedikt Becker" w:date="2016-03-15T15:26:00Z">
        <w:r w:rsidR="00F0340F">
          <w:t xml:space="preserve"> </w:t>
        </w:r>
      </w:ins>
      <w:ins w:id="304" w:author="Benedikt Becker" w:date="2016-03-15T15:25:00Z">
        <w:r w:rsidR="00F0340F">
          <w:t xml:space="preserve">such as </w:t>
        </w:r>
        <w:r w:rsidR="00F0340F" w:rsidRPr="006C407F">
          <w:rPr>
            <w:i/>
            <w:rPrChange w:id="305" w:author="Benedikt Becker" w:date="2016-03-15T15:29:00Z">
              <w:rPr/>
            </w:rPrChange>
          </w:rPr>
          <w:t>Hepatitis A</w:t>
        </w:r>
        <w:r w:rsidR="00F0340F" w:rsidRPr="00FE1158">
          <w:t>,</w:t>
        </w:r>
      </w:ins>
      <w:ins w:id="306" w:author="Benedikt Becker" w:date="2016-03-15T15:29:00Z">
        <w:r w:rsidR="006C407F">
          <w:t xml:space="preserve"> </w:t>
        </w:r>
      </w:ins>
      <w:ins w:id="307" w:author="Benedikt Becker" w:date="2016-03-31T18:41:00Z">
        <w:r w:rsidR="00D738F9" w:rsidRPr="00B8377B">
          <w:rPr>
            <w:i/>
          </w:rPr>
          <w:t xml:space="preserve">Hepatitis </w:t>
        </w:r>
      </w:ins>
      <w:ins w:id="308" w:author="Benedikt Becker" w:date="2016-03-15T15:25:00Z">
        <w:r w:rsidR="00F0340F" w:rsidRPr="006C407F">
          <w:rPr>
            <w:i/>
            <w:rPrChange w:id="309" w:author="Benedikt Becker" w:date="2016-03-15T15:29:00Z">
              <w:rPr/>
            </w:rPrChange>
          </w:rPr>
          <w:t>B</w:t>
        </w:r>
      </w:ins>
      <w:ins w:id="310" w:author="Benedikt Becker" w:date="2016-04-03T18:13:00Z">
        <w:r w:rsidR="00BE2BD0">
          <w:rPr>
            <w:i/>
          </w:rPr>
          <w:t>,</w:t>
        </w:r>
      </w:ins>
      <w:ins w:id="311" w:author="Benedikt Becker" w:date="2016-03-15T15:29:00Z">
        <w:r w:rsidR="006C407F">
          <w:rPr>
            <w:i/>
          </w:rPr>
          <w:t xml:space="preserve"> </w:t>
        </w:r>
        <w:r w:rsidR="006C407F" w:rsidRPr="006C407F">
          <w:rPr>
            <w:rPrChange w:id="312" w:author="Benedikt Becker" w:date="2016-03-15T15:29:00Z">
              <w:rPr>
                <w:i/>
              </w:rPr>
            </w:rPrChange>
          </w:rPr>
          <w:t>or</w:t>
        </w:r>
        <w:r w:rsidR="006C407F">
          <w:rPr>
            <w:i/>
          </w:rPr>
          <w:t xml:space="preserve"> </w:t>
        </w:r>
      </w:ins>
      <w:ins w:id="313" w:author="Benedikt Becker" w:date="2016-03-31T18:41:00Z">
        <w:r w:rsidR="00D738F9" w:rsidRPr="00B8377B">
          <w:rPr>
            <w:i/>
          </w:rPr>
          <w:t xml:space="preserve">Hepatitis </w:t>
        </w:r>
      </w:ins>
      <w:ins w:id="314" w:author="Benedikt Becker" w:date="2016-03-15T15:29:00Z">
        <w:r w:rsidR="006C407F">
          <w:rPr>
            <w:i/>
          </w:rPr>
          <w:t>C</w:t>
        </w:r>
      </w:ins>
      <w:ins w:id="315" w:author="Benedikt Becker" w:date="2016-03-15T15:26:00Z">
        <w:r w:rsidR="00F0340F">
          <w:t>.</w:t>
        </w:r>
      </w:ins>
      <w:ins w:id="316" w:author="Benedikt Becker" w:date="2016-03-15T15:27:00Z">
        <w:r w:rsidR="00F0340F">
          <w:t xml:space="preserve"> </w:t>
        </w:r>
      </w:ins>
      <w:ins w:id="317" w:author="Benedikt Becker" w:date="2016-03-16T14:56:00Z">
        <w:r w:rsidR="00133E47">
          <w:t xml:space="preserve">Expanding it to </w:t>
        </w:r>
      </w:ins>
      <w:ins w:id="318" w:author="Benedikt Becker" w:date="2016-03-16T15:17:00Z">
        <w:r w:rsidR="005713AB">
          <w:t xml:space="preserve">broader </w:t>
        </w:r>
      </w:ins>
      <w:ins w:id="319" w:author="Benedikt Becker" w:date="2016-03-15T15:27:00Z">
        <w:r w:rsidR="00F0340F">
          <w:t>concepts provides</w:t>
        </w:r>
      </w:ins>
      <w:ins w:id="320" w:author="Benedikt Becker" w:date="2016-03-16T15:17:00Z">
        <w:r w:rsidR="003A62C6">
          <w:t xml:space="preserve"> categories</w:t>
        </w:r>
      </w:ins>
      <w:ins w:id="321" w:author="Benedikt Becker" w:date="2016-03-16T14:57:00Z">
        <w:r w:rsidR="008A6A36">
          <w:t xml:space="preserve"> </w:t>
        </w:r>
      </w:ins>
      <w:ins w:id="322" w:author="Benedikt Becker" w:date="2016-03-15T15:28:00Z">
        <w:r w:rsidR="00F0340F">
          <w:t xml:space="preserve">such as </w:t>
        </w:r>
        <w:r w:rsidR="00F0340F">
          <w:rPr>
            <w:i/>
          </w:rPr>
          <w:t>Liver disease</w:t>
        </w:r>
        <w:r w:rsidR="00F0340F">
          <w:t xml:space="preserve"> or </w:t>
        </w:r>
        <w:r w:rsidR="00F0340F">
          <w:rPr>
            <w:i/>
          </w:rPr>
          <w:t>Infection</w:t>
        </w:r>
      </w:ins>
      <w:ins w:id="323" w:author="Benedikt Becker" w:date="2016-03-15T15:30:00Z">
        <w:r w:rsidR="007E6895">
          <w:t>.</w:t>
        </w:r>
      </w:ins>
      <w:ins w:id="324" w:author="Benedikt Becker" w:date="2016-03-23T14:48:00Z">
        <w:r w:rsidR="00C80DA3">
          <w:t xml:space="preserve"> </w:t>
        </w:r>
      </w:ins>
      <w:ins w:id="325" w:author="Benedikt Becker" w:date="2016-04-03T18:13:00Z">
        <w:r w:rsidR="00E53546">
          <w:t>T</w:t>
        </w:r>
      </w:ins>
      <w:ins w:id="326" w:author="Benedikt Becker" w:date="2016-03-23T14:48:00Z">
        <w:r w:rsidR="00C80DA3">
          <w:t>he expansion</w:t>
        </w:r>
      </w:ins>
      <w:ins w:id="327" w:author="Benedikt Becker" w:date="2016-03-15T15:30:00Z">
        <w:r w:rsidR="007E6895">
          <w:t xml:space="preserve"> </w:t>
        </w:r>
      </w:ins>
      <w:ins w:id="328" w:author="Benedikt Becker" w:date="2016-03-23T14:48:00Z">
        <w:r w:rsidR="00C80DA3">
          <w:t xml:space="preserve">of concepts can be used </w:t>
        </w:r>
      </w:ins>
      <w:ins w:id="329" w:author="Benedikt Becker" w:date="2016-04-03T18:13:00Z">
        <w:r w:rsidR="00E53546">
          <w:t xml:space="preserve">in this way </w:t>
        </w:r>
      </w:ins>
      <w:ins w:id="330" w:author="Benedikt Becker" w:date="2016-03-23T14:48:00Z">
        <w:r w:rsidR="00C80DA3">
          <w:t xml:space="preserve">to improve the sensitivity of the mapping. </w:t>
        </w:r>
      </w:ins>
      <w:moveTo w:id="331" w:author="Benedikt Becker" w:date="2016-03-14T17:06:00Z">
        <w:del w:id="332" w:author="Benedikt Becker" w:date="2016-03-14T17:07:00Z">
          <w:r w:rsidR="00A0539B" w:rsidDel="00A0539B">
            <w:delText>More general and more specific concepts are retrieved according to the hierarchical information in the UMLS</w:delText>
          </w:r>
          <w:r w:rsidR="00A0539B" w:rsidRPr="00ED29FF" w:rsidDel="00A0539B">
            <w:rPr>
              <w:rStyle w:val="FootnoteReference"/>
            </w:rPr>
            <w:footnoteReference w:id="1"/>
          </w:r>
          <w:r w:rsidR="00A0539B" w:rsidDel="00A0539B">
            <w:delText xml:space="preserve">. </w:delText>
          </w:r>
        </w:del>
        <w:del w:id="337" w:author="Benedikt Becker" w:date="2016-04-03T18:14:00Z">
          <w:r w:rsidR="00A0539B" w:rsidDel="00973BCC">
            <w:delText xml:space="preserve">Additionally, </w:delText>
          </w:r>
          <w:r w:rsidR="00A0539B" w:rsidRPr="0049786E" w:rsidDel="00973BCC">
            <w:delText>t</w:delText>
          </w:r>
        </w:del>
      </w:moveTo>
      <w:ins w:id="338" w:author="Benedikt Becker" w:date="2016-04-03T18:14:00Z">
        <w:r w:rsidR="00973BCC">
          <w:t>T</w:t>
        </w:r>
      </w:ins>
      <w:moveTo w:id="339" w:author="Benedikt Becker" w:date="2016-03-14T17:06:00Z">
        <w:r w:rsidR="00A0539B" w:rsidRPr="0049786E">
          <w:t>he</w:t>
        </w:r>
        <w:r w:rsidR="00A0539B">
          <w:t xml:space="preserve"> user can </w:t>
        </w:r>
      </w:moveTo>
      <w:ins w:id="340" w:author="Benedikt Becker" w:date="2016-04-03T18:14:00Z">
        <w:r w:rsidR="00973BCC">
          <w:t xml:space="preserve">also </w:t>
        </w:r>
      </w:ins>
      <w:ins w:id="341" w:author="Benedikt Becker" w:date="2016-03-14T17:29:00Z">
        <w:r w:rsidR="00EF5257">
          <w:t xml:space="preserve">add or remove </w:t>
        </w:r>
      </w:ins>
      <w:moveTo w:id="342" w:author="Benedikt Becker" w:date="2016-03-14T17:06:00Z">
        <w:del w:id="343" w:author="Benedikt Becker" w:date="2016-03-14T17:29:00Z">
          <w:r w:rsidR="00A0539B" w:rsidDel="00EF5257">
            <w:delText xml:space="preserve">change set of </w:delText>
          </w:r>
        </w:del>
        <w:del w:id="344" w:author="Benedikt Becker" w:date="2016-04-03T18:14:00Z">
          <w:r w:rsidR="00A0539B" w:rsidDel="00973BCC">
            <w:delText xml:space="preserve">targeted </w:delText>
          </w:r>
        </w:del>
        <w:r w:rsidR="00A0539B">
          <w:t>coding systems</w:t>
        </w:r>
      </w:moveTo>
      <w:ins w:id="345" w:author="Benedikt Becker" w:date="2016-04-03T18:14:00Z">
        <w:r w:rsidR="00973BCC">
          <w:t xml:space="preserve"> that should be targeted by the mapping</w:t>
        </w:r>
      </w:ins>
      <w:moveTo w:id="346" w:author="Benedikt Becker" w:date="2016-03-14T17:06:00Z">
        <w:r w:rsidR="00A0539B">
          <w:t xml:space="preserve">. After every operation, the </w:t>
        </w:r>
        <w:del w:id="347" w:author="Benedikt Becker" w:date="2016-03-15T15:32:00Z">
          <w:r w:rsidR="00A0539B" w:rsidDel="007E6895">
            <w:delText>code sets</w:delText>
          </w:r>
        </w:del>
      </w:moveTo>
      <w:ins w:id="348" w:author="Benedikt Becker" w:date="2016-03-15T15:32:00Z">
        <w:r w:rsidR="007E6895">
          <w:t>codes</w:t>
        </w:r>
      </w:ins>
      <w:moveTo w:id="349" w:author="Benedikt Becker" w:date="2016-03-14T17:06:00Z">
        <w:r w:rsidR="00A0539B">
          <w:t xml:space="preserve"> associated with the concepts are </w:t>
        </w:r>
        <w:del w:id="350" w:author="Benedikt Becker" w:date="2016-04-03T18:14:00Z">
          <w:r w:rsidR="00A0539B" w:rsidDel="00242A7C">
            <w:delText xml:space="preserve">updated </w:delText>
          </w:r>
        </w:del>
        <w:r w:rsidR="00A0539B">
          <w:t>automatically</w:t>
        </w:r>
      </w:moveTo>
      <w:ins w:id="351" w:author="Benedikt Becker" w:date="2016-03-15T15:33:00Z">
        <w:r w:rsidR="00B21684">
          <w:t xml:space="preserve"> </w:t>
        </w:r>
      </w:ins>
      <w:ins w:id="352" w:author="Benedikt Becker" w:date="2016-04-03T18:14:00Z">
        <w:r w:rsidR="00242A7C">
          <w:t xml:space="preserve">updated </w:t>
        </w:r>
      </w:ins>
      <w:ins w:id="353" w:author="Benedikt Becker" w:date="2016-03-15T15:33:00Z">
        <w:r w:rsidR="00B21684">
          <w:t xml:space="preserve">and </w:t>
        </w:r>
      </w:ins>
      <w:ins w:id="354" w:author="Benedikt Becker" w:date="2016-03-23T14:49:00Z">
        <w:r w:rsidR="00DF7269">
          <w:t xml:space="preserve">displayed </w:t>
        </w:r>
      </w:ins>
      <w:ins w:id="355" w:author="Benedikt Becker" w:date="2016-03-15T15:33:00Z">
        <w:r w:rsidR="00B21684">
          <w:t>in the table</w:t>
        </w:r>
      </w:ins>
      <w:moveTo w:id="356" w:author="Benedikt Becker" w:date="2016-03-14T17:06:00Z">
        <w:r w:rsidR="00A0539B">
          <w:t>.</w:t>
        </w:r>
      </w:moveTo>
      <w:ins w:id="357" w:author="Benedikt Becker" w:date="2016-03-14T17:40:00Z">
        <w:r w:rsidR="005F4B5A">
          <w:t xml:space="preserve"> Every operation is recorded in a history for later traceability</w:t>
        </w:r>
      </w:ins>
      <w:ins w:id="358" w:author="Benedikt Becker" w:date="2016-03-16T10:42:00Z">
        <w:r w:rsidR="00CE67F0">
          <w:t xml:space="preserve"> of the mapping process</w:t>
        </w:r>
      </w:ins>
      <w:ins w:id="359" w:author="Benedikt Becker" w:date="2016-03-14T17:40:00Z">
        <w:r w:rsidR="005F4B5A">
          <w:t>.</w:t>
        </w:r>
      </w:ins>
      <w:ins w:id="360" w:author="Benedikt Becker" w:date="2016-03-16T10:43:00Z">
        <w:r w:rsidR="009A0794">
          <w:t xml:space="preserve"> </w:t>
        </w:r>
      </w:ins>
      <w:ins w:id="361" w:author="Benedikt Becker" w:date="2016-03-14T17:42:00Z">
        <w:r w:rsidR="001B314D">
          <w:t>Comments can be attached to the concepts of a mapping to collect feedback about the mapping.</w:t>
        </w:r>
      </w:ins>
      <w:ins w:id="362" w:author="Benedikt Becker" w:date="2016-03-14T18:21:00Z">
        <w:r w:rsidR="00657F4B">
          <w:t xml:space="preserve"> </w:t>
        </w:r>
      </w:ins>
      <w:moveTo w:id="363" w:author="Benedikt Becker" w:date="2016-03-14T17:06:00Z">
        <w:del w:id="364" w:author="Benedikt Becker" w:date="2016-03-14T17:39:00Z">
          <w:r w:rsidR="00A0539B" w:rsidDel="00B54B29">
            <w:delText xml:space="preserve"> </w:delText>
          </w:r>
        </w:del>
        <w:del w:id="365" w:author="Benedikt Becker" w:date="2016-03-14T17:26:00Z">
          <w:r w:rsidR="00A0539B" w:rsidDel="001F3706">
            <w:delText xml:space="preserve">Every operation is recorded in a history for later traceability. </w:delText>
          </w:r>
        </w:del>
        <w:del w:id="366" w:author="Benedikt Becker" w:date="2016-03-14T17:13:00Z">
          <w:r w:rsidR="00A0539B" w:rsidDel="00666AA1">
            <w:delText>F</w:delText>
          </w:r>
        </w:del>
        <w:del w:id="367" w:author="Benedikt Becker" w:date="2016-03-14T17:39:00Z">
          <w:r w:rsidR="00A0539B" w:rsidDel="00B54B29">
            <w:delText>eedback about the mapping</w:delText>
          </w:r>
        </w:del>
        <w:del w:id="368" w:author="Benedikt Becker" w:date="2016-03-14T17:27:00Z">
          <w:r w:rsidR="00A0539B" w:rsidDel="003D26CA">
            <w:delText xml:space="preserve"> can be captured in comments attached to the concepts</w:delText>
          </w:r>
        </w:del>
        <w:del w:id="369" w:author="Benedikt Becker" w:date="2016-03-14T17:39:00Z">
          <w:r w:rsidR="00A0539B" w:rsidDel="00B54B29">
            <w:delText>.</w:delText>
          </w:r>
        </w:del>
      </w:moveTo>
      <w:moveToRangeEnd w:id="264"/>
      <w:ins w:id="370" w:author="Benedikt Becker" w:date="2016-03-14T17:38:00Z">
        <w:r w:rsidR="00B54B29">
          <w:t xml:space="preserve">The user can </w:t>
        </w:r>
      </w:ins>
      <w:ins w:id="371" w:author="Benedikt Becker" w:date="2016-03-14T17:39:00Z">
        <w:r w:rsidR="005F4B5A">
          <w:t>store</w:t>
        </w:r>
      </w:ins>
      <w:ins w:id="372" w:author="Benedikt Becker" w:date="2016-03-14T17:38:00Z">
        <w:r w:rsidR="00B54B29">
          <w:t xml:space="preserve"> the mapping </w:t>
        </w:r>
      </w:ins>
      <w:ins w:id="373" w:author="Benedikt Becker" w:date="2016-03-14T17:40:00Z">
        <w:r w:rsidR="005F4B5A">
          <w:t xml:space="preserve">at any point </w:t>
        </w:r>
      </w:ins>
      <w:ins w:id="374" w:author="Benedikt Becker" w:date="2016-03-23T14:49:00Z">
        <w:r w:rsidR="00C92536">
          <w:t xml:space="preserve">online </w:t>
        </w:r>
        <w:r w:rsidR="00B7627A">
          <w:t>for archiving</w:t>
        </w:r>
      </w:ins>
      <w:ins w:id="375" w:author="Benedikt Becker" w:date="2016-03-15T15:34:00Z">
        <w:r w:rsidR="00F131F0">
          <w:t>,</w:t>
        </w:r>
      </w:ins>
      <w:ins w:id="376" w:author="Benedikt Becker" w:date="2016-03-14T17:40:00Z">
        <w:r w:rsidR="005F4B5A">
          <w:t xml:space="preserve"> </w:t>
        </w:r>
      </w:ins>
      <w:ins w:id="377" w:author="Benedikt Becker" w:date="2016-03-15T15:34:00Z">
        <w:r w:rsidR="00205AC8">
          <w:t xml:space="preserve">which makes </w:t>
        </w:r>
      </w:ins>
      <w:ins w:id="378" w:author="Benedikt Becker" w:date="2016-03-23T14:50:00Z">
        <w:r w:rsidR="009B58AD">
          <w:t xml:space="preserve">the </w:t>
        </w:r>
        <w:r w:rsidR="009B58AD">
          <w:lastRenderedPageBreak/>
          <w:t xml:space="preserve">mapping </w:t>
        </w:r>
      </w:ins>
      <w:ins w:id="379" w:author="Benedikt Becker" w:date="2016-04-03T18:14:00Z">
        <w:r w:rsidR="005D22C9">
          <w:t xml:space="preserve">also </w:t>
        </w:r>
      </w:ins>
      <w:ins w:id="380" w:author="Benedikt Becker" w:date="2016-03-14T17:40:00Z">
        <w:r w:rsidR="005F4B5A">
          <w:t>available to other users of the application.</w:t>
        </w:r>
        <w:r w:rsidR="005F4B5A" w:rsidRPr="005F4B5A">
          <w:t xml:space="preserve"> </w:t>
        </w:r>
      </w:ins>
      <w:ins w:id="381" w:author="Benedikt Becker" w:date="2016-03-15T15:34:00Z">
        <w:r w:rsidR="00C32863">
          <w:t xml:space="preserve">In order to </w:t>
        </w:r>
      </w:ins>
      <w:ins w:id="382" w:author="Benedikt Becker" w:date="2016-03-14T17:40:00Z">
        <w:r w:rsidR="00C32863">
          <w:t>sav</w:t>
        </w:r>
      </w:ins>
      <w:ins w:id="383" w:author="Benedikt Becker" w:date="2016-03-15T15:34:00Z">
        <w:r w:rsidR="00C32863">
          <w:t>e the mapping</w:t>
        </w:r>
      </w:ins>
      <w:ins w:id="384" w:author="Benedikt Becker" w:date="2016-03-14T17:40:00Z">
        <w:r w:rsidR="005F4B5A">
          <w:t xml:space="preserve">, the user </w:t>
        </w:r>
      </w:ins>
      <w:ins w:id="385" w:author="Benedikt Becker" w:date="2016-03-15T15:34:00Z">
        <w:r w:rsidR="005B34BE">
          <w:t xml:space="preserve">is required </w:t>
        </w:r>
      </w:ins>
      <w:ins w:id="386" w:author="Benedikt Becker" w:date="2016-03-14T17:40:00Z">
        <w:r w:rsidR="005F4B5A">
          <w:t xml:space="preserve">to provide a short summary of </w:t>
        </w:r>
      </w:ins>
      <w:ins w:id="387" w:author="Benedikt Becker" w:date="2016-03-15T15:34:00Z">
        <w:r w:rsidR="00B2665C">
          <w:t xml:space="preserve">her or </w:t>
        </w:r>
      </w:ins>
      <w:ins w:id="388" w:author="Benedikt Becker" w:date="2016-03-14T17:40:00Z">
        <w:r w:rsidR="005F4B5A">
          <w:t>his modifications</w:t>
        </w:r>
      </w:ins>
      <w:ins w:id="389" w:author="Benedikt Becker" w:date="2016-03-15T15:35:00Z">
        <w:r w:rsidR="006D7664">
          <w:t>,</w:t>
        </w:r>
      </w:ins>
      <w:ins w:id="390" w:author="Benedikt Becker" w:date="2016-03-14T17:40:00Z">
        <w:r w:rsidR="005F4B5A">
          <w:t xml:space="preserve"> </w:t>
        </w:r>
      </w:ins>
      <w:ins w:id="391" w:author="Benedikt Becker" w:date="2016-03-15T15:35:00Z">
        <w:r w:rsidR="00ED01B9">
          <w:t xml:space="preserve">which </w:t>
        </w:r>
        <w:r w:rsidR="00CE7AA4">
          <w:t xml:space="preserve">is </w:t>
        </w:r>
      </w:ins>
      <w:ins w:id="392" w:author="Benedikt Becker" w:date="2016-03-14T17:41:00Z">
        <w:r w:rsidR="005F4B5A">
          <w:t xml:space="preserve">incorporated </w:t>
        </w:r>
      </w:ins>
      <w:ins w:id="393" w:author="Benedikt Becker" w:date="2016-03-14T17:40:00Z">
        <w:r w:rsidR="005F4B5A">
          <w:t xml:space="preserve">into the </w:t>
        </w:r>
      </w:ins>
      <w:ins w:id="394" w:author="Benedikt Becker" w:date="2016-03-14T17:41:00Z">
        <w:r w:rsidR="00DF0507">
          <w:t>history</w:t>
        </w:r>
      </w:ins>
      <w:ins w:id="395" w:author="Benedikt Becker" w:date="2016-03-30T19:22:00Z">
        <w:r w:rsidR="00DF0507">
          <w:t xml:space="preserve"> </w:t>
        </w:r>
      </w:ins>
      <w:ins w:id="396" w:author="Benedikt Becker" w:date="2016-04-03T18:15:00Z">
        <w:r w:rsidR="000677E9">
          <w:t xml:space="preserve">of the mapping </w:t>
        </w:r>
      </w:ins>
      <w:ins w:id="397" w:author="Benedikt Becker" w:date="2016-03-30T19:22:00Z">
        <w:r w:rsidR="00DF0507">
          <w:t xml:space="preserve">to </w:t>
        </w:r>
      </w:ins>
      <w:ins w:id="398" w:author="Benedikt Becker" w:date="2016-03-23T14:50:00Z">
        <w:r w:rsidR="002E22D2">
          <w:t>provide</w:t>
        </w:r>
      </w:ins>
      <w:ins w:id="399" w:author="Benedikt Becker" w:date="2016-03-30T19:22:00Z">
        <w:r w:rsidR="00DF0507">
          <w:t xml:space="preserve"> </w:t>
        </w:r>
      </w:ins>
      <w:ins w:id="400" w:author="Benedikt Becker" w:date="2016-03-23T14:50:00Z">
        <w:r w:rsidR="002E22D2">
          <w:t xml:space="preserve">additional context to the changes. </w:t>
        </w:r>
      </w:ins>
      <w:ins w:id="401" w:author="Benedikt Becker" w:date="2016-03-14T18:21:00Z">
        <w:r w:rsidR="00657F4B">
          <w:t>Finally, t</w:t>
        </w:r>
      </w:ins>
      <w:ins w:id="402" w:author="Benedikt Becker" w:date="2016-03-14T17:41:00Z">
        <w:r w:rsidR="00643908">
          <w:t xml:space="preserve">he user can </w:t>
        </w:r>
      </w:ins>
      <w:ins w:id="403" w:author="Benedikt Becker" w:date="2016-03-23T14:51:00Z">
        <w:r w:rsidR="003825DB">
          <w:t xml:space="preserve">also </w:t>
        </w:r>
      </w:ins>
      <w:ins w:id="404" w:author="Benedikt Becker" w:date="2016-03-14T17:41:00Z">
        <w:r w:rsidR="00643908">
          <w:t xml:space="preserve">download the mapping </w:t>
        </w:r>
      </w:ins>
      <w:ins w:id="405" w:author="Benedikt Becker" w:date="2016-03-15T15:36:00Z">
        <w:r w:rsidR="00EA3146">
          <w:t xml:space="preserve">as a </w:t>
        </w:r>
      </w:ins>
      <w:proofErr w:type="spellStart"/>
      <w:ins w:id="406" w:author="Benedikt Becker" w:date="2016-03-15T15:37:00Z">
        <w:r w:rsidR="00EB3CEA">
          <w:t>spreadsheet</w:t>
        </w:r>
      </w:ins>
      <w:proofErr w:type="spellEnd"/>
      <w:ins w:id="407" w:author="Benedikt Becker" w:date="2016-03-15T15:36:00Z">
        <w:r w:rsidR="00C23D26">
          <w:t xml:space="preserve"> document</w:t>
        </w:r>
      </w:ins>
      <w:ins w:id="408" w:author="Benedikt Becker" w:date="2016-03-23T14:51:00Z">
        <w:r w:rsidR="00C23D26">
          <w:t xml:space="preserve">, for example </w:t>
        </w:r>
      </w:ins>
      <w:ins w:id="409" w:author="Benedikt Becker" w:date="2016-03-14T17:38:00Z">
        <w:r w:rsidR="003D6304">
          <w:t>incorporati</w:t>
        </w:r>
      </w:ins>
      <w:ins w:id="410" w:author="Benedikt Becker" w:date="2016-04-03T18:15:00Z">
        <w:r w:rsidR="003D6304">
          <w:t xml:space="preserve">ng the codes </w:t>
        </w:r>
      </w:ins>
      <w:ins w:id="411" w:author="Benedikt Becker" w:date="2016-03-14T17:38:00Z">
        <w:r w:rsidR="00B54B29">
          <w:t>into extraction</w:t>
        </w:r>
      </w:ins>
      <w:ins w:id="412" w:author="Benedikt Becker" w:date="2016-03-15T15:36:00Z">
        <w:r w:rsidR="007C3316">
          <w:t xml:space="preserve"> queries</w:t>
        </w:r>
      </w:ins>
      <w:ins w:id="413" w:author="Benedikt Becker" w:date="2016-03-14T17:38:00Z">
        <w:r w:rsidR="00B54B29">
          <w:t xml:space="preserve">. The </w:t>
        </w:r>
      </w:ins>
      <w:ins w:id="414" w:author="Benedikt Becker" w:date="2016-03-15T15:37:00Z">
        <w:r w:rsidR="00EB3CEA">
          <w:t xml:space="preserve">downloaded </w:t>
        </w:r>
      </w:ins>
      <w:ins w:id="415" w:author="Benedikt Becker" w:date="2016-03-14T17:38:00Z">
        <w:r w:rsidR="00B54B29">
          <w:t xml:space="preserve">document </w:t>
        </w:r>
      </w:ins>
      <w:ins w:id="416" w:author="Benedikt Becker" w:date="2016-03-15T15:37:00Z">
        <w:r w:rsidR="00EA3146">
          <w:t xml:space="preserve">comprises </w:t>
        </w:r>
      </w:ins>
      <w:ins w:id="417" w:author="Benedikt Becker" w:date="2016-03-14T17:38:00Z">
        <w:r w:rsidR="00B54B29">
          <w:t xml:space="preserve">the </w:t>
        </w:r>
      </w:ins>
      <w:ins w:id="418" w:author="Benedikt Becker" w:date="2016-04-03T18:15:00Z">
        <w:r w:rsidR="00EA1BCF">
          <w:t xml:space="preserve">original </w:t>
        </w:r>
      </w:ins>
      <w:ins w:id="419" w:author="Benedikt Becker" w:date="2016-03-15T15:37:00Z">
        <w:r w:rsidR="00B57F1F">
          <w:t xml:space="preserve">free-text case definition, </w:t>
        </w:r>
      </w:ins>
      <w:ins w:id="420" w:author="Benedikt Becker" w:date="2016-04-03T18:15:00Z">
        <w:r w:rsidR="00A96788">
          <w:t xml:space="preserve">the </w:t>
        </w:r>
      </w:ins>
      <w:ins w:id="421" w:author="Benedikt Becker" w:date="2016-03-14T17:38:00Z">
        <w:r w:rsidR="00B54B29">
          <w:t xml:space="preserve">concepts of the mapping, the code sets for each coding system, and the </w:t>
        </w:r>
      </w:ins>
      <w:ins w:id="422" w:author="Benedikt Becker" w:date="2016-04-03T18:15:00Z">
        <w:r w:rsidR="000341CD">
          <w:t xml:space="preserve">full </w:t>
        </w:r>
      </w:ins>
      <w:ins w:id="423" w:author="Benedikt Becker" w:date="2016-03-14T17:38:00Z">
        <w:r w:rsidR="00B54B29">
          <w:t xml:space="preserve">history of </w:t>
        </w:r>
      </w:ins>
      <w:ins w:id="424" w:author="Benedikt Becker" w:date="2016-03-23T14:51:00Z">
        <w:r w:rsidR="00754E64">
          <w:t>the mapping process</w:t>
        </w:r>
      </w:ins>
      <w:ins w:id="425" w:author="Benedikt Becker" w:date="2016-03-14T17:38:00Z">
        <w:r w:rsidR="00945E4A">
          <w:t>.</w:t>
        </w:r>
      </w:ins>
      <w:ins w:id="426" w:author="Benedikt Becker" w:date="2016-03-16T10:43:00Z">
        <w:r w:rsidR="00491CA7">
          <w:t xml:space="preserve"> </w:t>
        </w:r>
      </w:ins>
      <w:ins w:id="427" w:author="Benedikt Becker" w:date="2016-03-23T14:51:00Z">
        <w:r w:rsidR="002F7335">
          <w:t xml:space="preserve">The third screen of CodeMapper shows </w:t>
        </w:r>
      </w:ins>
      <w:ins w:id="428" w:author="Benedikt Becker" w:date="2016-03-23T14:52:00Z">
        <w:r w:rsidR="002F7335">
          <w:t>t</w:t>
        </w:r>
      </w:ins>
      <w:ins w:id="429" w:author="Benedikt Becker" w:date="2016-03-16T10:43:00Z">
        <w:r w:rsidR="009A0794">
          <w:t>he history of user interaction that resulted in the current mapping.</w:t>
        </w:r>
      </w:ins>
    </w:p>
    <w:p w14:paraId="1F259AFF" w14:textId="0C06304E" w:rsidR="00E53FDE" w:rsidRDefault="00E53FDE">
      <w:pPr>
        <w:rPr>
          <w:ins w:id="430" w:author="Benedikt Becker" w:date="2016-03-14T18:21:00Z"/>
        </w:rPr>
      </w:pPr>
      <w:ins w:id="431" w:author="Benedikt Becker" w:date="2016-03-16T15:24:00Z">
        <w:r>
          <w:t xml:space="preserve">CodeMapper is implemented as a web application and freely available for non-commercial use at </w:t>
        </w:r>
        <w:commentRangeStart w:id="432"/>
        <w:r>
          <w:fldChar w:fldCharType="begin"/>
        </w:r>
        <w:r>
          <w:instrText xml:space="preserve"> HYPERLINK "https://euadr.erasmusmc.nl/CoMap" </w:instrText>
        </w:r>
        <w:r>
          <w:fldChar w:fldCharType="separate"/>
        </w:r>
        <w:r>
          <w:rPr>
            <w:rFonts w:ascii="Courier New" w:hAnsi="Courier New" w:cs="Courier New"/>
          </w:rPr>
          <w:t>https://euadr.erasmusmc.nl/CoMap</w:t>
        </w:r>
        <w:r>
          <w:rPr>
            <w:rFonts w:ascii="Courier New" w:hAnsi="Courier New" w:cs="Courier New"/>
          </w:rPr>
          <w:fldChar w:fldCharType="end"/>
        </w:r>
        <w:r w:rsidRPr="00231768">
          <w:t>.</w:t>
        </w:r>
        <w:commentRangeEnd w:id="432"/>
        <w:r w:rsidRPr="00231768">
          <w:commentReference w:id="432"/>
        </w:r>
      </w:ins>
    </w:p>
    <w:p w14:paraId="6FD8690F" w14:textId="3428EC62" w:rsidR="00CC76EB" w:rsidDel="00C339CA" w:rsidRDefault="004750CC" w:rsidP="008D4465">
      <w:pPr>
        <w:rPr>
          <w:del w:id="433" w:author="Benedikt Becker" w:date="2016-03-14T16:28:00Z"/>
        </w:rPr>
      </w:pPr>
      <w:del w:id="434" w:author="Benedikt Becker" w:date="2016-03-14T16:28:00Z">
        <w:r w:rsidDel="00C339CA">
          <w:delText>T</w:delText>
        </w:r>
        <w:r w:rsidR="00520DA2" w:rsidDel="00C339CA">
          <w:delText xml:space="preserve">he Peregrine text indexing engine </w:delText>
        </w:r>
        <w:r w:rsidR="003229E4" w:rsidDel="00C339CA">
          <w:delText>[</w:delText>
        </w:r>
        <w:r w:rsidR="00855C8C" w:rsidRPr="00855C8C" w:rsidDel="00C339CA">
          <w:delText>Schuemie2007</w:delText>
        </w:r>
        <w:r w:rsidR="00855C8C" w:rsidDel="00C339CA">
          <w:delText xml:space="preserve">] </w:delText>
        </w:r>
        <w:r w:rsidR="001E5B63" w:rsidDel="00C339CA">
          <w:delText>uses this narrative description</w:delText>
        </w:r>
        <w:r w:rsidR="00520DA2" w:rsidDel="00C339CA">
          <w:delText xml:space="preserve"> to </w:delText>
        </w:r>
        <w:r w:rsidR="001E5B63" w:rsidDel="00C339CA">
          <w:delText>ident</w:delText>
        </w:r>
        <w:r w:rsidR="005316FB" w:rsidDel="00C339CA">
          <w:delText>i</w:delText>
        </w:r>
        <w:r w:rsidR="001E5B63" w:rsidDel="00C339CA">
          <w:delText>fy</w:delText>
        </w:r>
        <w:r w:rsidR="00520DA2" w:rsidDel="00C339CA">
          <w:delText xml:space="preserve"> medical</w:delText>
        </w:r>
        <w:r w:rsidR="00A103A9" w:rsidDel="00C339CA">
          <w:delText xml:space="preserve"> concepts in the case definition</w:delText>
        </w:r>
        <w:r w:rsidR="00520DA2" w:rsidDel="00C339CA">
          <w:delText xml:space="preserve">. </w:delText>
        </w:r>
        <w:r w:rsidR="00890597" w:rsidDel="00C339CA">
          <w:delText>The user can specify individually which concepts should be included for further processing</w:delText>
        </w:r>
        <w:r w:rsidR="00876989" w:rsidDel="00C339CA">
          <w:delText>. C</w:delText>
        </w:r>
        <w:r w:rsidR="00132AB0" w:rsidDel="00C339CA">
          <w:delText xml:space="preserve">oncepts </w:delText>
        </w:r>
        <w:r w:rsidR="00804EF4" w:rsidDel="00C339CA">
          <w:delText xml:space="preserve">belonging </w:delText>
        </w:r>
        <w:r w:rsidR="00132AB0" w:rsidDel="00C339CA">
          <w:delText>to the semantic group of disorders are preselected</w:delText>
        </w:r>
        <w:r w:rsidR="00890597" w:rsidDel="00C339CA">
          <w:delText>.</w:delText>
        </w:r>
      </w:del>
    </w:p>
    <w:p w14:paraId="5648594A" w14:textId="617ECB21" w:rsidR="00DC75C8" w:rsidRDefault="00ED29FF">
      <w:pPr>
        <w:pStyle w:val="Figure"/>
        <w:keepNext/>
        <w:rPr>
          <w:ins w:id="435" w:author="Benedikt Becker" w:date="2016-03-14T16:00:00Z"/>
        </w:rPr>
        <w:pPrChange w:id="436" w:author="Benedikt Becker" w:date="2016-03-14T16:00:00Z">
          <w:pPr>
            <w:pStyle w:val="Figure"/>
          </w:pPr>
        </w:pPrChange>
      </w:pPr>
      <w:del w:id="437" w:author="Benedikt Becker" w:date="2016-03-23T12:55:00Z">
        <w:r w:rsidDel="00967817">
          <w:rPr>
            <w:noProof/>
            <w:lang w:eastAsia="en-GB"/>
          </w:rPr>
          <w:drawing>
            <wp:inline distT="0" distB="0" distL="0" distR="0" wp14:anchorId="17E78406" wp14:editId="71CA02DE">
              <wp:extent cx="3994785" cy="8420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785" cy="842010"/>
                      </a:xfrm>
                      <a:prstGeom prst="rect">
                        <a:avLst/>
                      </a:prstGeom>
                      <a:noFill/>
                      <a:ln>
                        <a:noFill/>
                      </a:ln>
                    </pic:spPr>
                  </pic:pic>
                </a:graphicData>
              </a:graphic>
            </wp:inline>
          </w:drawing>
        </w:r>
      </w:del>
      <w:ins w:id="438" w:author="Benedikt Becker" w:date="2016-03-23T13:04:00Z">
        <w:r w:rsidR="002B3B24" w:rsidRPr="002B3B24">
          <w:rPr>
            <w:noProof/>
            <w:lang w:eastAsia="en-GB"/>
          </w:rPr>
          <w:drawing>
            <wp:inline distT="0" distB="0" distL="0" distR="0" wp14:anchorId="290F9828" wp14:editId="564D0AD3">
              <wp:extent cx="5943600" cy="335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50895"/>
                      </a:xfrm>
                      <a:prstGeom prst="rect">
                        <a:avLst/>
                      </a:prstGeom>
                    </pic:spPr>
                  </pic:pic>
                </a:graphicData>
              </a:graphic>
            </wp:inline>
          </w:drawing>
        </w:r>
      </w:ins>
    </w:p>
    <w:p w14:paraId="5C4362ED" w14:textId="4BF93A9F" w:rsidR="0098510C" w:rsidDel="00380C10" w:rsidRDefault="00DC75C8">
      <w:pPr>
        <w:pStyle w:val="Caption"/>
        <w:rPr>
          <w:del w:id="439" w:author="Benedikt Becker" w:date="2016-03-16T10:44:00Z"/>
        </w:rPr>
        <w:pPrChange w:id="440" w:author="Benedikt Becker" w:date="2016-03-22T18:44:00Z">
          <w:pPr>
            <w:pStyle w:val="Figure"/>
          </w:pPr>
        </w:pPrChange>
      </w:pPr>
      <w:ins w:id="441" w:author="Benedikt Becker" w:date="2016-03-14T16:00:00Z">
        <w:r>
          <w:t xml:space="preserve">Figure </w:t>
        </w:r>
        <w:r>
          <w:fldChar w:fldCharType="begin"/>
        </w:r>
        <w:r>
          <w:instrText xml:space="preserve"> SEQ Figure \* ARABIC </w:instrText>
        </w:r>
      </w:ins>
      <w:r>
        <w:fldChar w:fldCharType="separate"/>
      </w:r>
      <w:ins w:id="442" w:author="Benedikt Becker" w:date="2016-03-17T16:30:00Z">
        <w:r w:rsidR="00A0402D">
          <w:rPr>
            <w:noProof/>
          </w:rPr>
          <w:t>1</w:t>
        </w:r>
      </w:ins>
      <w:ins w:id="443" w:author="Benedikt Becker" w:date="2016-03-14T16:00:00Z">
        <w:r>
          <w:fldChar w:fldCharType="end"/>
        </w:r>
        <w:r>
          <w:t xml:space="preserve">: </w:t>
        </w:r>
        <w:r w:rsidRPr="00115FAA">
          <w:t>The</w:t>
        </w:r>
      </w:ins>
      <w:ins w:id="444" w:author="Benedikt Becker" w:date="2016-03-16T17:55:00Z">
        <w:r w:rsidR="00420208">
          <w:t xml:space="preserve"> second screen of</w:t>
        </w:r>
      </w:ins>
      <w:ins w:id="445" w:author="Benedikt Becker" w:date="2016-03-14T16:00:00Z">
        <w:r w:rsidRPr="00115FAA">
          <w:t xml:space="preserve"> </w:t>
        </w:r>
      </w:ins>
      <w:ins w:id="446" w:author="Benedikt Becker" w:date="2016-03-15T15:38:00Z">
        <w:r w:rsidR="00D75A68">
          <w:t xml:space="preserve">the </w:t>
        </w:r>
      </w:ins>
      <w:ins w:id="447" w:author="Benedikt Becker" w:date="2016-03-14T16:00:00Z">
        <w:r w:rsidRPr="00115FAA">
          <w:t>CodeMapper</w:t>
        </w:r>
      </w:ins>
      <w:ins w:id="448" w:author="Benedikt Becker" w:date="2016-03-15T15:38:00Z">
        <w:r w:rsidR="00D75A68">
          <w:t xml:space="preserve"> application</w:t>
        </w:r>
      </w:ins>
      <w:ins w:id="449" w:author="Benedikt Becker" w:date="2016-03-16T17:55:00Z">
        <w:r w:rsidR="00420208">
          <w:t xml:space="preserve"> for revising the mapping</w:t>
        </w:r>
      </w:ins>
    </w:p>
    <w:p w14:paraId="20370F51" w14:textId="0B79D57C" w:rsidR="0098510C" w:rsidDel="000E04A9" w:rsidRDefault="00520DA2">
      <w:pPr>
        <w:pStyle w:val="Caption"/>
        <w:rPr>
          <w:del w:id="450" w:author="Benedikt Becker" w:date="2016-03-14T17:47:00Z"/>
        </w:rPr>
      </w:pPr>
      <w:commentRangeStart w:id="451"/>
      <w:del w:id="452" w:author="Benedikt Becker" w:date="2016-03-16T10:43:00Z">
        <w:r w:rsidDel="00A87CEE">
          <w:delText xml:space="preserve">Figure 1: </w:delText>
        </w:r>
      </w:del>
      <w:commentRangeEnd w:id="451"/>
      <w:r w:rsidR="00A92622">
        <w:rPr>
          <w:rStyle w:val="CommentReference"/>
        </w:rPr>
        <w:commentReference w:id="451"/>
      </w:r>
      <w:del w:id="453" w:author="Benedikt Becker" w:date="2016-03-16T15:23:00Z">
        <w:r w:rsidDel="00561005">
          <w:delText xml:space="preserve"> </w:delText>
        </w:r>
      </w:del>
      <w:del w:id="454" w:author="Benedikt Becker" w:date="2016-03-14T16:00:00Z">
        <w:r w:rsidDel="00DC75C8">
          <w:delText xml:space="preserve">The </w:delText>
        </w:r>
        <w:r w:rsidR="00D13B87" w:rsidDel="00DC75C8">
          <w:delText>three steps of CodeMapper’s workflow</w:delText>
        </w:r>
      </w:del>
    </w:p>
    <w:p w14:paraId="7B535B82" w14:textId="6422F83C" w:rsidR="00D946DE" w:rsidDel="00B54B29" w:rsidRDefault="00CC76EB">
      <w:pPr>
        <w:pStyle w:val="Caption"/>
        <w:rPr>
          <w:del w:id="455" w:author="Benedikt Becker" w:date="2016-03-14T17:37:00Z"/>
        </w:rPr>
        <w:pPrChange w:id="456" w:author="Benedikt Becker" w:date="2016-03-22T18:44:00Z">
          <w:pPr/>
        </w:pPrChange>
      </w:pPr>
      <w:del w:id="457" w:author="Benedikt Becker" w:date="2016-03-14T17:37:00Z">
        <w:r w:rsidDel="00B54B29">
          <w:delText xml:space="preserve">Second, the concepts are displayed in a table alongside the associated codes </w:delText>
        </w:r>
        <w:r w:rsidR="00DF7BEC" w:rsidDel="00B54B29">
          <w:delText>of</w:delText>
        </w:r>
        <w:r w:rsidDel="00B54B29">
          <w:delText xml:space="preserve"> each coding system (figure 2). </w:delText>
        </w:r>
        <w:r w:rsidR="00E4110F" w:rsidDel="00B54B29">
          <w:delText>The user can revise the mapping by applying operations</w:delText>
        </w:r>
        <w:r w:rsidR="00DC1E05" w:rsidDel="00B54B29">
          <w:delText xml:space="preserve"> on the concepts</w:delText>
        </w:r>
        <w:r w:rsidR="00E4110F" w:rsidDel="00B54B29">
          <w:delText xml:space="preserve">: </w:delText>
        </w:r>
      </w:del>
      <w:moveFromRangeStart w:id="458" w:author="Benedikt Becker" w:date="2016-03-14T17:06:00Z" w:name="move445738535"/>
      <w:moveFrom w:id="459" w:author="Benedikt Becker" w:date="2016-03-14T17:06:00Z">
        <w:del w:id="460" w:author="Benedikt Becker" w:date="2016-03-14T17:37:00Z">
          <w:r w:rsidR="00E4110F" w:rsidDel="00B54B29">
            <w:delText>The user can</w:delText>
          </w:r>
          <w:r w:rsidR="00DE4AA0" w:rsidDel="00B54B29">
            <w:delText xml:space="preserve"> a</w:delText>
          </w:r>
          <w:r w:rsidR="00C131D1" w:rsidDel="00B54B29">
            <w:delText xml:space="preserve">) </w:delText>
          </w:r>
          <w:r w:rsidR="00E4110F" w:rsidDel="00B54B29">
            <w:delText xml:space="preserve">remove </w:delText>
          </w:r>
          <w:r w:rsidR="00076F78" w:rsidDel="00B54B29">
            <w:delText xml:space="preserve">a concept </w:delText>
          </w:r>
          <w:r w:rsidR="00E4110F" w:rsidDel="00B54B29">
            <w:delText>from the mapping,</w:delText>
          </w:r>
          <w:r w:rsidR="00DE4AA0" w:rsidDel="00B54B29">
            <w:delText xml:space="preserve"> b</w:delText>
          </w:r>
          <w:r w:rsidR="00C131D1" w:rsidDel="00B54B29">
            <w:delText xml:space="preserve">) </w:delText>
          </w:r>
          <w:r w:rsidR="00E4110F" w:rsidDel="00B54B29">
            <w:delText>search and ad</w:delText>
          </w:r>
          <w:r w:rsidR="00076F78" w:rsidDel="00B54B29">
            <w:delText xml:space="preserve">d </w:delText>
          </w:r>
          <w:r w:rsidR="000E7A26" w:rsidDel="00B54B29">
            <w:delText>other</w:delText>
          </w:r>
          <w:r w:rsidR="00076F78" w:rsidDel="00B54B29">
            <w:delText xml:space="preserve"> concept</w:delText>
          </w:r>
          <w:r w:rsidR="00E4110F" w:rsidDel="00B54B29">
            <w:delText>, and</w:delText>
          </w:r>
          <w:r w:rsidR="00DE4AA0" w:rsidDel="00B54B29">
            <w:delText xml:space="preserve"> c</w:delText>
          </w:r>
          <w:r w:rsidR="00C131D1" w:rsidDel="00B54B29">
            <w:delText xml:space="preserve">) </w:delText>
          </w:r>
          <w:r w:rsidR="00E4110F" w:rsidDel="00B54B29">
            <w:delText xml:space="preserve">retrieve concepts that are more general or more specific </w:delText>
          </w:r>
          <w:r w:rsidR="00D560E6" w:rsidDel="00B54B29">
            <w:delText xml:space="preserve">and select the retrieved concepts for inclusion in the mapping. </w:delText>
          </w:r>
          <w:r w:rsidR="009113EC" w:rsidDel="00B54B29">
            <w:delText xml:space="preserve">More general and more specific concepts are retrieved </w:delText>
          </w:r>
          <w:r w:rsidR="00E4110F" w:rsidDel="00B54B29">
            <w:delText>according to the hierarchical information in the UMLS</w:delText>
          </w:r>
          <w:r w:rsidR="00E4110F" w:rsidRPr="00ED29FF" w:rsidDel="00B54B29">
            <w:rPr>
              <w:rStyle w:val="FootnoteReference"/>
            </w:rPr>
            <w:footnoteReference w:id="2"/>
          </w:r>
          <w:r w:rsidR="00E4110F" w:rsidDel="00B54B29">
            <w:delText>.</w:delText>
          </w:r>
          <w:r w:rsidR="007059EA" w:rsidDel="00B54B29">
            <w:delText xml:space="preserve"> </w:delText>
          </w:r>
          <w:r w:rsidR="00C15E31" w:rsidDel="00B54B29">
            <w:delText xml:space="preserve">Additionally, </w:delText>
          </w:r>
          <w:r w:rsidR="00C15E31" w:rsidRPr="0049786E" w:rsidDel="00B54B29">
            <w:delText>th</w:delText>
          </w:r>
          <w:r w:rsidR="00E4110F" w:rsidRPr="0049786E" w:rsidDel="00B54B29">
            <w:delText>e</w:delText>
          </w:r>
          <w:r w:rsidR="00E4110F" w:rsidDel="00B54B29">
            <w:delText xml:space="preserve"> </w:delText>
          </w:r>
          <w:r w:rsidR="0049786E" w:rsidDel="00B54B29">
            <w:delText xml:space="preserve">user can </w:delText>
          </w:r>
          <w:r w:rsidR="00870AD1" w:rsidDel="00B54B29">
            <w:delText>change</w:delText>
          </w:r>
          <w:r w:rsidR="0049786E" w:rsidDel="00B54B29">
            <w:delText xml:space="preserve"> </w:delText>
          </w:r>
          <w:r w:rsidR="00870AD1" w:rsidDel="00B54B29">
            <w:delText xml:space="preserve">set of </w:delText>
          </w:r>
          <w:r w:rsidR="00E4110F" w:rsidDel="00B54B29">
            <w:delText xml:space="preserve">targeted coding systems. </w:delText>
          </w:r>
          <w:r w:rsidR="00520DA2" w:rsidDel="00B54B29">
            <w:delText xml:space="preserve">After every operation, the code sets associated with the concepts are </w:delText>
          </w:r>
          <w:r w:rsidR="007059EA" w:rsidDel="00B54B29">
            <w:delText xml:space="preserve">updated </w:delText>
          </w:r>
          <w:r w:rsidR="00520DA2" w:rsidDel="00B54B29">
            <w:delText>automatically</w:delText>
          </w:r>
          <w:r w:rsidR="00D946DE" w:rsidDel="00B54B29">
            <w:delText xml:space="preserve">. </w:delText>
          </w:r>
          <w:r w:rsidR="00520DA2" w:rsidDel="00B54B29">
            <w:delText xml:space="preserve">Every operation is recorded in a </w:delText>
          </w:r>
          <w:r w:rsidR="00D946DE" w:rsidDel="00B54B29">
            <w:delText>history for later traceability</w:delText>
          </w:r>
          <w:r w:rsidR="00E14F60" w:rsidDel="00B54B29">
            <w:delText>. F</w:delText>
          </w:r>
          <w:r w:rsidR="00D946DE" w:rsidDel="00B54B29">
            <w:delText>eedback about the mapping can be captured in comments attached to the concepts.</w:delText>
          </w:r>
        </w:del>
      </w:moveFrom>
      <w:moveFromRangeEnd w:id="458"/>
    </w:p>
    <w:p w14:paraId="47EA7633" w14:textId="2D592230" w:rsidR="00B12BE8" w:rsidDel="00B54B29" w:rsidRDefault="00EC0792">
      <w:pPr>
        <w:pStyle w:val="Caption"/>
        <w:rPr>
          <w:del w:id="463" w:author="Benedikt Becker" w:date="2016-03-14T17:37:00Z"/>
        </w:rPr>
        <w:pPrChange w:id="464" w:author="Benedikt Becker" w:date="2016-03-22T18:44:00Z">
          <w:pPr/>
        </w:pPrChange>
      </w:pPr>
      <w:del w:id="465" w:author="Benedikt Becker" w:date="2016-03-14T17:37:00Z">
        <w:r w:rsidDel="00B54B29">
          <w:delText>Third, the user can save and download the mapping</w:delText>
        </w:r>
        <w:r w:rsidR="009E1089" w:rsidDel="00B54B29">
          <w:delText xml:space="preserve"> to support incorporation into extraction scripts</w:delText>
        </w:r>
        <w:r w:rsidDel="00B54B29">
          <w:delText xml:space="preserve">. For </w:delText>
        </w:r>
        <w:r w:rsidR="00520DA2" w:rsidDel="00B54B29">
          <w:delText xml:space="preserve">saving work, the user </w:delText>
        </w:r>
        <w:r w:rsidR="007059EA" w:rsidDel="00B54B29">
          <w:delText>needs</w:delText>
        </w:r>
        <w:r w:rsidR="00520DA2" w:rsidDel="00B54B29">
          <w:delText xml:space="preserve"> </w:delText>
        </w:r>
        <w:r w:rsidDel="00B54B29">
          <w:delText xml:space="preserve">to provide a short </w:delText>
        </w:r>
        <w:r w:rsidR="00520DA2" w:rsidDel="00B54B29">
          <w:delText>summary of</w:delText>
        </w:r>
        <w:r w:rsidR="007059EA" w:rsidDel="00B54B29">
          <w:delText xml:space="preserve"> his</w:delText>
        </w:r>
        <w:r w:rsidR="00520DA2" w:rsidDel="00B54B29">
          <w:delText xml:space="preserve"> modifications. </w:delText>
        </w:r>
        <w:r w:rsidR="0042703C" w:rsidDel="00B54B29">
          <w:delText xml:space="preserve">The mapping is </w:delText>
        </w:r>
        <w:r w:rsidR="0013327B" w:rsidDel="00B54B29">
          <w:delText xml:space="preserve">then </w:delText>
        </w:r>
        <w:r w:rsidR="0042703C" w:rsidDel="00B54B29">
          <w:delText xml:space="preserve">stored online and becomes available to other users of the application. </w:delText>
        </w:r>
        <w:r w:rsidR="003741C9" w:rsidDel="00B54B29">
          <w:delText>The</w:delText>
        </w:r>
        <w:r w:rsidR="009E1089" w:rsidDel="00B54B29">
          <w:delText xml:space="preserve"> </w:delText>
        </w:r>
        <w:r w:rsidR="008A4AC3" w:rsidDel="00B54B29">
          <w:delText xml:space="preserve">download of the </w:delText>
        </w:r>
        <w:r w:rsidR="009E1089" w:rsidDel="00B54B29">
          <w:delText>mapping</w:delText>
        </w:r>
        <w:r w:rsidR="003741C9" w:rsidDel="00B54B29">
          <w:delText xml:space="preserve"> i</w:delText>
        </w:r>
        <w:r w:rsidR="00C138E3" w:rsidDel="00B54B29">
          <w:delText xml:space="preserve">s provided as an Excel document </w:delText>
        </w:r>
        <w:r w:rsidR="001B2668" w:rsidDel="00B54B29">
          <w:delText>and</w:delText>
        </w:r>
        <w:r w:rsidR="00C138E3" w:rsidDel="00B54B29">
          <w:delText xml:space="preserve"> contains </w:delText>
        </w:r>
        <w:r w:rsidR="00520DA2" w:rsidDel="00B54B29">
          <w:delText xml:space="preserve">the concepts </w:delText>
        </w:r>
        <w:r w:rsidR="003741C9" w:rsidDel="00B54B29">
          <w:delText xml:space="preserve">of the mapping, the </w:delText>
        </w:r>
        <w:r w:rsidR="00520DA2" w:rsidDel="00B54B29">
          <w:delText xml:space="preserve">code sets </w:delText>
        </w:r>
        <w:r w:rsidR="003741C9" w:rsidDel="00B54B29">
          <w:delText>for each coding system,</w:delText>
        </w:r>
        <w:r w:rsidR="00520DA2" w:rsidDel="00B54B29">
          <w:delText xml:space="preserve"> the case definition, and </w:delText>
        </w:r>
        <w:r w:rsidR="003741C9" w:rsidDel="00B54B29">
          <w:delText xml:space="preserve">the </w:delText>
        </w:r>
        <w:r w:rsidR="00520DA2" w:rsidDel="00B54B29">
          <w:delText>history</w:delText>
        </w:r>
        <w:r w:rsidR="008B6BB0" w:rsidDel="00B54B29">
          <w:delText xml:space="preserve"> of all applied operations</w:delText>
        </w:r>
        <w:r w:rsidR="00520DA2" w:rsidDel="00B54B29">
          <w:delText xml:space="preserve">. </w:delText>
        </w:r>
      </w:del>
    </w:p>
    <w:p w14:paraId="08C552A1" w14:textId="789B47F7" w:rsidR="0098510C" w:rsidDel="00B54B29" w:rsidRDefault="00520DA2">
      <w:pPr>
        <w:pStyle w:val="Caption"/>
        <w:rPr>
          <w:del w:id="466" w:author="Benedikt Becker" w:date="2016-03-14T17:37:00Z"/>
        </w:rPr>
        <w:pPrChange w:id="467" w:author="Benedikt Becker" w:date="2016-03-22T18:44:00Z">
          <w:pPr/>
        </w:pPrChange>
      </w:pPr>
      <w:del w:id="468" w:author="Benedikt Becker" w:date="2016-03-14T17:37:00Z">
        <w:r w:rsidDel="00B54B29">
          <w:delText xml:space="preserve">The CodeMapper application is freely available for non-commercial projects </w:delText>
        </w:r>
      </w:del>
      <w:ins w:id="469" w:author="Jan Kors" w:date="2016-03-09T11:52:00Z">
        <w:del w:id="470" w:author="Benedikt Becker" w:date="2016-03-14T17:37:00Z">
          <w:r w:rsidR="00501DDB" w:rsidDel="00B54B29">
            <w:delText xml:space="preserve">use </w:delText>
          </w:r>
        </w:del>
      </w:ins>
      <w:del w:id="471" w:author="Benedikt Becker" w:date="2016-03-14T17:37:00Z">
        <w:r w:rsidDel="00B54B29">
          <w:delText xml:space="preserve">at </w:delText>
        </w:r>
        <w:r w:rsidR="00D9640C" w:rsidDel="00B54B29">
          <w:rPr>
            <w:sz w:val="24"/>
          </w:rPr>
          <w:fldChar w:fldCharType="begin"/>
        </w:r>
        <w:r w:rsidR="00D9640C" w:rsidDel="00B54B29">
          <w:delInstrText xml:space="preserve"> HYPERLINK "https://euadr.erasmusmc.nl/CoMap" </w:delInstrText>
        </w:r>
        <w:r w:rsidR="00D9640C" w:rsidDel="00B54B29">
          <w:rPr>
            <w:sz w:val="24"/>
          </w:rPr>
          <w:fldChar w:fldCharType="separate"/>
        </w:r>
        <w:r w:rsidDel="00B54B29">
          <w:rPr>
            <w:rFonts w:ascii="Courier New" w:hAnsi="Courier New" w:cs="Courier New"/>
          </w:rPr>
          <w:delText>https://euadr.erasmusmc.nl/CoMap</w:delText>
        </w:r>
        <w:r w:rsidR="00D9640C" w:rsidDel="00B54B29">
          <w:rPr>
            <w:rFonts w:ascii="Courier New" w:hAnsi="Courier New" w:cs="Courier New"/>
            <w:sz w:val="24"/>
          </w:rPr>
          <w:fldChar w:fldCharType="end"/>
        </w:r>
        <w:r w:rsidR="00FA7605" w:rsidDel="00B54B29">
          <w:rPr>
            <w:rFonts w:ascii="Courier New" w:hAnsi="Courier New" w:cs="Courier New"/>
          </w:rPr>
          <w:delText>.</w:delText>
        </w:r>
      </w:del>
    </w:p>
    <w:p w14:paraId="14FFA4A3" w14:textId="6FE6A506" w:rsidR="0098510C" w:rsidDel="00050A28" w:rsidRDefault="00ED29FF">
      <w:pPr>
        <w:pStyle w:val="Caption"/>
        <w:rPr>
          <w:del w:id="472" w:author="Benedikt Becker" w:date="2016-03-14T17:48:00Z"/>
        </w:rPr>
        <w:pPrChange w:id="473" w:author="Benedikt Becker" w:date="2016-03-22T18:44:00Z">
          <w:pPr>
            <w:pStyle w:val="Figure"/>
          </w:pPr>
        </w:pPrChange>
      </w:pPr>
      <w:del w:id="474" w:author="Benedikt Becker" w:date="2016-03-14T17:47:00Z">
        <w:r w:rsidRPr="005E1561" w:rsidDel="000E04A9">
          <w:rPr>
            <w:noProof/>
            <w:sz w:val="24"/>
            <w:lang w:eastAsia="en-GB"/>
            <w:rPrChange w:id="475" w:author="Unknown">
              <w:rPr>
                <w:noProof/>
                <w:lang w:eastAsia="en-GB"/>
              </w:rPr>
            </w:rPrChange>
          </w:rPr>
          <w:drawing>
            <wp:inline distT="0" distB="0" distL="0" distR="0" wp14:anchorId="22F2C197" wp14:editId="5F3840BC">
              <wp:extent cx="4371340" cy="2438400"/>
              <wp:effectExtent l="0" t="0" r="0" b="0"/>
              <wp:docPr id="9" name="Picture 9" descr="C:\users\benus\My Pictures\comap-note\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us\My Pictures\comap-note\screensho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340" cy="2438400"/>
                      </a:xfrm>
                      <a:prstGeom prst="rect">
                        <a:avLst/>
                      </a:prstGeom>
                      <a:noFill/>
                      <a:ln>
                        <a:noFill/>
                      </a:ln>
                    </pic:spPr>
                  </pic:pic>
                </a:graphicData>
              </a:graphic>
            </wp:inline>
          </w:drawing>
        </w:r>
      </w:del>
    </w:p>
    <w:p w14:paraId="4B436E0B" w14:textId="44BD078D" w:rsidR="00E7097C" w:rsidRPr="00E7097C" w:rsidRDefault="00520DA2">
      <w:pPr>
        <w:pStyle w:val="Caption"/>
        <w:rPr>
          <w:ins w:id="476" w:author="Benedikt Becker" w:date="2016-03-16T11:34:00Z"/>
          <w:sz w:val="24"/>
          <w:rPrChange w:id="477" w:author="Benedikt Becker" w:date="2016-03-16T11:34:00Z">
            <w:rPr>
              <w:ins w:id="478" w:author="Benedikt Becker" w:date="2016-03-16T11:34:00Z"/>
              <w:b/>
              <w:bCs/>
              <w:sz w:val="24"/>
              <w:szCs w:val="24"/>
            </w:rPr>
          </w:rPrChange>
        </w:rPr>
        <w:pPrChange w:id="479" w:author="Benedikt Becker" w:date="2016-03-22T18:44:00Z">
          <w:pPr>
            <w:autoSpaceDE/>
            <w:autoSpaceDN/>
            <w:adjustRightInd/>
            <w:spacing w:before="0" w:beforeAutospacing="0" w:after="200" w:afterAutospacing="0" w:line="276" w:lineRule="auto"/>
          </w:pPr>
        </w:pPrChange>
      </w:pPr>
      <w:commentRangeStart w:id="480"/>
      <w:del w:id="481" w:author="Benedikt Becker" w:date="2016-03-14T16:00:00Z">
        <w:r w:rsidDel="00DC75C8">
          <w:delText>Figur</w:delText>
        </w:r>
        <w:r w:rsidR="00176E83" w:rsidDel="00DC75C8">
          <w:delText xml:space="preserve">e </w:delText>
        </w:r>
        <w:commentRangeEnd w:id="480"/>
        <w:r w:rsidR="00501DDB" w:rsidDel="00DC75C8">
          <w:rPr>
            <w:rStyle w:val="CommentReference"/>
          </w:rPr>
          <w:commentReference w:id="480"/>
        </w:r>
        <w:r w:rsidR="00176E83" w:rsidDel="00DC75C8">
          <w:delText>2:  Screen</w:delText>
        </w:r>
        <w:r w:rsidDel="00DC75C8">
          <w:delText>shot of the CodeMapper application</w:delText>
        </w:r>
        <w:r w:rsidDel="00DC75C8">
          <w:fldChar w:fldCharType="begin"/>
        </w:r>
        <w:r w:rsidDel="00DC75C8">
          <w:delInstrText>TC "2  Screen-shot of the CodeMapper application" \f f</w:delInstrText>
        </w:r>
        <w:r w:rsidDel="00DC75C8">
          <w:fldChar w:fldCharType="end"/>
        </w:r>
      </w:del>
    </w:p>
    <w:p w14:paraId="6A01E139" w14:textId="195E21CD" w:rsidR="00E072E5" w:rsidRDefault="00E072E5" w:rsidP="00E072E5">
      <w:pPr>
        <w:pStyle w:val="Heading5"/>
        <w:rPr>
          <w:ins w:id="482" w:author="Benedikt Becker" w:date="2016-03-15T16:43:00Z"/>
        </w:rPr>
      </w:pPr>
      <w:ins w:id="483" w:author="Benedikt Becker" w:date="2016-03-15T16:43:00Z">
        <w:r>
          <w:t>Implementation</w:t>
        </w:r>
      </w:ins>
    </w:p>
    <w:p w14:paraId="3F14B0C9" w14:textId="15C5BABC" w:rsidR="003A3D43" w:rsidRDefault="006A3E36">
      <w:pPr>
        <w:rPr>
          <w:ins w:id="484" w:author="Benedikt Becker" w:date="2016-03-16T11:48:00Z"/>
        </w:rPr>
        <w:pPrChange w:id="485" w:author="Benedikt Becker" w:date="2016-03-15T18:32:00Z">
          <w:pPr>
            <w:pStyle w:val="Caption"/>
          </w:pPr>
        </w:pPrChange>
      </w:pPr>
      <w:ins w:id="486" w:author="Benedikt Becker" w:date="2016-03-16T10:44:00Z">
        <w:r>
          <w:t xml:space="preserve">CodeMapper </w:t>
        </w:r>
      </w:ins>
      <w:ins w:id="487" w:author="Benedikt Becker" w:date="2016-03-14T15:59:00Z">
        <w:r w:rsidR="00E0753A">
          <w:t xml:space="preserve">builds upon information from the </w:t>
        </w:r>
      </w:ins>
      <w:ins w:id="488" w:author="Benedikt Becker" w:date="2016-03-16T16:15:00Z">
        <w:r w:rsidR="006A054B">
          <w:t xml:space="preserve">Metathesaurus </w:t>
        </w:r>
      </w:ins>
      <w:ins w:id="489" w:author="Benedikt Becker" w:date="2016-03-14T15:59:00Z">
        <w:r w:rsidR="00E0753A">
          <w:t>of the Unified M</w:t>
        </w:r>
        <w:r w:rsidR="00050A28">
          <w:t>edical Language System (UMLS) [Lindberg199</w:t>
        </w:r>
      </w:ins>
      <w:ins w:id="490" w:author="Benedikt Becker" w:date="2016-03-14T17:48:00Z">
        <w:r w:rsidR="00050A28">
          <w:t>3</w:t>
        </w:r>
      </w:ins>
      <w:ins w:id="491" w:author="Benedikt Becker" w:date="2016-03-14T15:59:00Z">
        <w:r w:rsidR="00E0753A">
          <w:t xml:space="preserve">]. The </w:t>
        </w:r>
      </w:ins>
      <w:ins w:id="492" w:author="Benedikt Becker" w:date="2016-03-16T16:15:00Z">
        <w:r w:rsidR="006A054B">
          <w:t>M</w:t>
        </w:r>
      </w:ins>
      <w:ins w:id="493" w:author="Benedikt Becker" w:date="2016-03-14T15:59:00Z">
        <w:r w:rsidR="00E0753A" w:rsidRPr="00C55068">
          <w:t>etathesaurus</w:t>
        </w:r>
      </w:ins>
      <w:ins w:id="494" w:author="Benedikt Becker" w:date="2016-03-15T15:40:00Z">
        <w:r w:rsidR="00EC366C">
          <w:t xml:space="preserve"> is a compendium of</w:t>
        </w:r>
      </w:ins>
      <w:ins w:id="495" w:author="Benedikt Becker" w:date="2016-03-14T15:59:00Z">
        <w:r w:rsidR="00E0753A">
          <w:t xml:space="preserve"> various </w:t>
        </w:r>
      </w:ins>
      <w:ins w:id="496" w:author="Benedikt Becker" w:date="2016-03-16T10:45:00Z">
        <w:r w:rsidR="006F22F7">
          <w:t xml:space="preserve">medical </w:t>
        </w:r>
      </w:ins>
      <w:ins w:id="497" w:author="Benedikt Becker" w:date="2016-03-14T15:59:00Z">
        <w:r w:rsidR="00E0753A">
          <w:t xml:space="preserve">coding systems and controlled </w:t>
        </w:r>
        <w:r w:rsidR="00E0753A">
          <w:lastRenderedPageBreak/>
          <w:t>vocabularies</w:t>
        </w:r>
      </w:ins>
      <w:ins w:id="498" w:author="Benedikt Becker" w:date="2016-03-15T18:28:00Z">
        <w:r w:rsidR="004F381C">
          <w:t xml:space="preserve">. It </w:t>
        </w:r>
      </w:ins>
      <w:ins w:id="499" w:author="Benedikt Becker" w:date="2016-03-15T15:43:00Z">
        <w:r w:rsidR="004E3974">
          <w:t xml:space="preserve">provides integration between </w:t>
        </w:r>
        <w:r w:rsidR="00E9341C">
          <w:t xml:space="preserve">the </w:t>
        </w:r>
        <w:r w:rsidR="004E3974">
          <w:t xml:space="preserve">coding systems </w:t>
        </w:r>
      </w:ins>
      <w:ins w:id="500" w:author="Benedikt Becker" w:date="2016-03-14T15:59:00Z">
        <w:r w:rsidR="00E0753A">
          <w:t xml:space="preserve">by identifying equivalent codes </w:t>
        </w:r>
      </w:ins>
      <w:ins w:id="501" w:author="Benedikt Becker" w:date="2016-03-15T18:28:00Z">
        <w:r w:rsidR="00A95949">
          <w:t xml:space="preserve">from </w:t>
        </w:r>
      </w:ins>
      <w:ins w:id="502" w:author="Benedikt Becker" w:date="2016-03-14T15:59:00Z">
        <w:r w:rsidR="00E0753A">
          <w:t xml:space="preserve">different coding systems and assigning them to </w:t>
        </w:r>
      </w:ins>
      <w:ins w:id="503" w:author="Benedikt Becker" w:date="2016-03-15T15:43:00Z">
        <w:r w:rsidR="008867A0">
          <w:t xml:space="preserve">common </w:t>
        </w:r>
      </w:ins>
      <w:ins w:id="504" w:author="Benedikt Becker" w:date="2016-03-15T18:28:00Z">
        <w:r w:rsidR="008D7F80">
          <w:t>concept</w:t>
        </w:r>
      </w:ins>
      <w:ins w:id="505" w:author="Benedikt Becker" w:date="2016-03-15T18:32:00Z">
        <w:r w:rsidR="00652A5E">
          <w:t xml:space="preserve"> identifiers</w:t>
        </w:r>
      </w:ins>
      <w:ins w:id="506" w:author="Benedikt Becker" w:date="2016-03-14T15:59:00Z">
        <w:r w:rsidR="00E0753A">
          <w:t>.</w:t>
        </w:r>
      </w:ins>
      <w:ins w:id="507" w:author="Benedikt Becker" w:date="2016-04-03T18:17:00Z">
        <w:r w:rsidR="00F4406B">
          <w:t xml:space="preserve"> As of version 2015AB</w:t>
        </w:r>
      </w:ins>
      <w:ins w:id="508" w:author="Benedikt Becker" w:date="2016-03-15T17:44:00Z">
        <w:r w:rsidR="00980631">
          <w:t xml:space="preserve">, the </w:t>
        </w:r>
      </w:ins>
      <w:ins w:id="509" w:author="Benedikt Becker" w:date="2016-03-16T16:15:00Z">
        <w:r w:rsidR="006A054B">
          <w:t>M</w:t>
        </w:r>
      </w:ins>
      <w:ins w:id="510" w:author="Benedikt Becker" w:date="2016-03-16T10:46:00Z">
        <w:r w:rsidR="00536E29">
          <w:t xml:space="preserve">etathesaurus maps the codes from 190 coding systems to </w:t>
        </w:r>
        <w:r w:rsidR="00186B56">
          <w:t xml:space="preserve">more than </w:t>
        </w:r>
      </w:ins>
      <w:ins w:id="511" w:author="Benedikt Becker" w:date="2016-03-15T17:44:00Z">
        <w:r w:rsidR="00980631">
          <w:t xml:space="preserve">one million </w:t>
        </w:r>
      </w:ins>
      <w:ins w:id="512" w:author="Benedikt Becker" w:date="2016-03-15T18:29:00Z">
        <w:r w:rsidR="003875A7">
          <w:t>medical concept</w:t>
        </w:r>
      </w:ins>
      <w:ins w:id="513" w:author="Benedikt Becker" w:date="2016-03-30T19:38:00Z">
        <w:r w:rsidR="00456181">
          <w:t xml:space="preserve"> identifier</w:t>
        </w:r>
      </w:ins>
      <w:ins w:id="514" w:author="Benedikt Becker" w:date="2016-03-15T18:29:00Z">
        <w:r w:rsidR="003875A7">
          <w:t>s</w:t>
        </w:r>
      </w:ins>
      <w:ins w:id="515" w:author="Benedikt Becker" w:date="2016-03-15T17:44:00Z">
        <w:r w:rsidR="00980631">
          <w:t xml:space="preserve">. </w:t>
        </w:r>
      </w:ins>
      <w:ins w:id="516" w:author="Benedikt Becker" w:date="2016-03-15T18:30:00Z">
        <w:r w:rsidR="00593CDA">
          <w:t xml:space="preserve">The identification of equivalent codes </w:t>
        </w:r>
      </w:ins>
      <w:ins w:id="517" w:author="Benedikt Becker" w:date="2016-03-16T10:56:00Z">
        <w:r w:rsidR="00DE3172">
          <w:t>enable</w:t>
        </w:r>
        <w:r w:rsidR="00320532">
          <w:t>s</w:t>
        </w:r>
        <w:r w:rsidR="00DE3172">
          <w:t xml:space="preserve"> </w:t>
        </w:r>
      </w:ins>
      <w:ins w:id="518" w:author="Benedikt Becker" w:date="2016-03-15T18:30:00Z">
        <w:r w:rsidR="00593CDA">
          <w:t xml:space="preserve">aggregating information about medical concepts from different coding systems, </w:t>
        </w:r>
      </w:ins>
      <w:ins w:id="519" w:author="Benedikt Becker" w:date="2016-03-15T18:31:00Z">
        <w:r w:rsidR="00F42962">
          <w:t xml:space="preserve">such as </w:t>
        </w:r>
      </w:ins>
      <w:ins w:id="520" w:author="Benedikt Becker" w:date="2016-03-16T10:50:00Z">
        <w:r w:rsidR="0006307C">
          <w:t xml:space="preserve">terms and </w:t>
        </w:r>
      </w:ins>
      <w:ins w:id="521" w:author="Benedikt Becker" w:date="2016-03-15T18:31:00Z">
        <w:r w:rsidR="00F42962">
          <w:t>codes</w:t>
        </w:r>
      </w:ins>
      <w:ins w:id="522" w:author="Benedikt Becker" w:date="2016-03-16T10:50:00Z">
        <w:r w:rsidR="00BA5AAD">
          <w:t xml:space="preserve"> of concep</w:t>
        </w:r>
      </w:ins>
      <w:ins w:id="523" w:author="Benedikt Becker" w:date="2016-03-16T10:51:00Z">
        <w:r w:rsidR="00BA5AAD">
          <w:t>ts</w:t>
        </w:r>
      </w:ins>
      <w:ins w:id="524" w:author="Benedikt Becker" w:date="2016-03-15T18:31:00Z">
        <w:r w:rsidR="00F42962">
          <w:t xml:space="preserve">, </w:t>
        </w:r>
        <w:r w:rsidR="00593CDA">
          <w:t xml:space="preserve">and </w:t>
        </w:r>
      </w:ins>
      <w:ins w:id="525" w:author="Benedikt Becker" w:date="2016-03-15T18:36:00Z">
        <w:r w:rsidR="004138CC">
          <w:t xml:space="preserve">relations to other </w:t>
        </w:r>
      </w:ins>
      <w:ins w:id="526" w:author="Benedikt Becker" w:date="2016-03-15T18:31:00Z">
        <w:r w:rsidR="00593CDA">
          <w:t>concepts.</w:t>
        </w:r>
      </w:ins>
      <w:ins w:id="527" w:author="Benedikt Becker" w:date="2016-03-23T15:21:00Z">
        <w:r w:rsidR="00556D4D">
          <w:t xml:space="preserve"> Because</w:t>
        </w:r>
      </w:ins>
      <w:ins w:id="528" w:author="Benedikt Becker" w:date="2016-03-16T11:48:00Z">
        <w:r w:rsidR="000E04EF">
          <w:t xml:space="preserve"> </w:t>
        </w:r>
      </w:ins>
      <w:ins w:id="529" w:author="Benedikt Becker" w:date="2016-04-03T18:17:00Z">
        <w:r w:rsidR="00556D4D">
          <w:t xml:space="preserve">the identity of </w:t>
        </w:r>
      </w:ins>
      <w:ins w:id="530" w:author="Benedikt Becker" w:date="2016-03-16T11:48:00Z">
        <w:r w:rsidR="000E04EF">
          <w:t xml:space="preserve">medical concepts </w:t>
        </w:r>
      </w:ins>
      <w:ins w:id="531" w:author="Benedikt Becker" w:date="2016-03-30T19:38:00Z">
        <w:r w:rsidR="00247E51">
          <w:t xml:space="preserve">in </w:t>
        </w:r>
      </w:ins>
      <w:ins w:id="532" w:author="Benedikt Becker" w:date="2016-03-16T11:49:00Z">
        <w:r w:rsidR="000E04EF">
          <w:t>CodeMapper</w:t>
        </w:r>
      </w:ins>
      <w:ins w:id="533" w:author="Benedikt Becker" w:date="2016-03-23T15:21:00Z">
        <w:r w:rsidR="00485AE0">
          <w:t xml:space="preserve"> </w:t>
        </w:r>
      </w:ins>
      <w:ins w:id="534" w:author="Benedikt Becker" w:date="2016-03-30T19:38:00Z">
        <w:r w:rsidR="00BE1838">
          <w:t xml:space="preserve">are concepts </w:t>
        </w:r>
      </w:ins>
      <w:ins w:id="535" w:author="Benedikt Becker" w:date="2016-03-23T15:22:00Z">
        <w:r w:rsidR="005D00C3">
          <w:t>of the Metathesaurus</w:t>
        </w:r>
      </w:ins>
      <w:ins w:id="536" w:author="Benedikt Becker" w:date="2016-03-23T15:21:00Z">
        <w:r w:rsidR="00485AE0">
          <w:t xml:space="preserve">, </w:t>
        </w:r>
      </w:ins>
      <w:ins w:id="537" w:author="Benedikt Becker" w:date="2016-03-15T18:36:00Z">
        <w:r w:rsidR="00283D57">
          <w:t xml:space="preserve">information </w:t>
        </w:r>
      </w:ins>
      <w:ins w:id="538" w:author="Benedikt Becker" w:date="2016-03-16T11:47:00Z">
        <w:r w:rsidR="006A054B">
          <w:t xml:space="preserve">from the </w:t>
        </w:r>
      </w:ins>
      <w:ins w:id="539" w:author="Benedikt Becker" w:date="2016-03-16T16:16:00Z">
        <w:r w:rsidR="006A054B">
          <w:t>M</w:t>
        </w:r>
      </w:ins>
      <w:ins w:id="540" w:author="Benedikt Becker" w:date="2016-03-16T11:47:00Z">
        <w:r w:rsidR="00373D91">
          <w:t xml:space="preserve">etathesaurus </w:t>
        </w:r>
      </w:ins>
      <w:ins w:id="541" w:author="Benedikt Becker" w:date="2016-03-23T15:22:00Z">
        <w:r w:rsidR="00BB2B11">
          <w:t xml:space="preserve">can be applied </w:t>
        </w:r>
      </w:ins>
      <w:ins w:id="542" w:author="Benedikt Becker" w:date="2016-03-15T18:36:00Z">
        <w:r w:rsidR="00283D57">
          <w:t xml:space="preserve">in </w:t>
        </w:r>
      </w:ins>
      <w:ins w:id="543" w:author="Benedikt Becker" w:date="2016-03-16T11:17:00Z">
        <w:r w:rsidR="00C309A8">
          <w:t xml:space="preserve">several </w:t>
        </w:r>
      </w:ins>
      <w:ins w:id="544" w:author="Benedikt Becker" w:date="2016-03-15T18:36:00Z">
        <w:r w:rsidR="00283D57">
          <w:t xml:space="preserve">processing steps of </w:t>
        </w:r>
      </w:ins>
      <w:ins w:id="545" w:author="Benedikt Becker" w:date="2016-03-16T11:49:00Z">
        <w:r w:rsidR="00FC037E">
          <w:t>CodeMapper</w:t>
        </w:r>
      </w:ins>
      <w:ins w:id="546" w:author="Benedikt Becker" w:date="2016-03-23T15:23:00Z">
        <w:r w:rsidR="00623B25">
          <w:t>,</w:t>
        </w:r>
      </w:ins>
      <w:ins w:id="547" w:author="Benedikt Becker" w:date="2016-03-23T15:22:00Z">
        <w:r w:rsidR="00DA45BB">
          <w:t xml:space="preserve"> which </w:t>
        </w:r>
      </w:ins>
      <w:ins w:id="548" w:author="Benedikt Becker" w:date="2016-03-30T19:38:00Z">
        <w:r w:rsidR="005F79BE">
          <w:t xml:space="preserve">is shown in </w:t>
        </w:r>
        <w:r w:rsidR="005F79BE">
          <w:fldChar w:fldCharType="begin"/>
        </w:r>
        <w:r w:rsidR="005F79BE">
          <w:instrText xml:space="preserve"> REF _Ref445830283 \h </w:instrText>
        </w:r>
      </w:ins>
      <w:ins w:id="549" w:author="Benedikt Becker" w:date="2016-03-30T19:38:00Z">
        <w:r w:rsidR="005F79BE">
          <w:fldChar w:fldCharType="separate"/>
        </w:r>
        <w:r w:rsidR="005F79BE">
          <w:t xml:space="preserve">figure </w:t>
        </w:r>
        <w:r w:rsidR="005F79BE">
          <w:rPr>
            <w:noProof/>
          </w:rPr>
          <w:t>2</w:t>
        </w:r>
        <w:r w:rsidR="005F79BE">
          <w:fldChar w:fldCharType="end"/>
        </w:r>
      </w:ins>
      <w:ins w:id="550" w:author="Benedikt Becker" w:date="2016-04-03T18:18:00Z">
        <w:r w:rsidR="00BF72D7">
          <w:t xml:space="preserve"> and </w:t>
        </w:r>
        <w:r w:rsidR="00BF72D7">
          <w:t>described in the following</w:t>
        </w:r>
      </w:ins>
      <w:ins w:id="551" w:author="Benedikt Becker" w:date="2016-03-23T15:23:00Z">
        <w:r w:rsidR="00ED63A2">
          <w:t>.</w:t>
        </w:r>
      </w:ins>
    </w:p>
    <w:p w14:paraId="2651DA47" w14:textId="197A1440" w:rsidR="00CE2608" w:rsidRDefault="00F42962" w:rsidP="001438B5">
      <w:pPr>
        <w:rPr>
          <w:ins w:id="552" w:author="Benedikt Becker" w:date="2016-03-23T15:24:00Z"/>
        </w:rPr>
      </w:pPr>
      <w:ins w:id="553" w:author="Benedikt Becker" w:date="2016-03-15T18:41:00Z">
        <w:r>
          <w:t xml:space="preserve">The automatic identification of medical concepts </w:t>
        </w:r>
      </w:ins>
      <w:ins w:id="554" w:author="Benedikt Becker" w:date="2016-03-23T15:47:00Z">
        <w:r w:rsidR="00FE1158">
          <w:t xml:space="preserve">in the free-text case definition </w:t>
        </w:r>
      </w:ins>
      <w:ins w:id="555" w:author="Benedikt Becker" w:date="2016-03-16T11:27:00Z">
        <w:r w:rsidR="00D87174">
          <w:t xml:space="preserve">is based on </w:t>
        </w:r>
      </w:ins>
      <w:ins w:id="556" w:author="Benedikt Becker" w:date="2016-03-16T11:30:00Z">
        <w:r w:rsidR="00D87174">
          <w:t xml:space="preserve">lexical </w:t>
        </w:r>
      </w:ins>
      <w:ins w:id="557" w:author="Benedikt Becker" w:date="2016-03-16T11:27:00Z">
        <w:r w:rsidR="00D87174">
          <w:t>info</w:t>
        </w:r>
        <w:r w:rsidR="006A054B">
          <w:t xml:space="preserve">rmation from the </w:t>
        </w:r>
      </w:ins>
      <w:ins w:id="558" w:author="Benedikt Becker" w:date="2016-03-16T16:18:00Z">
        <w:r w:rsidR="006A054B">
          <w:t>M</w:t>
        </w:r>
      </w:ins>
      <w:ins w:id="559" w:author="Benedikt Becker" w:date="2016-03-16T11:27:00Z">
        <w:r w:rsidR="00D87174">
          <w:t>etathesaurus</w:t>
        </w:r>
      </w:ins>
      <w:ins w:id="560" w:author="Benedikt Becker" w:date="2016-03-16T11:31:00Z">
        <w:r w:rsidR="00D87174">
          <w:t>.</w:t>
        </w:r>
      </w:ins>
      <w:ins w:id="561" w:author="Benedikt Becker" w:date="2016-03-16T11:28:00Z">
        <w:r w:rsidR="00D87174">
          <w:t xml:space="preserve"> </w:t>
        </w:r>
      </w:ins>
      <w:ins w:id="562" w:author="Benedikt Becker" w:date="2016-03-23T15:32:00Z">
        <w:r w:rsidR="005E6E59">
          <w:t xml:space="preserve">The </w:t>
        </w:r>
      </w:ins>
      <w:ins w:id="563" w:author="Benedikt Becker" w:date="2016-03-23T15:48:00Z">
        <w:r w:rsidR="00BC5D92">
          <w:t xml:space="preserve">lexical information </w:t>
        </w:r>
      </w:ins>
      <w:ins w:id="564" w:author="Benedikt Becker" w:date="2016-03-30T19:39:00Z">
        <w:r w:rsidR="00F41A2C">
          <w:t xml:space="preserve">of a concept </w:t>
        </w:r>
        <w:r w:rsidR="00B4061A">
          <w:t>contains</w:t>
        </w:r>
      </w:ins>
      <w:ins w:id="565" w:author="Benedikt Becker" w:date="2016-03-23T15:32:00Z">
        <w:r w:rsidR="005E6E59">
          <w:t xml:space="preserve"> names and phrases that are used in free</w:t>
        </w:r>
      </w:ins>
      <w:ins w:id="566" w:author="Benedikt Becker" w:date="2016-03-23T15:33:00Z">
        <w:r w:rsidR="005E6E59">
          <w:t>-</w:t>
        </w:r>
      </w:ins>
      <w:ins w:id="567" w:author="Benedikt Becker" w:date="2016-03-23T15:32:00Z">
        <w:r w:rsidR="005E6E59">
          <w:t xml:space="preserve">text </w:t>
        </w:r>
      </w:ins>
      <w:ins w:id="568" w:author="Benedikt Becker" w:date="2016-03-23T15:33:00Z">
        <w:r w:rsidR="0028258A">
          <w:t xml:space="preserve">to refer to </w:t>
        </w:r>
      </w:ins>
      <w:ins w:id="569" w:author="Benedikt Becker" w:date="2016-03-30T19:39:00Z">
        <w:r w:rsidR="00030352">
          <w:t xml:space="preserve">that </w:t>
        </w:r>
      </w:ins>
      <w:ins w:id="570" w:author="Benedikt Becker" w:date="2016-03-23T15:33:00Z">
        <w:r w:rsidR="0028258A">
          <w:t>concept</w:t>
        </w:r>
      </w:ins>
      <w:ins w:id="571" w:author="Benedikt Becker" w:date="2016-03-30T19:50:00Z">
        <w:r w:rsidR="007F7778">
          <w:t xml:space="preserve"> (see bottom left of </w:t>
        </w:r>
        <w:r w:rsidR="007F7778">
          <w:fldChar w:fldCharType="begin"/>
        </w:r>
        <w:r w:rsidR="007F7778">
          <w:instrText xml:space="preserve"> REF _Ref445830283 \h </w:instrText>
        </w:r>
      </w:ins>
      <w:r w:rsidR="007F7778">
        <w:fldChar w:fldCharType="separate"/>
      </w:r>
      <w:ins w:id="572" w:author="Benedikt Becker" w:date="2016-03-30T19:50:00Z">
        <w:r w:rsidR="007F7778">
          <w:t xml:space="preserve">figure </w:t>
        </w:r>
        <w:r w:rsidR="007F7778">
          <w:rPr>
            <w:noProof/>
          </w:rPr>
          <w:t>2</w:t>
        </w:r>
        <w:r w:rsidR="007F7778">
          <w:fldChar w:fldCharType="end"/>
        </w:r>
        <w:r w:rsidR="007F7778">
          <w:t>)</w:t>
        </w:r>
      </w:ins>
      <w:ins w:id="573" w:author="Benedikt Becker" w:date="2016-03-23T15:48:00Z">
        <w:r w:rsidR="0028258A">
          <w:t xml:space="preserve">. </w:t>
        </w:r>
      </w:ins>
      <w:ins w:id="574" w:author="Benedikt Becker" w:date="2016-03-30T19:39:00Z">
        <w:r w:rsidR="005B23FB">
          <w:t xml:space="preserve">Lexical information </w:t>
        </w:r>
      </w:ins>
      <w:ins w:id="575" w:author="Benedikt Becker" w:date="2016-04-03T18:19:00Z">
        <w:r w:rsidR="00D55D7A">
          <w:t xml:space="preserve">in the Metathesaurus </w:t>
        </w:r>
      </w:ins>
      <w:ins w:id="576" w:author="Benedikt Becker" w:date="2016-03-30T19:39:00Z">
        <w:r w:rsidR="005B23FB">
          <w:t xml:space="preserve">is </w:t>
        </w:r>
      </w:ins>
      <w:ins w:id="577" w:author="Benedikt Becker" w:date="2016-03-23T15:33:00Z">
        <w:r w:rsidR="0028258A">
          <w:t>aggrega</w:t>
        </w:r>
      </w:ins>
      <w:ins w:id="578" w:author="Benedikt Becker" w:date="2016-03-23T15:48:00Z">
        <w:r w:rsidR="0028258A">
          <w:t xml:space="preserve">ted </w:t>
        </w:r>
      </w:ins>
      <w:ins w:id="579" w:author="Benedikt Becker" w:date="2016-03-30T19:39:00Z">
        <w:r w:rsidR="005B23FB">
          <w:t xml:space="preserve">over </w:t>
        </w:r>
      </w:ins>
      <w:ins w:id="580" w:author="Benedikt Becker" w:date="2016-04-03T18:21:00Z">
        <w:r w:rsidR="00307192">
          <w:t xml:space="preserve">its entire </w:t>
        </w:r>
      </w:ins>
      <w:ins w:id="581" w:author="Benedikt Becker" w:date="2016-03-23T15:33:00Z">
        <w:r w:rsidR="005E6E59">
          <w:t>source coding systems.</w:t>
        </w:r>
      </w:ins>
      <w:ins w:id="582" w:author="Benedikt Becker" w:date="2016-03-16T11:28:00Z">
        <w:r w:rsidR="00D87174">
          <w:t xml:space="preserve"> </w:t>
        </w:r>
      </w:ins>
      <w:ins w:id="583" w:author="Benedikt Becker" w:date="2016-04-03T18:19:00Z">
        <w:r w:rsidR="002A260D">
          <w:t xml:space="preserve">To </w:t>
        </w:r>
      </w:ins>
      <w:ins w:id="584" w:author="Benedikt Becker" w:date="2016-03-30T19:40:00Z">
        <w:r w:rsidR="002A260D">
          <w:t>identif</w:t>
        </w:r>
      </w:ins>
      <w:ins w:id="585" w:author="Benedikt Becker" w:date="2016-04-03T18:20:00Z">
        <w:r w:rsidR="002A260D">
          <w:t xml:space="preserve">y </w:t>
        </w:r>
      </w:ins>
      <w:ins w:id="586" w:author="Benedikt Becker" w:date="2016-03-23T15:34:00Z">
        <w:r w:rsidR="009307CA">
          <w:t>concept</w:t>
        </w:r>
      </w:ins>
      <w:ins w:id="587" w:author="Benedikt Becker" w:date="2016-03-30T19:40:00Z">
        <w:r w:rsidR="00E745F3">
          <w:t>s</w:t>
        </w:r>
      </w:ins>
      <w:ins w:id="588" w:author="Benedikt Becker" w:date="2016-03-23T15:34:00Z">
        <w:r w:rsidR="009307CA">
          <w:t xml:space="preserve"> </w:t>
        </w:r>
      </w:ins>
      <w:ins w:id="589" w:author="Benedikt Becker" w:date="2016-03-30T19:40:00Z">
        <w:r w:rsidR="00E745F3">
          <w:t xml:space="preserve">on the first screen of </w:t>
        </w:r>
      </w:ins>
      <w:ins w:id="590" w:author="Benedikt Becker" w:date="2016-03-23T15:35:00Z">
        <w:r w:rsidR="00645107">
          <w:t>CodeMapper</w:t>
        </w:r>
      </w:ins>
      <w:ins w:id="591" w:author="Benedikt Becker" w:date="2016-04-03T18:20:00Z">
        <w:r w:rsidR="002A260D">
          <w:t xml:space="preserve"> automatically</w:t>
        </w:r>
      </w:ins>
      <w:ins w:id="592" w:author="Benedikt Becker" w:date="2016-03-23T15:34:00Z">
        <w:r w:rsidR="009307CA">
          <w:t>, t</w:t>
        </w:r>
      </w:ins>
      <w:ins w:id="593" w:author="Benedikt Becker" w:date="2016-03-16T11:29:00Z">
        <w:r w:rsidR="00D87174">
          <w:t xml:space="preserve">he </w:t>
        </w:r>
      </w:ins>
      <w:ins w:id="594" w:author="Benedikt Becker" w:date="2016-03-15T18:42:00Z">
        <w:r w:rsidR="006F4741">
          <w:t xml:space="preserve">text-indexing engine </w:t>
        </w:r>
      </w:ins>
      <w:ins w:id="595" w:author="Benedikt Becker" w:date="2016-03-15T18:41:00Z">
        <w:r w:rsidR="006F4741" w:rsidRPr="005E1561">
          <w:t>Peregrine</w:t>
        </w:r>
      </w:ins>
      <w:ins w:id="596" w:author="Benedikt Becker" w:date="2016-03-15T18:42:00Z">
        <w:r w:rsidR="006F4741">
          <w:t xml:space="preserve"> </w:t>
        </w:r>
      </w:ins>
      <w:ins w:id="597" w:author="Benedikt Becker" w:date="2016-03-15T18:41:00Z">
        <w:r>
          <w:t>[Schuemie07]</w:t>
        </w:r>
      </w:ins>
      <w:ins w:id="598" w:author="Benedikt Becker" w:date="2016-03-16T11:29:00Z">
        <w:r w:rsidR="00D87174">
          <w:t xml:space="preserve"> </w:t>
        </w:r>
      </w:ins>
      <w:ins w:id="599" w:author="Benedikt Becker" w:date="2016-03-23T15:34:00Z">
        <w:r w:rsidR="005E6E59">
          <w:t xml:space="preserve">is applied </w:t>
        </w:r>
      </w:ins>
      <w:ins w:id="600" w:author="Benedikt Becker" w:date="2016-03-23T15:24:00Z">
        <w:r w:rsidR="00C97E11">
          <w:t xml:space="preserve">together with this </w:t>
        </w:r>
      </w:ins>
      <w:ins w:id="601" w:author="Benedikt Becker" w:date="2016-03-23T15:34:00Z">
        <w:r w:rsidR="009307CA">
          <w:t>lexical information</w:t>
        </w:r>
      </w:ins>
      <w:ins w:id="602" w:author="Benedikt Becker" w:date="2016-03-30T19:40:00Z">
        <w:r w:rsidR="00916553">
          <w:t xml:space="preserve"> from the Metathesaurus</w:t>
        </w:r>
      </w:ins>
      <w:ins w:id="603" w:author="Benedikt Becker" w:date="2016-03-16T11:32:00Z">
        <w:r w:rsidR="00AE2CDB">
          <w:t>.</w:t>
        </w:r>
      </w:ins>
    </w:p>
    <w:p w14:paraId="2CDE6BBD" w14:textId="5BC37515" w:rsidR="00ED7F69" w:rsidRDefault="00FF175F" w:rsidP="001438B5">
      <w:pPr>
        <w:rPr>
          <w:ins w:id="604" w:author="Benedikt Becker" w:date="2016-03-30T19:43:00Z"/>
        </w:rPr>
      </w:pPr>
      <w:ins w:id="605" w:author="Benedikt Becker" w:date="2016-03-23T15:35:00Z">
        <w:r>
          <w:t>M</w:t>
        </w:r>
      </w:ins>
      <w:ins w:id="606" w:author="Benedikt Becker" w:date="2016-03-15T18:14:00Z">
        <w:r w:rsidR="000D5EF1">
          <w:t xml:space="preserve">edical concepts </w:t>
        </w:r>
      </w:ins>
      <w:ins w:id="607" w:author="Benedikt Becker" w:date="2016-03-15T18:08:00Z">
        <w:r w:rsidR="000D5EF1">
          <w:t xml:space="preserve">are assigned </w:t>
        </w:r>
      </w:ins>
      <w:ins w:id="608" w:author="Benedikt Becker" w:date="2016-03-23T15:35:00Z">
        <w:r w:rsidR="004D676B">
          <w:t xml:space="preserve">in the UMLS </w:t>
        </w:r>
      </w:ins>
      <w:ins w:id="609" w:author="Benedikt Becker" w:date="2016-03-15T18:08:00Z">
        <w:r w:rsidR="000D5EF1">
          <w:t>to one or more</w:t>
        </w:r>
      </w:ins>
      <w:ins w:id="610" w:author="Benedikt Becker" w:date="2016-03-15T18:48:00Z">
        <w:r w:rsidR="0053175B">
          <w:t xml:space="preserve"> </w:t>
        </w:r>
      </w:ins>
      <w:ins w:id="611" w:author="Benedikt Becker" w:date="2016-03-18T15:16:00Z">
        <w:r w:rsidR="0003179E">
          <w:t xml:space="preserve">of 136 </w:t>
        </w:r>
      </w:ins>
      <w:ins w:id="612" w:author="Benedikt Becker" w:date="2016-03-15T18:48:00Z">
        <w:r w:rsidR="0053175B">
          <w:t>semantic types</w:t>
        </w:r>
      </w:ins>
      <w:ins w:id="613" w:author="Benedikt Becker" w:date="2016-03-15T18:16:00Z">
        <w:r w:rsidR="00DB42DA">
          <w:t xml:space="preserve">, which define broad </w:t>
        </w:r>
      </w:ins>
      <w:ins w:id="614" w:author="Benedikt Becker" w:date="2016-03-15T18:20:00Z">
        <w:r w:rsidR="00B67F51">
          <w:t xml:space="preserve">conceptual </w:t>
        </w:r>
      </w:ins>
      <w:ins w:id="615" w:author="Benedikt Becker" w:date="2016-03-15T18:16:00Z">
        <w:r w:rsidR="00DB42DA">
          <w:t xml:space="preserve">categories like </w:t>
        </w:r>
      </w:ins>
      <w:ins w:id="616" w:author="Benedikt Becker" w:date="2016-03-15T18:18:00Z">
        <w:r w:rsidR="00E20D89">
          <w:rPr>
            <w:i/>
          </w:rPr>
          <w:t>Disease or syndrome</w:t>
        </w:r>
        <w:r w:rsidR="00E20D89">
          <w:t xml:space="preserve">, </w:t>
        </w:r>
        <w:r w:rsidR="00E20D89">
          <w:rPr>
            <w:i/>
          </w:rPr>
          <w:t>Finding</w:t>
        </w:r>
        <w:r w:rsidR="00E20D89">
          <w:t xml:space="preserve">, or </w:t>
        </w:r>
        <w:r w:rsidR="00E20D89">
          <w:rPr>
            <w:i/>
          </w:rPr>
          <w:t>Substance</w:t>
        </w:r>
      </w:ins>
      <w:ins w:id="617" w:author="Benedikt Becker" w:date="2016-03-15T18:08:00Z">
        <w:r w:rsidR="000D5EF1">
          <w:t>.</w:t>
        </w:r>
      </w:ins>
      <w:ins w:id="618" w:author="Benedikt Becker" w:date="2016-03-15T18:09:00Z">
        <w:r w:rsidR="000D5EF1">
          <w:t xml:space="preserve"> </w:t>
        </w:r>
      </w:ins>
      <w:ins w:id="619" w:author="Benedikt Becker" w:date="2016-04-03T18:22:00Z">
        <w:r w:rsidR="00895C45">
          <w:t>To provide even broader structure, s</w:t>
        </w:r>
      </w:ins>
      <w:ins w:id="620" w:author="Benedikt Becker" w:date="2016-03-15T18:08:00Z">
        <w:r w:rsidR="000D5EF1">
          <w:t xml:space="preserve">emantic types </w:t>
        </w:r>
      </w:ins>
      <w:ins w:id="621" w:author="Benedikt Becker" w:date="2016-03-15T18:18:00Z">
        <w:r w:rsidR="003607D4">
          <w:t xml:space="preserve">are </w:t>
        </w:r>
      </w:ins>
      <w:ins w:id="622" w:author="Benedikt Becker" w:date="2016-03-23T15:25:00Z">
        <w:r w:rsidR="00863C60">
          <w:t xml:space="preserve">in turn </w:t>
        </w:r>
      </w:ins>
      <w:ins w:id="623" w:author="Benedikt Becker" w:date="2016-03-16T11:35:00Z">
        <w:r w:rsidR="00FE3827">
          <w:t xml:space="preserve">combined </w:t>
        </w:r>
      </w:ins>
      <w:ins w:id="624" w:author="Benedikt Becker" w:date="2016-03-15T18:12:00Z">
        <w:r w:rsidR="000D5EF1">
          <w:t xml:space="preserve">into </w:t>
        </w:r>
      </w:ins>
      <w:ins w:id="625" w:author="Benedikt Becker" w:date="2016-03-18T15:17:00Z">
        <w:r w:rsidR="0002597D">
          <w:t xml:space="preserve">15 </w:t>
        </w:r>
      </w:ins>
      <w:ins w:id="626" w:author="Benedikt Becker" w:date="2016-03-15T18:12:00Z">
        <w:r w:rsidR="000D5EF1">
          <w:t xml:space="preserve">semantic groups </w:t>
        </w:r>
      </w:ins>
      <w:ins w:id="627" w:author="Benedikt Becker" w:date="2016-03-14T18:29:00Z">
        <w:r w:rsidR="00ED7F69">
          <w:t>[</w:t>
        </w:r>
        <w:r w:rsidR="00ED7F69" w:rsidRPr="003B5E81">
          <w:t>McCray2001</w:t>
        </w:r>
        <w:r w:rsidR="000D5EF1">
          <w:t>]</w:t>
        </w:r>
      </w:ins>
      <w:ins w:id="628" w:author="Benedikt Becker" w:date="2016-03-15T18:12:00Z">
        <w:r w:rsidR="000D5EF1">
          <w:t xml:space="preserve">. </w:t>
        </w:r>
      </w:ins>
      <w:ins w:id="629" w:author="Benedikt Becker" w:date="2016-03-15T18:23:00Z">
        <w:r w:rsidR="009E4B74">
          <w:t xml:space="preserve">The preselection of </w:t>
        </w:r>
      </w:ins>
      <w:ins w:id="630" w:author="Benedikt Becker" w:date="2016-03-15T18:21:00Z">
        <w:r w:rsidR="009E4B74">
          <w:t xml:space="preserve">concepts </w:t>
        </w:r>
      </w:ins>
      <w:ins w:id="631" w:author="Benedikt Becker" w:date="2016-03-15T18:25:00Z">
        <w:r w:rsidR="002B06AC">
          <w:t xml:space="preserve">after automatic </w:t>
        </w:r>
      </w:ins>
      <w:ins w:id="632" w:author="Benedikt Becker" w:date="2016-03-15T18:21:00Z">
        <w:r w:rsidR="002B06AC">
          <w:t>identif</w:t>
        </w:r>
      </w:ins>
      <w:ins w:id="633" w:author="Benedikt Becker" w:date="2016-03-15T18:25:00Z">
        <w:r w:rsidR="002B06AC">
          <w:t xml:space="preserve">ication </w:t>
        </w:r>
      </w:ins>
      <w:ins w:id="634" w:author="Benedikt Becker" w:date="2016-03-15T18:22:00Z">
        <w:r w:rsidR="009E4B74">
          <w:t>by Peregrine</w:t>
        </w:r>
      </w:ins>
      <w:ins w:id="635" w:author="Benedikt Becker" w:date="2016-03-15T18:23:00Z">
        <w:r w:rsidR="009E4B74">
          <w:t xml:space="preserve"> </w:t>
        </w:r>
      </w:ins>
      <w:ins w:id="636" w:author="Benedikt Becker" w:date="2016-03-16T14:50:00Z">
        <w:r w:rsidR="001B2816">
          <w:t xml:space="preserve">in the first screen </w:t>
        </w:r>
      </w:ins>
      <w:ins w:id="637" w:author="Benedikt Becker" w:date="2016-03-15T18:23:00Z">
        <w:r w:rsidR="009E4B74">
          <w:t>is</w:t>
        </w:r>
      </w:ins>
      <w:ins w:id="638" w:author="Benedikt Becker" w:date="2016-03-15T18:24:00Z">
        <w:r w:rsidR="009E4B74">
          <w:t xml:space="preserve"> </w:t>
        </w:r>
      </w:ins>
      <w:ins w:id="639" w:author="Benedikt Becker" w:date="2016-03-15T18:26:00Z">
        <w:r w:rsidR="0042558C">
          <w:t xml:space="preserve">determined </w:t>
        </w:r>
        <w:r w:rsidR="00BF4856">
          <w:t xml:space="preserve">by </w:t>
        </w:r>
      </w:ins>
      <w:ins w:id="640" w:author="Benedikt Becker" w:date="2016-03-15T18:24:00Z">
        <w:r w:rsidR="009E4B74">
          <w:t xml:space="preserve">the </w:t>
        </w:r>
      </w:ins>
      <w:ins w:id="641" w:author="Benedikt Becker" w:date="2016-03-15T18:26:00Z">
        <w:r w:rsidR="005B3732">
          <w:t xml:space="preserve">concept’s </w:t>
        </w:r>
      </w:ins>
      <w:ins w:id="642" w:author="Benedikt Becker" w:date="2016-03-15T18:24:00Z">
        <w:r w:rsidR="009E4B74">
          <w:t xml:space="preserve">membership to the semantic group of </w:t>
        </w:r>
        <w:r w:rsidR="009E4B74">
          <w:rPr>
            <w:i/>
          </w:rPr>
          <w:t>Disorders</w:t>
        </w:r>
        <w:r w:rsidR="009E4B74" w:rsidRPr="00D45817">
          <w:rPr>
            <w:rPrChange w:id="643" w:author="Benedikt Becker" w:date="2016-03-15T18:24:00Z">
              <w:rPr>
                <w:i/>
                <w:sz w:val="24"/>
                <w:szCs w:val="24"/>
              </w:rPr>
            </w:rPrChange>
          </w:rPr>
          <w:t>.</w:t>
        </w:r>
      </w:ins>
    </w:p>
    <w:p w14:paraId="7CC9B59E" w14:textId="22517603" w:rsidR="00A24FF4" w:rsidRDefault="00A24FF4" w:rsidP="00FE1158">
      <w:pPr>
        <w:rPr>
          <w:ins w:id="644" w:author="Benedikt Becker" w:date="2016-03-30T19:44:00Z"/>
        </w:rPr>
      </w:pPr>
      <w:ins w:id="645" w:author="Benedikt Becker" w:date="2016-03-30T19:44:00Z">
        <w:r>
          <w:t xml:space="preserve">The assignment of equivalent codes from various coding systems to </w:t>
        </w:r>
      </w:ins>
      <w:ins w:id="646" w:author="Benedikt Becker" w:date="2016-04-03T18:23:00Z">
        <w:r w:rsidR="002A3741">
          <w:t xml:space="preserve">unique </w:t>
        </w:r>
      </w:ins>
      <w:ins w:id="647" w:author="Benedikt Becker" w:date="2016-03-30T19:44:00Z">
        <w:r>
          <w:t xml:space="preserve">medical concepts in the Metathesaurus drives the creation of code sets </w:t>
        </w:r>
      </w:ins>
      <w:ins w:id="648" w:author="Benedikt Becker" w:date="2016-03-30T19:45:00Z">
        <w:r>
          <w:t xml:space="preserve">on the second screen of </w:t>
        </w:r>
      </w:ins>
      <w:ins w:id="649" w:author="Benedikt Becker" w:date="2016-03-30T19:44:00Z">
        <w:r>
          <w:t xml:space="preserve">CodeMapper. Each concept in CodeMapper is projected on </w:t>
        </w:r>
      </w:ins>
      <w:ins w:id="650" w:author="Benedikt Becker" w:date="2016-03-30T19:45:00Z">
        <w:r>
          <w:t xml:space="preserve">all codes </w:t>
        </w:r>
      </w:ins>
      <w:ins w:id="651" w:author="Benedikt Becker" w:date="2016-03-30T19:46:00Z">
        <w:r w:rsidR="00031495">
          <w:t>that are associated with the concept in</w:t>
        </w:r>
      </w:ins>
      <w:ins w:id="652" w:author="Benedikt Becker" w:date="2016-03-30T19:45:00Z">
        <w:r>
          <w:t xml:space="preserve"> the targeted coding systems</w:t>
        </w:r>
      </w:ins>
      <w:ins w:id="653" w:author="Benedikt Becker" w:date="2016-03-30T19:50:00Z">
        <w:r w:rsidR="007F7778">
          <w:t xml:space="preserve"> (see bottom right of </w:t>
        </w:r>
        <w:r w:rsidR="007F7778">
          <w:fldChar w:fldCharType="begin"/>
        </w:r>
        <w:r w:rsidR="007F7778">
          <w:instrText xml:space="preserve"> REF _Ref445830283 \h </w:instrText>
        </w:r>
      </w:ins>
      <w:ins w:id="654" w:author="Benedikt Becker" w:date="2016-03-30T19:50:00Z">
        <w:r w:rsidR="007F7778">
          <w:fldChar w:fldCharType="separate"/>
        </w:r>
        <w:r w:rsidR="007F7778">
          <w:t xml:space="preserve">figure </w:t>
        </w:r>
        <w:r w:rsidR="007F7778">
          <w:rPr>
            <w:noProof/>
          </w:rPr>
          <w:t>2</w:t>
        </w:r>
        <w:r w:rsidR="007F7778">
          <w:fldChar w:fldCharType="end"/>
        </w:r>
        <w:r w:rsidR="007F7778">
          <w:t>)</w:t>
        </w:r>
      </w:ins>
      <w:ins w:id="655" w:author="Benedikt Becker" w:date="2016-03-30T19:45:00Z">
        <w:r>
          <w:t>.</w:t>
        </w:r>
      </w:ins>
    </w:p>
    <w:p w14:paraId="690321DE" w14:textId="1FC8E330" w:rsidR="001438B5" w:rsidDel="00C339CA" w:rsidRDefault="00B64A26">
      <w:pPr>
        <w:rPr>
          <w:del w:id="656" w:author="Benedikt Becker" w:date="2016-03-14T16:01:00Z"/>
        </w:rPr>
        <w:pPrChange w:id="657" w:author="Benedikt Becker" w:date="2016-03-23T15:38:00Z">
          <w:pPr>
            <w:pStyle w:val="Caption"/>
          </w:pPr>
        </w:pPrChange>
      </w:pPr>
      <w:ins w:id="658" w:author="Benedikt Becker" w:date="2016-03-23T15:38:00Z">
        <w:r>
          <w:t xml:space="preserve">Finally, </w:t>
        </w:r>
      </w:ins>
      <w:ins w:id="659" w:author="Benedikt Becker" w:date="2016-03-23T15:39:00Z">
        <w:r>
          <w:t>t</w:t>
        </w:r>
      </w:ins>
      <w:ins w:id="660" w:author="Benedikt Becker" w:date="2016-03-23T15:38:00Z">
        <w:r>
          <w:t xml:space="preserve">he Metathesaurus </w:t>
        </w:r>
      </w:ins>
      <w:ins w:id="661" w:author="Benedikt Becker" w:date="2016-03-23T15:39:00Z">
        <w:r>
          <w:t xml:space="preserve">provides </w:t>
        </w:r>
      </w:ins>
      <w:ins w:id="662" w:author="Benedikt Becker" w:date="2016-03-23T15:42:00Z">
        <w:r w:rsidR="00DC0488">
          <w:t xml:space="preserve">a </w:t>
        </w:r>
      </w:ins>
      <w:ins w:id="663" w:author="Benedikt Becker" w:date="2016-03-23T15:39:00Z">
        <w:r>
          <w:t>taxonomic hierarchy</w:t>
        </w:r>
      </w:ins>
      <w:ins w:id="664" w:author="Benedikt Becker" w:date="2016-03-23T15:40:00Z">
        <w:r w:rsidR="00E77CF7">
          <w:t xml:space="preserve"> that connects </w:t>
        </w:r>
        <w:r>
          <w:t xml:space="preserve">one medical concept with another if it is broader </w:t>
        </w:r>
      </w:ins>
      <w:ins w:id="665" w:author="Benedikt Becker" w:date="2016-03-23T15:41:00Z">
        <w:r>
          <w:t>(</w:t>
        </w:r>
      </w:ins>
      <w:ins w:id="666" w:author="Benedikt Becker" w:date="2016-03-23T15:40:00Z">
        <w:r>
          <w:t>or narrower</w:t>
        </w:r>
      </w:ins>
      <w:ins w:id="667" w:author="Benedikt Becker" w:date="2016-03-23T15:41:00Z">
        <w:r>
          <w:t>) than the other</w:t>
        </w:r>
      </w:ins>
      <w:ins w:id="668" w:author="Benedikt Becker" w:date="2016-03-30T19:51:00Z">
        <w:r w:rsidR="003565F4">
          <w:t xml:space="preserve"> (see bottom </w:t>
        </w:r>
        <w:r w:rsidR="00294067">
          <w:t>centre</w:t>
        </w:r>
        <w:r w:rsidR="003565F4">
          <w:t xml:space="preserve"> of </w:t>
        </w:r>
        <w:r w:rsidR="003565F4">
          <w:fldChar w:fldCharType="begin"/>
        </w:r>
        <w:r w:rsidR="003565F4">
          <w:instrText xml:space="preserve"> REF _Ref445830283 \h </w:instrText>
        </w:r>
      </w:ins>
      <w:ins w:id="669" w:author="Benedikt Becker" w:date="2016-03-30T19:51:00Z">
        <w:r w:rsidR="003565F4">
          <w:fldChar w:fldCharType="separate"/>
        </w:r>
        <w:r w:rsidR="003565F4">
          <w:t xml:space="preserve">figure </w:t>
        </w:r>
        <w:r w:rsidR="003565F4">
          <w:rPr>
            <w:noProof/>
          </w:rPr>
          <w:t>2</w:t>
        </w:r>
        <w:r w:rsidR="003565F4">
          <w:fldChar w:fldCharType="end"/>
        </w:r>
        <w:r w:rsidR="003565F4">
          <w:t>)</w:t>
        </w:r>
      </w:ins>
      <w:ins w:id="670" w:author="Benedikt Becker" w:date="2016-03-23T15:41:00Z">
        <w:r>
          <w:t xml:space="preserve">. </w:t>
        </w:r>
      </w:ins>
      <w:ins w:id="671" w:author="Benedikt Becker" w:date="2016-03-30T19:46:00Z">
        <w:r w:rsidR="003B2486">
          <w:t xml:space="preserve">(The Metathesaurus provides also other relations that are currently not </w:t>
        </w:r>
      </w:ins>
      <w:ins w:id="672" w:author="Benedikt Becker" w:date="2016-04-03T18:24:00Z">
        <w:r w:rsidR="00994F8C">
          <w:t>used</w:t>
        </w:r>
      </w:ins>
      <w:ins w:id="673" w:author="Benedikt Becker" w:date="2016-03-30T19:46:00Z">
        <w:r w:rsidR="003B2486">
          <w:t xml:space="preserve"> in CodeMapper.) </w:t>
        </w:r>
      </w:ins>
      <w:ins w:id="674" w:author="Benedikt Becker" w:date="2016-03-23T15:43:00Z">
        <w:r w:rsidR="005F5713">
          <w:t xml:space="preserve">The Metathesaurus </w:t>
        </w:r>
      </w:ins>
      <w:ins w:id="675" w:author="Benedikt Becker" w:date="2016-03-23T15:44:00Z">
        <w:r w:rsidR="005F5713">
          <w:t xml:space="preserve">aggregates the hierarchical information </w:t>
        </w:r>
        <w:r w:rsidR="005F5713">
          <w:lastRenderedPageBreak/>
          <w:t>that is available in its source coding systems, and</w:t>
        </w:r>
      </w:ins>
      <w:ins w:id="676" w:author="Benedikt Becker" w:date="2016-04-03T18:24:00Z">
        <w:r w:rsidR="00A74AB0">
          <w:t xml:space="preserve"> </w:t>
        </w:r>
        <w:r w:rsidR="00BA72DA">
          <w:t>additionally</w:t>
        </w:r>
      </w:ins>
      <w:ins w:id="677" w:author="Benedikt Becker" w:date="2016-03-23T15:44:00Z">
        <w:r w:rsidR="005F5713">
          <w:t xml:space="preserve"> defines </w:t>
        </w:r>
      </w:ins>
      <w:ins w:id="678" w:author="Benedikt Becker" w:date="2016-03-30T19:47:00Z">
        <w:r w:rsidR="00565DBA">
          <w:t xml:space="preserve">a distinct </w:t>
        </w:r>
      </w:ins>
      <w:ins w:id="679" w:author="Benedikt Becker" w:date="2016-03-23T15:44:00Z">
        <w:r w:rsidR="005F5713">
          <w:t>hierarchy</w:t>
        </w:r>
      </w:ins>
      <w:ins w:id="680" w:author="Benedikt Becker" w:date="2016-03-30T19:47:00Z">
        <w:r w:rsidR="00565DBA">
          <w:t xml:space="preserve"> on top of them</w:t>
        </w:r>
      </w:ins>
      <w:ins w:id="681" w:author="Benedikt Becker" w:date="2016-03-23T15:44:00Z">
        <w:r w:rsidR="005F5713">
          <w:t xml:space="preserve">. </w:t>
        </w:r>
      </w:ins>
      <w:proofErr w:type="spellStart"/>
      <w:ins w:id="682" w:author="Benedikt Becker" w:date="2016-03-30T19:51:00Z">
        <w:r w:rsidR="00400A92">
          <w:t>CodeMapper’s</w:t>
        </w:r>
        <w:proofErr w:type="spellEnd"/>
        <w:r w:rsidR="00400A92">
          <w:t xml:space="preserve"> </w:t>
        </w:r>
        <w:r w:rsidR="00750386">
          <w:t>revision</w:t>
        </w:r>
      </w:ins>
      <w:ins w:id="683" w:author="Benedikt Becker" w:date="2016-03-30T19:47:00Z">
        <w:r w:rsidR="00565DBA">
          <w:t xml:space="preserve"> operations </w:t>
        </w:r>
      </w:ins>
      <w:ins w:id="684" w:author="Benedikt Becker" w:date="2016-03-30T19:51:00Z">
        <w:r w:rsidR="00750386">
          <w:t xml:space="preserve">for expanding concepts </w:t>
        </w:r>
      </w:ins>
      <w:ins w:id="685" w:author="Benedikt Becker" w:date="2016-03-30T19:47:00Z">
        <w:r w:rsidR="00565DBA">
          <w:t>follow the hierarchical information of the Metathesaurus</w:t>
        </w:r>
      </w:ins>
      <w:ins w:id="686" w:author="Benedikt Becker" w:date="2016-03-30T19:48:00Z">
        <w:r w:rsidR="000502DD">
          <w:t xml:space="preserve"> by retrieving concepts that are connected as narrower (or broader) in the Metathesaurus</w:t>
        </w:r>
      </w:ins>
      <w:ins w:id="687" w:author="Benedikt Becker" w:date="2016-03-30T19:47:00Z">
        <w:r w:rsidR="00565DBA">
          <w:t xml:space="preserve">. </w:t>
        </w:r>
      </w:ins>
      <w:ins w:id="688" w:author="Benedikt Becker" w:date="2016-03-30T19:48:00Z">
        <w:r w:rsidR="001212B2">
          <w:t>R</w:t>
        </w:r>
      </w:ins>
      <w:ins w:id="689" w:author="Benedikt Becker" w:date="2016-03-16T15:04:00Z">
        <w:r w:rsidR="002F7962">
          <w:t xml:space="preserve">elations </w:t>
        </w:r>
      </w:ins>
      <w:ins w:id="690" w:author="Benedikt Becker" w:date="2016-03-30T19:48:00Z">
        <w:r w:rsidR="001212B2">
          <w:t>from the source coding systems and</w:t>
        </w:r>
      </w:ins>
      <w:ins w:id="691" w:author="Benedikt Becker" w:date="2016-03-30T19:49:00Z">
        <w:r w:rsidR="001212B2">
          <w:t xml:space="preserve"> the distinct hierarchy of the </w:t>
        </w:r>
      </w:ins>
      <w:ins w:id="692" w:author="Benedikt Becker" w:date="2016-03-30T19:51:00Z">
        <w:r w:rsidR="00101FE8">
          <w:t>Metathesaurus</w:t>
        </w:r>
      </w:ins>
      <w:ins w:id="693" w:author="Benedikt Becker" w:date="2016-03-30T19:48:00Z">
        <w:r w:rsidR="001212B2">
          <w:t xml:space="preserve"> </w:t>
        </w:r>
      </w:ins>
      <w:ins w:id="694" w:author="Benedikt Becker" w:date="2016-03-16T15:22:00Z">
        <w:r w:rsidR="00691177">
          <w:t xml:space="preserve">are </w:t>
        </w:r>
      </w:ins>
      <w:ins w:id="695" w:author="Benedikt Becker" w:date="2016-03-16T15:04:00Z">
        <w:r w:rsidR="002F7962">
          <w:t>taken into account. A lower performance was found in the evaluation when using only subsets of those relations for expansion.</w:t>
        </w:r>
      </w:ins>
      <w:moveToRangeStart w:id="696" w:author="Benedikt Becker" w:date="2016-03-14T16:01:00Z" w:name="move445734599"/>
      <w:moveTo w:id="697" w:author="Benedikt Becker" w:date="2016-03-14T16:01:00Z">
        <w:del w:id="698" w:author="Benedikt Becker" w:date="2016-03-16T15:16:00Z">
          <w:r w:rsidR="001438B5" w:rsidDel="003B10ED">
            <w:delText>A mapping in CodeMapper is defined by a set of medical concepts from the Unified Medical Language System (UMLS) [Lindberg1993]. The concepts of a mapping determine for each selected coding system the code sets according to the links between concepts and codes in the UMLS.</w:delText>
          </w:r>
        </w:del>
      </w:moveTo>
    </w:p>
    <w:p w14:paraId="4E081073" w14:textId="77777777" w:rsidR="00C339CA" w:rsidRDefault="00C339CA" w:rsidP="00F801FA">
      <w:pPr>
        <w:rPr>
          <w:ins w:id="699" w:author="Benedikt Becker" w:date="2016-03-14T16:28:00Z"/>
        </w:rPr>
      </w:pPr>
    </w:p>
    <w:moveToRangeEnd w:id="696"/>
    <w:p w14:paraId="468D5046" w14:textId="5B9C9C26" w:rsidR="00F77AA3" w:rsidRDefault="001E6B28">
      <w:pPr>
        <w:keepNext/>
        <w:jc w:val="center"/>
        <w:rPr>
          <w:ins w:id="700" w:author="Benedikt Becker" w:date="2016-03-15T18:43:00Z"/>
        </w:rPr>
        <w:pPrChange w:id="701" w:author="Benedikt Becker" w:date="2016-03-31T18:15:00Z">
          <w:pPr>
            <w:keepNext/>
          </w:pPr>
        </w:pPrChange>
      </w:pPr>
      <w:commentRangeStart w:id="702"/>
      <w:ins w:id="703" w:author="Benedikt Becker" w:date="2016-03-16T18:03:00Z">
        <w:r w:rsidRPr="001E6B28">
          <w:rPr>
            <w:noProof/>
            <w:lang w:eastAsia="en-GB"/>
          </w:rPr>
          <w:drawing>
            <wp:inline distT="0" distB="0" distL="0" distR="0" wp14:anchorId="221F3519" wp14:editId="72597B86">
              <wp:extent cx="5353876" cy="211352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8533" cy="2115362"/>
                      </a:xfrm>
                      <a:prstGeom prst="rect">
                        <a:avLst/>
                      </a:prstGeom>
                    </pic:spPr>
                  </pic:pic>
                </a:graphicData>
              </a:graphic>
            </wp:inline>
          </w:drawing>
        </w:r>
      </w:ins>
      <w:commentRangeEnd w:id="702"/>
      <w:ins w:id="704" w:author="Benedikt Becker" w:date="2016-03-31T18:18:00Z">
        <w:r w:rsidR="001B0FDA">
          <w:rPr>
            <w:rStyle w:val="CommentReference"/>
          </w:rPr>
          <w:commentReference w:id="702"/>
        </w:r>
      </w:ins>
    </w:p>
    <w:p w14:paraId="7D5DA922" w14:textId="06919C89" w:rsidR="00F77AA3" w:rsidRPr="00E0753A" w:rsidRDefault="00F77AA3">
      <w:pPr>
        <w:pStyle w:val="Caption"/>
      </w:pPr>
      <w:bookmarkStart w:id="705" w:name="_Ref445830283"/>
      <w:proofErr w:type="gramStart"/>
      <w:ins w:id="706" w:author="Benedikt Becker" w:date="2016-03-15T18:43:00Z">
        <w:r>
          <w:t xml:space="preserve">Figure </w:t>
        </w:r>
        <w:r>
          <w:fldChar w:fldCharType="begin"/>
        </w:r>
        <w:r>
          <w:instrText xml:space="preserve"> SEQ Figure \* ARABIC </w:instrText>
        </w:r>
        <w:r>
          <w:fldChar w:fldCharType="separate"/>
        </w:r>
      </w:ins>
      <w:ins w:id="707" w:author="Benedikt Becker" w:date="2016-03-17T16:30:00Z">
        <w:r w:rsidR="00A0402D">
          <w:rPr>
            <w:noProof/>
          </w:rPr>
          <w:t>2</w:t>
        </w:r>
      </w:ins>
      <w:ins w:id="708" w:author="Benedikt Becker" w:date="2016-03-15T18:43:00Z">
        <w:r>
          <w:fldChar w:fldCharType="end"/>
        </w:r>
        <w:bookmarkEnd w:id="705"/>
        <w:r>
          <w:t>:</w:t>
        </w:r>
        <w:r w:rsidR="00BE4811">
          <w:rPr>
            <w:noProof/>
          </w:rPr>
          <w:t xml:space="preserve"> Use of UMLS </w:t>
        </w:r>
      </w:ins>
      <w:ins w:id="709" w:author="Benedikt Becker" w:date="2016-03-16T16:19:00Z">
        <w:r w:rsidR="00BE4811">
          <w:rPr>
            <w:noProof/>
          </w:rPr>
          <w:t>M</w:t>
        </w:r>
      </w:ins>
      <w:ins w:id="710" w:author="Benedikt Becker" w:date="2016-03-15T18:43:00Z">
        <w:r>
          <w:rPr>
            <w:noProof/>
          </w:rPr>
          <w:t>etathesaurus in CodeMapper</w:t>
        </w:r>
      </w:ins>
      <w:ins w:id="711" w:author="Benedikt Becker" w:date="2016-03-22T18:57:00Z">
        <w:r w:rsidR="00BF429C">
          <w:rPr>
            <w:noProof/>
          </w:rPr>
          <w:t>.</w:t>
        </w:r>
      </w:ins>
      <w:proofErr w:type="gramEnd"/>
    </w:p>
    <w:p w14:paraId="0EEABF14" w14:textId="16FF58B8" w:rsidR="0098510C" w:rsidDel="00E34EF2" w:rsidRDefault="00520DA2" w:rsidP="008D4465">
      <w:pPr>
        <w:pStyle w:val="Heading2"/>
        <w:rPr>
          <w:del w:id="712" w:author="Benedikt Becker" w:date="2016-03-14T18:30:00Z"/>
        </w:rPr>
      </w:pPr>
      <w:del w:id="713" w:author="Benedikt Becker" w:date="2016-03-14T18:30:00Z">
        <w:r w:rsidDel="00E34EF2">
          <w:delText xml:space="preserve">2  </w:delText>
        </w:r>
        <w:r w:rsidR="00CF420B" w:rsidDel="00E34EF2">
          <w:delText>Methods</w:delText>
        </w:r>
      </w:del>
    </w:p>
    <w:p w14:paraId="5EB12B78" w14:textId="503B019D" w:rsidR="0098510C" w:rsidRDefault="00520DA2" w:rsidP="008D4465">
      <w:pPr>
        <w:pStyle w:val="Heading5"/>
      </w:pPr>
      <w:r>
        <w:t>Evaluation</w:t>
      </w:r>
      <w:del w:id="714" w:author="Benedikt Becker" w:date="2016-03-16T17:35:00Z">
        <w:r w:rsidDel="006270D8">
          <w:delText xml:space="preserve"> by </w:delText>
        </w:r>
        <w:commentRangeStart w:id="715"/>
        <w:r w:rsidDel="006270D8">
          <w:delText>simulation</w:delText>
        </w:r>
      </w:del>
      <w:commentRangeEnd w:id="715"/>
      <w:r w:rsidR="007B707F">
        <w:rPr>
          <w:rStyle w:val="CommentReference"/>
          <w:b w:val="0"/>
          <w:bCs w:val="0"/>
        </w:rPr>
        <w:commentReference w:id="715"/>
      </w:r>
    </w:p>
    <w:p w14:paraId="19222EDB" w14:textId="13A713C9" w:rsidR="00DC1BB2" w:rsidRDefault="00DC1BB2" w:rsidP="00C70453">
      <w:pPr>
        <w:rPr>
          <w:ins w:id="716" w:author="Benedikt Becker" w:date="2016-03-19T17:33:00Z"/>
        </w:rPr>
      </w:pPr>
      <w:ins w:id="717" w:author="Benedikt Becker" w:date="2016-03-18T15:19:00Z">
        <w:r>
          <w:t>In the remain</w:t>
        </w:r>
      </w:ins>
      <w:ins w:id="718" w:author="Benedikt Becker" w:date="2016-03-18T15:20:00Z">
        <w:r>
          <w:t xml:space="preserve">der of this article, we </w:t>
        </w:r>
      </w:ins>
      <w:ins w:id="719" w:author="Benedikt Becker" w:date="2016-03-18T15:46:00Z">
        <w:r w:rsidR="00A14BBF">
          <w:t>present an evaluation of</w:t>
        </w:r>
      </w:ins>
      <w:ins w:id="720" w:author="Benedikt Becker" w:date="2016-03-18T15:20:00Z">
        <w:r>
          <w:t xml:space="preserve"> the </w:t>
        </w:r>
      </w:ins>
      <w:ins w:id="721" w:author="Benedikt Becker" w:date="2016-03-18T15:21:00Z">
        <w:r>
          <w:t xml:space="preserve">efficiency </w:t>
        </w:r>
      </w:ins>
      <w:ins w:id="722" w:author="Benedikt Becker" w:date="2016-03-18T15:22:00Z">
        <w:r>
          <w:t>of</w:t>
        </w:r>
      </w:ins>
      <w:ins w:id="723" w:author="Benedikt Becker" w:date="2016-03-22T18:30:00Z">
        <w:r w:rsidR="001D4A61">
          <w:t xml:space="preserve"> </w:t>
        </w:r>
      </w:ins>
      <w:ins w:id="724" w:author="Benedikt Becker" w:date="2016-03-18T15:22:00Z">
        <w:r>
          <w:t xml:space="preserve">CodeMapper, focussing on </w:t>
        </w:r>
      </w:ins>
      <w:ins w:id="725" w:author="Benedikt Becker" w:date="2016-03-18T15:21:00Z">
        <w:r>
          <w:t xml:space="preserve">the </w:t>
        </w:r>
      </w:ins>
      <w:ins w:id="726" w:author="Benedikt Becker" w:date="2016-03-18T15:40:00Z">
        <w:r w:rsidR="00664843">
          <w:t xml:space="preserve">combined steps of </w:t>
        </w:r>
      </w:ins>
      <w:ins w:id="727" w:author="Benedikt Becker" w:date="2016-03-18T15:21:00Z">
        <w:r>
          <w:t>automatic concept identification and concept expansion</w:t>
        </w:r>
      </w:ins>
      <w:ins w:id="728" w:author="Benedikt Becker" w:date="2016-04-03T18:25:00Z">
        <w:r w:rsidR="00DE5664">
          <w:t xml:space="preserve"> (see </w:t>
        </w:r>
        <w:r w:rsidR="00DE5664">
          <w:fldChar w:fldCharType="begin"/>
        </w:r>
        <w:r w:rsidR="00DE5664">
          <w:instrText xml:space="preserve"> REF _Ref446079920 \h </w:instrText>
        </w:r>
        <w:r w:rsidR="00DE5664">
          <w:fldChar w:fldCharType="separate"/>
        </w:r>
        <w:r w:rsidR="00DE5664">
          <w:t xml:space="preserve">figure </w:t>
        </w:r>
        <w:r w:rsidR="00DE5664">
          <w:rPr>
            <w:noProof/>
          </w:rPr>
          <w:t>3</w:t>
        </w:r>
        <w:r w:rsidR="00DE5664">
          <w:fldChar w:fldCharType="end"/>
        </w:r>
        <w:r w:rsidR="00DE5664">
          <w:t>)</w:t>
        </w:r>
      </w:ins>
      <w:ins w:id="729" w:author="Benedikt Becker" w:date="2016-03-18T15:22:00Z">
        <w:r>
          <w:t>.</w:t>
        </w:r>
      </w:ins>
      <w:ins w:id="730" w:author="Benedikt Becker" w:date="2016-03-18T15:33:00Z">
        <w:r w:rsidR="00A54C39">
          <w:t xml:space="preserve"> </w:t>
        </w:r>
      </w:ins>
      <w:ins w:id="731" w:author="Benedikt Becker" w:date="2016-03-18T15:41:00Z">
        <w:r w:rsidR="00171063">
          <w:t>The evaluation is based on ref</w:t>
        </w:r>
      </w:ins>
      <w:ins w:id="732" w:author="Benedikt Becker" w:date="2016-03-18T15:43:00Z">
        <w:r w:rsidR="00171063">
          <w:t xml:space="preserve">erence code sets </w:t>
        </w:r>
      </w:ins>
      <w:ins w:id="733" w:author="Benedikt Becker" w:date="2016-03-19T17:52:00Z">
        <w:r w:rsidR="004F6480">
          <w:t xml:space="preserve">for a number of events </w:t>
        </w:r>
      </w:ins>
      <w:ins w:id="734" w:author="Benedikt Becker" w:date="2016-03-18T15:43:00Z">
        <w:r w:rsidR="00171063">
          <w:t xml:space="preserve">that </w:t>
        </w:r>
      </w:ins>
      <w:ins w:id="735" w:author="Benedikt Becker" w:date="2016-03-18T15:44:00Z">
        <w:r w:rsidR="00171063">
          <w:t xml:space="preserve">have been </w:t>
        </w:r>
      </w:ins>
      <w:ins w:id="736" w:author="Benedikt Becker" w:date="2016-03-18T15:43:00Z">
        <w:r w:rsidR="00171063">
          <w:t>created</w:t>
        </w:r>
      </w:ins>
      <w:ins w:id="737" w:author="Benedikt Becker" w:date="2016-03-18T15:46:00Z">
        <w:r w:rsidR="00A10B29">
          <w:t xml:space="preserve"> </w:t>
        </w:r>
      </w:ins>
      <w:ins w:id="738" w:author="Benedikt Becker" w:date="2016-03-18T15:52:00Z">
        <w:r w:rsidR="006A1F26">
          <w:t xml:space="preserve">manually </w:t>
        </w:r>
      </w:ins>
      <w:ins w:id="739" w:author="Benedikt Becker" w:date="2016-03-19T17:52:00Z">
        <w:r w:rsidR="007339E1">
          <w:t xml:space="preserve">in a previous project </w:t>
        </w:r>
      </w:ins>
      <w:ins w:id="740" w:author="Benedikt Becker" w:date="2016-03-18T15:43:00Z">
        <w:r w:rsidR="009E2DD1">
          <w:t>from</w:t>
        </w:r>
        <w:r w:rsidR="00171063">
          <w:t xml:space="preserve"> textual case definition.</w:t>
        </w:r>
      </w:ins>
      <w:ins w:id="741" w:author="Benedikt Becker" w:date="2016-03-18T15:44:00Z">
        <w:r w:rsidR="00895EDF">
          <w:t xml:space="preserve"> </w:t>
        </w:r>
      </w:ins>
      <w:ins w:id="742" w:author="Benedikt Becker" w:date="2016-03-19T17:48:00Z">
        <w:r w:rsidR="00DB6120">
          <w:t>For each event, w</w:t>
        </w:r>
      </w:ins>
      <w:ins w:id="743" w:author="Benedikt Becker" w:date="2016-03-18T15:44:00Z">
        <w:r w:rsidR="00895EDF">
          <w:t xml:space="preserve">e </w:t>
        </w:r>
      </w:ins>
      <w:ins w:id="744" w:author="Benedikt Becker" w:date="2016-03-19T17:53:00Z">
        <w:r w:rsidR="00520163">
          <w:t xml:space="preserve">first applied </w:t>
        </w:r>
      </w:ins>
      <w:ins w:id="745" w:author="Benedikt Becker" w:date="2016-03-18T15:44:00Z">
        <w:r w:rsidR="00895EDF">
          <w:t>the concept identification step of CodeMap</w:t>
        </w:r>
        <w:r w:rsidR="00DB6120">
          <w:t>per on the case definition</w:t>
        </w:r>
        <w:r w:rsidR="00895EDF">
          <w:t xml:space="preserve"> </w:t>
        </w:r>
      </w:ins>
      <w:ins w:id="746" w:author="Benedikt Becker" w:date="2016-03-19T17:48:00Z">
        <w:r w:rsidR="00DB6120">
          <w:t xml:space="preserve">that was </w:t>
        </w:r>
      </w:ins>
      <w:ins w:id="747" w:author="Benedikt Becker" w:date="2016-03-19T17:53:00Z">
        <w:r w:rsidR="00520163">
          <w:t xml:space="preserve">also </w:t>
        </w:r>
      </w:ins>
      <w:ins w:id="748" w:author="Benedikt Becker" w:date="2016-03-19T17:48:00Z">
        <w:r w:rsidR="00DB6120">
          <w:t xml:space="preserve">used for the reference sets, </w:t>
        </w:r>
      </w:ins>
      <w:ins w:id="749" w:author="Benedikt Becker" w:date="2016-03-18T15:44:00Z">
        <w:r w:rsidR="00895EDF">
          <w:t xml:space="preserve">and </w:t>
        </w:r>
      </w:ins>
      <w:ins w:id="750" w:author="Benedikt Becker" w:date="2016-03-19T17:48:00Z">
        <w:r w:rsidR="00DB6120">
          <w:t xml:space="preserve">applied </w:t>
        </w:r>
      </w:ins>
      <w:ins w:id="751" w:author="Benedikt Becker" w:date="2016-03-19T17:53:00Z">
        <w:r w:rsidR="002C6AB9">
          <w:t xml:space="preserve">then </w:t>
        </w:r>
      </w:ins>
      <w:ins w:id="752" w:author="Benedikt Becker" w:date="2016-03-18T15:44:00Z">
        <w:r w:rsidR="00895EDF">
          <w:t>an</w:t>
        </w:r>
      </w:ins>
      <w:ins w:id="753" w:author="Benedikt Becker" w:date="2016-03-19T17:34:00Z">
        <w:r w:rsidR="0037580B">
          <w:t xml:space="preserve"> iterative, automated</w:t>
        </w:r>
      </w:ins>
      <w:ins w:id="754" w:author="Benedikt Becker" w:date="2016-03-18T15:44:00Z">
        <w:r w:rsidR="00895EDF">
          <w:t xml:space="preserve"> </w:t>
        </w:r>
      </w:ins>
      <w:ins w:id="755" w:author="Benedikt Becker" w:date="2016-03-19T17:40:00Z">
        <w:r w:rsidR="00F34345">
          <w:t xml:space="preserve">revision </w:t>
        </w:r>
      </w:ins>
      <w:ins w:id="756" w:author="Benedikt Becker" w:date="2016-03-18T15:44:00Z">
        <w:r w:rsidR="00895EDF">
          <w:t>strategy</w:t>
        </w:r>
      </w:ins>
      <w:ins w:id="757" w:author="Benedikt Becker" w:date="2016-03-18T15:53:00Z">
        <w:r w:rsidR="00C165B7">
          <w:t xml:space="preserve"> </w:t>
        </w:r>
      </w:ins>
      <w:ins w:id="758" w:author="Benedikt Becker" w:date="2016-03-19T17:40:00Z">
        <w:r w:rsidR="00F91C37">
          <w:t>to</w:t>
        </w:r>
      </w:ins>
      <w:ins w:id="759" w:author="Benedikt Becker" w:date="2016-03-18T15:53:00Z">
        <w:r w:rsidR="00C165B7">
          <w:t xml:space="preserve"> </w:t>
        </w:r>
      </w:ins>
      <w:ins w:id="760" w:author="Benedikt Becker" w:date="2016-03-19T17:40:00Z">
        <w:r w:rsidR="00F91C37">
          <w:t xml:space="preserve">improve </w:t>
        </w:r>
      </w:ins>
      <w:ins w:id="761" w:author="Benedikt Becker" w:date="2016-03-19T17:33:00Z">
        <w:r w:rsidR="0037580B">
          <w:t xml:space="preserve">the </w:t>
        </w:r>
      </w:ins>
      <w:ins w:id="762" w:author="Benedikt Becker" w:date="2016-03-18T15:53:00Z">
        <w:r w:rsidR="00C165B7">
          <w:t>mapping</w:t>
        </w:r>
      </w:ins>
      <w:ins w:id="763" w:author="Benedikt Becker" w:date="2016-03-19T17:33:00Z">
        <w:r w:rsidR="0037580B">
          <w:t>.</w:t>
        </w:r>
      </w:ins>
      <w:ins w:id="764" w:author="Benedikt Becker" w:date="2016-03-19T17:34:00Z">
        <w:r w:rsidR="0037580B">
          <w:t xml:space="preserve"> The </w:t>
        </w:r>
      </w:ins>
      <w:ins w:id="765" w:author="Benedikt Becker" w:date="2016-03-19T17:40:00Z">
        <w:r w:rsidR="00F34345">
          <w:t xml:space="preserve">revision </w:t>
        </w:r>
      </w:ins>
      <w:ins w:id="766" w:author="Benedikt Becker" w:date="2016-03-19T17:35:00Z">
        <w:r w:rsidR="0037580B">
          <w:t xml:space="preserve">strategy comprised </w:t>
        </w:r>
      </w:ins>
      <w:ins w:id="767" w:author="Benedikt Becker" w:date="2016-03-19T17:53:00Z">
        <w:r w:rsidR="00164AB2">
          <w:t xml:space="preserve">the </w:t>
        </w:r>
      </w:ins>
      <w:ins w:id="768" w:author="Benedikt Becker" w:date="2016-03-19T17:34:00Z">
        <w:r w:rsidR="0037580B">
          <w:t xml:space="preserve">expansion </w:t>
        </w:r>
      </w:ins>
      <w:ins w:id="769" w:author="Benedikt Becker" w:date="2016-03-19T17:53:00Z">
        <w:r w:rsidR="00164AB2">
          <w:t>of concepts</w:t>
        </w:r>
      </w:ins>
      <w:ins w:id="770" w:author="Benedikt Becker" w:date="2016-03-22T15:47:00Z">
        <w:r w:rsidR="00C81442">
          <w:t xml:space="preserve"> and</w:t>
        </w:r>
      </w:ins>
      <w:ins w:id="771" w:author="Benedikt Becker" w:date="2016-03-19T17:54:00Z">
        <w:r w:rsidR="00164AB2">
          <w:t xml:space="preserve"> </w:t>
        </w:r>
      </w:ins>
      <w:ins w:id="772" w:author="Benedikt Becker" w:date="2016-04-03T18:28:00Z">
        <w:r w:rsidR="00A30EFB">
          <w:t xml:space="preserve">the simultaneous </w:t>
        </w:r>
      </w:ins>
      <w:ins w:id="773" w:author="Benedikt Becker" w:date="2016-03-19T17:54:00Z">
        <w:r w:rsidR="00164AB2">
          <w:t xml:space="preserve">pruning of </w:t>
        </w:r>
      </w:ins>
      <w:ins w:id="774" w:author="Benedikt Becker" w:date="2016-03-19T17:34:00Z">
        <w:r w:rsidR="0037580B">
          <w:t>false-positive concepts</w:t>
        </w:r>
      </w:ins>
      <w:ins w:id="775" w:author="Benedikt Becker" w:date="2016-04-03T18:26:00Z">
        <w:r w:rsidR="000546B3">
          <w:t xml:space="preserve"> that </w:t>
        </w:r>
      </w:ins>
      <w:ins w:id="776" w:author="Benedikt Becker" w:date="2016-04-03T18:27:00Z">
        <w:r w:rsidR="00A470BC">
          <w:t>do not contain codes of the reference mapping</w:t>
        </w:r>
      </w:ins>
      <w:ins w:id="777" w:author="Benedikt Becker" w:date="2016-03-19T17:54:00Z">
        <w:r w:rsidR="00164AB2">
          <w:t xml:space="preserve">. This </w:t>
        </w:r>
        <w:r w:rsidR="00292086">
          <w:t xml:space="preserve">automatic </w:t>
        </w:r>
        <w:r w:rsidR="00164AB2">
          <w:t>strategy was chosen to</w:t>
        </w:r>
      </w:ins>
      <w:ins w:id="778" w:author="Benedikt Becker" w:date="2016-03-18T15:47:00Z">
        <w:r w:rsidR="00B26DF3">
          <w:t xml:space="preserve"> </w:t>
        </w:r>
      </w:ins>
      <w:ins w:id="779" w:author="Benedikt Becker" w:date="2016-03-18T15:54:00Z">
        <w:r w:rsidR="0037580B">
          <w:t>simulat</w:t>
        </w:r>
      </w:ins>
      <w:ins w:id="780" w:author="Benedikt Becker" w:date="2016-03-19T17:54:00Z">
        <w:r w:rsidR="00164AB2">
          <w:t>e</w:t>
        </w:r>
      </w:ins>
      <w:ins w:id="781" w:author="Benedikt Becker" w:date="2016-03-19T17:32:00Z">
        <w:r w:rsidR="0037580B">
          <w:t xml:space="preserve"> </w:t>
        </w:r>
      </w:ins>
      <w:ins w:id="782" w:author="Benedikt Becker" w:date="2016-03-19T17:40:00Z">
        <w:r w:rsidR="002F0DEA">
          <w:t xml:space="preserve">the </w:t>
        </w:r>
      </w:ins>
      <w:ins w:id="783" w:author="Benedikt Becker" w:date="2016-03-19T17:50:00Z">
        <w:r w:rsidR="0050291C">
          <w:t xml:space="preserve">manual </w:t>
        </w:r>
      </w:ins>
      <w:ins w:id="784" w:author="Benedikt Becker" w:date="2016-03-18T15:54:00Z">
        <w:r w:rsidR="00F27089">
          <w:t>usage of CodeMapper</w:t>
        </w:r>
      </w:ins>
      <w:ins w:id="785" w:author="Benedikt Becker" w:date="2016-03-19T17:41:00Z">
        <w:r w:rsidR="007A2071">
          <w:t xml:space="preserve"> </w:t>
        </w:r>
      </w:ins>
      <w:ins w:id="786" w:author="Benedikt Becker" w:date="2016-03-18T15:54:00Z">
        <w:r w:rsidR="00F27089">
          <w:t xml:space="preserve">by a user </w:t>
        </w:r>
      </w:ins>
      <w:ins w:id="787" w:author="Benedikt Becker" w:date="2016-03-19T17:49:00Z">
        <w:r w:rsidR="00561A35">
          <w:t>who</w:t>
        </w:r>
      </w:ins>
      <w:ins w:id="788" w:author="Benedikt Becker" w:date="2016-03-19T17:50:00Z">
        <w:r w:rsidR="00E336A3">
          <w:t xml:space="preserve"> </w:t>
        </w:r>
      </w:ins>
      <w:ins w:id="789" w:author="Benedikt Becker" w:date="2016-03-19T17:55:00Z">
        <w:r w:rsidR="00BA0174">
          <w:t xml:space="preserve">uses </w:t>
        </w:r>
      </w:ins>
      <w:ins w:id="790" w:author="Benedikt Becker" w:date="2016-03-19T17:50:00Z">
        <w:r w:rsidR="0050291C">
          <w:t xml:space="preserve">concept expansion </w:t>
        </w:r>
      </w:ins>
      <w:ins w:id="791" w:author="Benedikt Becker" w:date="2016-03-22T16:05:00Z">
        <w:r w:rsidR="00535438">
          <w:t xml:space="preserve">to improve the sensitivity of the mapping </w:t>
        </w:r>
      </w:ins>
      <w:ins w:id="792" w:author="Benedikt Becker" w:date="2016-03-19T17:51:00Z">
        <w:r w:rsidR="0050291C">
          <w:t xml:space="preserve">and </w:t>
        </w:r>
      </w:ins>
      <w:ins w:id="793" w:author="Benedikt Becker" w:date="2016-03-22T15:48:00Z">
        <w:r w:rsidR="00B74325">
          <w:t xml:space="preserve">who </w:t>
        </w:r>
      </w:ins>
      <w:ins w:id="794" w:author="Benedikt Becker" w:date="2016-03-19T17:49:00Z">
        <w:r w:rsidR="00E336A3">
          <w:t>decid</w:t>
        </w:r>
      </w:ins>
      <w:ins w:id="795" w:author="Benedikt Becker" w:date="2016-03-19T17:51:00Z">
        <w:r w:rsidR="0050291C">
          <w:t>es the inclusion of expanded concepts by</w:t>
        </w:r>
      </w:ins>
      <w:ins w:id="796" w:author="Benedikt Becker" w:date="2016-03-19T17:49:00Z">
        <w:r w:rsidR="003D24CC">
          <w:t xml:space="preserve"> </w:t>
        </w:r>
      </w:ins>
      <w:ins w:id="797" w:author="Benedikt Becker" w:date="2016-03-18T15:54:00Z">
        <w:r w:rsidR="00F27089">
          <w:t>the</w:t>
        </w:r>
      </w:ins>
      <w:ins w:id="798" w:author="Benedikt Becker" w:date="2016-03-19T17:50:00Z">
        <w:r w:rsidR="00E336A3">
          <w:t>ir</w:t>
        </w:r>
      </w:ins>
      <w:ins w:id="799" w:author="Benedikt Becker" w:date="2016-03-18T15:54:00Z">
        <w:r w:rsidR="00F27089">
          <w:t xml:space="preserve"> relevance</w:t>
        </w:r>
      </w:ins>
      <w:ins w:id="800" w:author="Benedikt Becker" w:date="2016-03-19T17:51:00Z">
        <w:r w:rsidR="00181BED">
          <w:t xml:space="preserve"> for the event</w:t>
        </w:r>
      </w:ins>
      <w:ins w:id="801" w:author="Benedikt Becker" w:date="2016-03-22T16:04:00Z">
        <w:r w:rsidR="00160B7E">
          <w:t>.</w:t>
        </w:r>
      </w:ins>
      <w:ins w:id="802" w:author="Benedikt Becker" w:date="2016-03-18T15:54:00Z">
        <w:r w:rsidR="00E44838">
          <w:t xml:space="preserve"> </w:t>
        </w:r>
      </w:ins>
      <w:ins w:id="803" w:author="Benedikt Becker" w:date="2016-03-18T15:56:00Z">
        <w:r w:rsidR="00C918DD">
          <w:t>W</w:t>
        </w:r>
      </w:ins>
      <w:ins w:id="804" w:author="Benedikt Becker" w:date="2016-03-18T15:55:00Z">
        <w:r w:rsidR="00B70F50">
          <w:t>e evaluated</w:t>
        </w:r>
      </w:ins>
      <w:ins w:id="805" w:author="Benedikt Becker" w:date="2016-03-18T15:54:00Z">
        <w:r w:rsidR="00E44838">
          <w:t xml:space="preserve"> the </w:t>
        </w:r>
        <w:r w:rsidR="00E44838">
          <w:lastRenderedPageBreak/>
          <w:t xml:space="preserve">performance of the mapping </w:t>
        </w:r>
      </w:ins>
      <w:ins w:id="806" w:author="Benedikt Becker" w:date="2016-03-18T15:56:00Z">
        <w:r w:rsidR="00C918DD">
          <w:t xml:space="preserve">after each </w:t>
        </w:r>
      </w:ins>
      <w:ins w:id="807" w:author="Benedikt Becker" w:date="2016-04-03T18:29:00Z">
        <w:r w:rsidR="005D6DF5">
          <w:t xml:space="preserve">expansion </w:t>
        </w:r>
      </w:ins>
      <w:ins w:id="808" w:author="Benedikt Becker" w:date="2016-03-18T15:54:00Z">
        <w:r w:rsidR="00E44838">
          <w:t xml:space="preserve">by </w:t>
        </w:r>
      </w:ins>
      <w:ins w:id="809" w:author="Benedikt Becker" w:date="2016-03-18T15:55:00Z">
        <w:r w:rsidR="00E44838">
          <w:t>comparing the codes</w:t>
        </w:r>
      </w:ins>
      <w:ins w:id="810" w:author="Benedikt Becker" w:date="2016-03-19T17:36:00Z">
        <w:r w:rsidR="0037580B">
          <w:t xml:space="preserve"> introduced by</w:t>
        </w:r>
      </w:ins>
      <w:ins w:id="811" w:author="Benedikt Becker" w:date="2016-03-18T15:56:00Z">
        <w:r w:rsidR="00DC7432">
          <w:t xml:space="preserve"> </w:t>
        </w:r>
      </w:ins>
      <w:ins w:id="812" w:author="Benedikt Becker" w:date="2016-03-18T15:55:00Z">
        <w:r w:rsidR="00E44838">
          <w:t xml:space="preserve">the mapping </w:t>
        </w:r>
      </w:ins>
      <w:ins w:id="813" w:author="Benedikt Becker" w:date="2016-03-18T15:54:00Z">
        <w:r w:rsidR="00E44838">
          <w:t>with the reference code sets.</w:t>
        </w:r>
      </w:ins>
    </w:p>
    <w:p w14:paraId="58AD7B7D" w14:textId="65DDFE13" w:rsidR="00562125" w:rsidRDefault="00520DA2">
      <w:pPr>
        <w:keepNext/>
        <w:jc w:val="center"/>
        <w:rPr>
          <w:ins w:id="814" w:author="Benedikt Becker" w:date="2016-03-16T17:34:00Z"/>
        </w:rPr>
        <w:pPrChange w:id="815" w:author="Benedikt Becker" w:date="2016-03-16T17:34:00Z">
          <w:pPr>
            <w:jc w:val="center"/>
          </w:pPr>
        </w:pPrChange>
      </w:pPr>
      <w:del w:id="816" w:author="Benedikt Becker" w:date="2016-03-18T15:52:00Z">
        <w:r w:rsidRPr="008D4465" w:rsidDel="006A1F26">
          <w:delText xml:space="preserve">CodeMapper cannot be evaluated directly because the manual revision </w:delText>
        </w:r>
        <w:r w:rsidR="00583D1B" w:rsidDel="006A1F26">
          <w:delText>phase</w:delText>
        </w:r>
        <w:r w:rsidRPr="008D4465" w:rsidDel="006A1F26">
          <w:delText xml:space="preserve"> offers </w:delText>
        </w:r>
        <w:r w:rsidR="00CC2B53" w:rsidDel="006A1F26">
          <w:delText xml:space="preserve">full </w:delText>
        </w:r>
        <w:r w:rsidRPr="008D4465" w:rsidDel="006A1F26">
          <w:delText xml:space="preserve">control </w:delText>
        </w:r>
        <w:r w:rsidR="00B44229" w:rsidDel="006A1F26">
          <w:delText>over</w:delText>
        </w:r>
        <w:r w:rsidR="00CC2B53" w:rsidDel="006A1F26">
          <w:delText xml:space="preserve"> </w:delText>
        </w:r>
        <w:r w:rsidRPr="008D4465" w:rsidDel="006A1F26">
          <w:delText xml:space="preserve">the </w:delText>
        </w:r>
        <w:r w:rsidR="00660D38" w:rsidDel="006A1F26">
          <w:delText xml:space="preserve">mapping </w:delText>
        </w:r>
        <w:r w:rsidR="00083F4D" w:rsidDel="006A1F26">
          <w:delText xml:space="preserve">through </w:delText>
        </w:r>
        <w:r w:rsidR="003839C7" w:rsidRPr="008D4465" w:rsidDel="006A1F26">
          <w:delText xml:space="preserve">the operations </w:delText>
        </w:r>
        <w:r w:rsidR="00CC2B53" w:rsidDel="006A1F26">
          <w:delText xml:space="preserve">for addition and removal of </w:delText>
        </w:r>
        <w:r w:rsidRPr="008D4465" w:rsidDel="006A1F26">
          <w:delText>concept</w:delText>
        </w:r>
        <w:r w:rsidR="00CC2B53" w:rsidDel="006A1F26">
          <w:delText>s</w:delText>
        </w:r>
        <w:r w:rsidRPr="008D4465" w:rsidDel="006A1F26">
          <w:delText xml:space="preserve">. Also, domain-specific expertise of the event and the targeted databases is </w:delText>
        </w:r>
        <w:r w:rsidR="0032164B" w:rsidDel="006A1F26">
          <w:delText xml:space="preserve">always </w:delText>
        </w:r>
        <w:r w:rsidRPr="008D4465" w:rsidDel="006A1F26">
          <w:delText xml:space="preserve">required to decide </w:delText>
        </w:r>
        <w:r w:rsidR="00D40FEB" w:rsidDel="006A1F26">
          <w:delText xml:space="preserve">upon </w:delText>
        </w:r>
        <w:r w:rsidRPr="008D4465" w:rsidDel="006A1F26">
          <w:delText>the inclusion and exclusion of specific concepts in the mapping</w:delText>
        </w:r>
        <w:r w:rsidR="00965D47" w:rsidDel="006A1F26">
          <w:delText xml:space="preserve"> and</w:delText>
        </w:r>
        <w:r w:rsidR="00965D47" w:rsidRPr="00965D47" w:rsidDel="006A1F26">
          <w:delText xml:space="preserve"> </w:delText>
        </w:r>
        <w:r w:rsidR="00C25D74" w:rsidRPr="00965D47" w:rsidDel="006A1F26">
          <w:delText>CodeMapper</w:delText>
        </w:r>
        <w:r w:rsidR="00965D47" w:rsidRPr="00965D47" w:rsidDel="006A1F26">
          <w:delText xml:space="preserve"> is not supposed to replace such expertise</w:delText>
        </w:r>
        <w:r w:rsidR="00CF2ADC" w:rsidRPr="00965D47" w:rsidDel="006A1F26">
          <w:delText>.</w:delText>
        </w:r>
      </w:del>
      <w:ins w:id="817" w:author="Avillach, Paul" w:date="2016-02-28T22:50:00Z">
        <w:del w:id="818" w:author="Benedikt Becker" w:date="2016-03-18T15:52:00Z">
          <w:r w:rsidR="00A227C2" w:rsidDel="006A1F26">
            <w:delText xml:space="preserve"> </w:delText>
          </w:r>
          <w:r w:rsidR="00A227C2" w:rsidRPr="00965D47" w:rsidDel="006A1F26">
            <w:delText>CodeMapper</w:delText>
          </w:r>
          <w:r w:rsidR="00A227C2" w:rsidDel="006A1F26">
            <w:delText xml:space="preserve"> is also a tool to </w:delText>
          </w:r>
        </w:del>
      </w:ins>
      <w:ins w:id="819" w:author="Avillach, Paul" w:date="2016-02-28T22:51:00Z">
        <w:del w:id="820" w:author="Benedikt Becker" w:date="2016-03-18T15:52:00Z">
          <w:r w:rsidR="00A227C2" w:rsidDel="006A1F26">
            <w:delText>support</w:delText>
          </w:r>
        </w:del>
      </w:ins>
      <w:ins w:id="821" w:author="Avillach, Paul" w:date="2016-02-28T22:50:00Z">
        <w:del w:id="822" w:author="Benedikt Becker" w:date="2016-03-18T15:52:00Z">
          <w:r w:rsidR="00A227C2" w:rsidDel="006A1F26">
            <w:delText xml:space="preserve"> </w:delText>
          </w:r>
        </w:del>
      </w:ins>
      <w:ins w:id="823" w:author="Avillach, Paul" w:date="2016-02-28T22:51:00Z">
        <w:del w:id="824" w:author="Benedikt Becker" w:date="2016-03-18T15:52:00Z">
          <w:r w:rsidR="00A227C2" w:rsidDel="006A1F26">
            <w:delText>the integration of this expertise.</w:delText>
          </w:r>
        </w:del>
      </w:ins>
      <w:del w:id="825" w:author="Benedikt Becker" w:date="2016-03-18T15:52:00Z">
        <w:r w:rsidR="004A7017" w:rsidDel="006A1F26">
          <w:delText xml:space="preserve"> To </w:delText>
        </w:r>
        <w:r w:rsidR="00CC6441" w:rsidDel="006A1F26">
          <w:delText xml:space="preserve">estimate </w:delText>
        </w:r>
        <w:r w:rsidR="004A7017" w:rsidDel="006A1F26">
          <w:delText>the effectiveness of CodeMapper anyhow,</w:delText>
        </w:r>
        <w:r w:rsidR="002D5058" w:rsidDel="006A1F26">
          <w:delText xml:space="preserve"> </w:delText>
        </w:r>
        <w:r w:rsidRPr="008D4465" w:rsidDel="006A1F26">
          <w:delText xml:space="preserve">we </w:delText>
        </w:r>
        <w:r w:rsidR="005B1AB8" w:rsidDel="006A1F26">
          <w:delText xml:space="preserve">carried </w:delText>
        </w:r>
        <w:r w:rsidR="00D11EF9" w:rsidDel="006A1F26">
          <w:delText xml:space="preserve">out an automatic </w:delText>
        </w:r>
        <w:r w:rsidR="00360465" w:rsidDel="006A1F26">
          <w:delText>simulates</w:delText>
        </w:r>
        <w:r w:rsidR="00D11EF9" w:rsidDel="006A1F26">
          <w:delText xml:space="preserve"> of</w:delText>
        </w:r>
        <w:r w:rsidR="0082053A" w:rsidDel="006A1F26">
          <w:delText xml:space="preserve"> </w:delText>
        </w:r>
        <w:r w:rsidR="005B1AB8" w:rsidDel="006A1F26">
          <w:delText xml:space="preserve">the </w:delText>
        </w:r>
        <w:r w:rsidR="004E1169" w:rsidDel="006A1F26">
          <w:delText xml:space="preserve">informed usage of </w:delText>
        </w:r>
        <w:r w:rsidR="005B1AB8" w:rsidDel="006A1F26">
          <w:delText>CodeMapper</w:delText>
        </w:r>
        <w:r w:rsidR="00A94DE2" w:rsidDel="006A1F26">
          <w:delText xml:space="preserve"> on the basis of </w:delText>
        </w:r>
        <w:r w:rsidR="00CC564D" w:rsidDel="006A1F26">
          <w:delText xml:space="preserve">a </w:delText>
        </w:r>
        <w:r w:rsidR="00A94DE2" w:rsidDel="006A1F26">
          <w:delText>manually created</w:delText>
        </w:r>
        <w:r w:rsidR="00CC564D" w:rsidDel="006A1F26">
          <w:delText xml:space="preserve"> mapping</w:delText>
        </w:r>
        <w:r w:rsidR="00A94DE2" w:rsidDel="006A1F26">
          <w:delText>.</w:delText>
        </w:r>
      </w:del>
      <w:ins w:id="826" w:author="Benedikt Becker" w:date="2016-03-21T13:06:00Z">
        <w:r w:rsidR="005B4981" w:rsidRPr="005B4981">
          <w:rPr>
            <w:noProof/>
            <w:lang w:eastAsia="en-GB"/>
          </w:rPr>
          <w:t xml:space="preserve"> </w:t>
        </w:r>
      </w:ins>
      <w:ins w:id="827" w:author="Benedikt Becker" w:date="2016-03-30T20:34:00Z">
        <w:r w:rsidR="00D418BE" w:rsidRPr="00D418BE">
          <w:rPr>
            <w:noProof/>
            <w:lang w:eastAsia="en-GB"/>
          </w:rPr>
          <w:drawing>
            <wp:inline distT="0" distB="0" distL="0" distR="0" wp14:anchorId="10691B36" wp14:editId="15946845">
              <wp:extent cx="4274544" cy="19326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4544" cy="1932678"/>
                      </a:xfrm>
                      <a:prstGeom prst="rect">
                        <a:avLst/>
                      </a:prstGeom>
                    </pic:spPr>
                  </pic:pic>
                </a:graphicData>
              </a:graphic>
            </wp:inline>
          </w:drawing>
        </w:r>
      </w:ins>
    </w:p>
    <w:p w14:paraId="7E6BFED7" w14:textId="22514C4B" w:rsidR="00562125" w:rsidRPr="002B3B24" w:rsidRDefault="00562125">
      <w:pPr>
        <w:pStyle w:val="Caption"/>
        <w:pPrChange w:id="828" w:author="Benedikt Becker" w:date="2016-03-22T18:44:00Z">
          <w:pPr/>
        </w:pPrChange>
      </w:pPr>
      <w:bookmarkStart w:id="829" w:name="_Ref446079920"/>
      <w:ins w:id="830" w:author="Benedikt Becker" w:date="2016-03-16T17:34:00Z">
        <w:r>
          <w:t xml:space="preserve">Figure </w:t>
        </w:r>
        <w:r>
          <w:fldChar w:fldCharType="begin"/>
        </w:r>
        <w:r>
          <w:instrText xml:space="preserve"> SEQ Figure \* ARABIC </w:instrText>
        </w:r>
      </w:ins>
      <w:r>
        <w:fldChar w:fldCharType="separate"/>
      </w:r>
      <w:ins w:id="831" w:author="Benedikt Becker" w:date="2016-03-17T16:30:00Z">
        <w:r w:rsidR="00A0402D">
          <w:rPr>
            <w:noProof/>
          </w:rPr>
          <w:t>3</w:t>
        </w:r>
      </w:ins>
      <w:ins w:id="832" w:author="Benedikt Becker" w:date="2016-03-16T17:34:00Z">
        <w:r>
          <w:fldChar w:fldCharType="end"/>
        </w:r>
        <w:bookmarkEnd w:id="829"/>
        <w:r>
          <w:t xml:space="preserve">: </w:t>
        </w:r>
      </w:ins>
      <w:ins w:id="833" w:author="Benedikt Becker" w:date="2016-03-21T13:39:00Z">
        <w:r w:rsidR="003E217C">
          <w:t>Automatic e</w:t>
        </w:r>
      </w:ins>
      <w:ins w:id="834" w:author="Benedikt Becker" w:date="2016-03-21T13:37:00Z">
        <w:r w:rsidR="00E96520">
          <w:t>valuation</w:t>
        </w:r>
      </w:ins>
      <w:ins w:id="835" w:author="Benedikt Becker" w:date="2016-03-23T17:56:00Z">
        <w:r w:rsidR="00643A93">
          <w:t xml:space="preserve"> of CodeMapper</w:t>
        </w:r>
      </w:ins>
      <w:ins w:id="836" w:author="Benedikt Becker" w:date="2016-03-21T13:29:00Z">
        <w:r w:rsidR="00E0614C">
          <w:t xml:space="preserve">. The </w:t>
        </w:r>
      </w:ins>
      <w:ins w:id="837" w:author="Benedikt Becker" w:date="2016-03-23T18:41:00Z">
        <w:r w:rsidR="00E35B70">
          <w:t>1</w:t>
        </w:r>
      </w:ins>
      <w:ins w:id="838" w:author="Benedikt Becker" w:date="2016-03-21T13:29:00Z">
        <w:r w:rsidR="00E0614C">
          <w:t xml:space="preserve">mappings </w:t>
        </w:r>
        <w:r w:rsidR="00E0614C">
          <w:rPr>
            <w:i w:val="0"/>
          </w:rPr>
          <w:t>baseline</w:t>
        </w:r>
        <w:r w:rsidR="00E0614C">
          <w:rPr>
            <w:i w:val="0"/>
            <w:vertAlign w:val="subscript"/>
          </w:rPr>
          <w:t>0</w:t>
        </w:r>
        <w:r w:rsidR="00E0614C" w:rsidRPr="002B3B24">
          <w:t>,</w:t>
        </w:r>
        <w:r w:rsidR="00E0614C">
          <w:rPr>
            <w:i w:val="0"/>
          </w:rPr>
          <w:t xml:space="preserve"> baseline</w:t>
        </w:r>
        <w:r w:rsidR="00E0614C">
          <w:t xml:space="preserve">, </w:t>
        </w:r>
      </w:ins>
      <w:ins w:id="839" w:author="Benedikt Becker" w:date="2016-03-21T13:30:00Z">
        <w:r w:rsidR="00E0614C">
          <w:t xml:space="preserve">and </w:t>
        </w:r>
        <w:proofErr w:type="spellStart"/>
        <w:r w:rsidR="00E0614C">
          <w:rPr>
            <w:i w:val="0"/>
          </w:rPr>
          <w:t>expand</w:t>
        </w:r>
        <w:r w:rsidR="00E0614C">
          <w:rPr>
            <w:i w:val="0"/>
            <w:vertAlign w:val="subscript"/>
          </w:rPr>
          <w:t>i</w:t>
        </w:r>
        <w:proofErr w:type="spellEnd"/>
        <w:r w:rsidR="00E0614C">
          <w:t xml:space="preserve"> </w:t>
        </w:r>
      </w:ins>
      <w:ins w:id="840" w:author="Benedikt Becker" w:date="2016-03-21T13:40:00Z">
        <w:r w:rsidR="00587DA4">
          <w:t xml:space="preserve">on the left </w:t>
        </w:r>
      </w:ins>
      <w:ins w:id="841" w:author="Benedikt Becker" w:date="2016-03-21T13:30:00Z">
        <w:r w:rsidR="00E0614C">
          <w:t xml:space="preserve">are </w:t>
        </w:r>
      </w:ins>
      <w:ins w:id="842" w:author="Benedikt Becker" w:date="2016-03-21T13:31:00Z">
        <w:r w:rsidR="00E0614C">
          <w:t>compared with the reference code sets</w:t>
        </w:r>
      </w:ins>
      <w:ins w:id="843" w:author="Benedikt Becker" w:date="2016-03-29T15:44:00Z">
        <w:r w:rsidR="008E4A1D">
          <w:t>.</w:t>
        </w:r>
      </w:ins>
    </w:p>
    <w:p w14:paraId="6665345A" w14:textId="25A4EEB7" w:rsidR="00F50ECE" w:rsidRDefault="003B26B1" w:rsidP="00D418BE">
      <w:pPr>
        <w:rPr>
          <w:ins w:id="844" w:author="Benedikt Becker" w:date="2016-03-21T13:56:00Z"/>
        </w:rPr>
      </w:pPr>
      <w:ins w:id="845" w:author="Benedikt Becker" w:date="2016-03-19T17:41:00Z">
        <w:r>
          <w:t>T</w:t>
        </w:r>
      </w:ins>
      <w:ins w:id="846" w:author="Benedikt Becker" w:date="2016-03-18T15:51:00Z">
        <w:r w:rsidR="008D1226">
          <w:t xml:space="preserve">he </w:t>
        </w:r>
        <w:r w:rsidR="00CF7F7B">
          <w:t xml:space="preserve">result of </w:t>
        </w:r>
      </w:ins>
      <w:del w:id="847" w:author="Benedikt Becker" w:date="2016-03-16T18:06:00Z">
        <w:r w:rsidR="008B0C40" w:rsidDel="00DB004E">
          <w:delText>T</w:delText>
        </w:r>
      </w:del>
      <w:del w:id="848" w:author="Benedikt Becker" w:date="2016-03-18T15:51:00Z">
        <w:r w:rsidR="008B0C40" w:rsidDel="00CF7F7B">
          <w:delText xml:space="preserve">he mapping </w:delText>
        </w:r>
      </w:del>
      <w:del w:id="849" w:author="Benedikt Becker" w:date="2016-03-16T18:05:00Z">
        <w:r w:rsidR="008B0C40" w:rsidDel="00774D4A">
          <w:delText>that resulted</w:delText>
        </w:r>
      </w:del>
      <w:del w:id="850" w:author="Benedikt Becker" w:date="2016-03-16T18:26:00Z">
        <w:r w:rsidR="008F24EF" w:rsidDel="00E05CBC">
          <w:delText xml:space="preserve"> </w:delText>
        </w:r>
      </w:del>
      <w:del w:id="851" w:author="Benedikt Becker" w:date="2016-03-18T15:51:00Z">
        <w:r w:rsidR="00520DA2" w:rsidDel="00CF7F7B">
          <w:delText xml:space="preserve">from </w:delText>
        </w:r>
      </w:del>
      <w:del w:id="852" w:author="Benedikt Becker" w:date="2016-03-16T18:26:00Z">
        <w:r w:rsidR="00A25BE3" w:rsidDel="0008451C">
          <w:delText xml:space="preserve">only </w:delText>
        </w:r>
      </w:del>
      <w:ins w:id="853" w:author="Benedikt Becker" w:date="2016-03-19T18:08:00Z">
        <w:r w:rsidR="00964E1E">
          <w:t xml:space="preserve">the </w:t>
        </w:r>
      </w:ins>
      <w:del w:id="854" w:author="Benedikt Becker" w:date="2016-03-16T16:21:00Z">
        <w:r w:rsidR="00520DA2" w:rsidDel="004852F9">
          <w:delText>indexi</w:delText>
        </w:r>
        <w:r w:rsidR="00160F85" w:rsidDel="004852F9">
          <w:delText xml:space="preserve">ng </w:delText>
        </w:r>
      </w:del>
      <w:ins w:id="855" w:author="Benedikt Becker" w:date="2016-03-16T16:21:00Z">
        <w:r w:rsidR="004852F9">
          <w:t xml:space="preserve">automatic </w:t>
        </w:r>
      </w:ins>
      <w:ins w:id="856" w:author="Benedikt Becker" w:date="2016-03-21T13:52:00Z">
        <w:r w:rsidR="00DB5E33">
          <w:t xml:space="preserve">concept </w:t>
        </w:r>
      </w:ins>
      <w:ins w:id="857" w:author="Benedikt Becker" w:date="2016-03-16T16:21:00Z">
        <w:r w:rsidR="004852F9">
          <w:t xml:space="preserve">identification in </w:t>
        </w:r>
      </w:ins>
      <w:r w:rsidR="00160F85">
        <w:t>the case definition</w:t>
      </w:r>
      <w:ins w:id="858" w:author="Benedikt Becker" w:date="2016-03-19T17:41:00Z">
        <w:r>
          <w:t xml:space="preserve"> served as the baseline of the evaluation</w:t>
        </w:r>
      </w:ins>
      <w:del w:id="859" w:author="Benedikt Becker" w:date="2016-03-16T18:07:00Z">
        <w:r w:rsidR="00137BB9" w:rsidDel="00DB004E">
          <w:delText xml:space="preserve"> </w:delText>
        </w:r>
        <w:r w:rsidR="00B540A9" w:rsidDel="00DB004E">
          <w:delText>constituted</w:delText>
        </w:r>
      </w:del>
      <w:del w:id="860" w:author="Benedikt Becker" w:date="2016-03-16T18:05:00Z">
        <w:r w:rsidR="00DC2273" w:rsidDel="00DB004E">
          <w:delText xml:space="preserve"> </w:delText>
        </w:r>
        <w:r w:rsidR="00520DA2" w:rsidDel="00DB004E">
          <w:delText xml:space="preserve">the baseline </w:delText>
        </w:r>
        <w:r w:rsidR="00B540A9" w:rsidDel="00DB004E">
          <w:delText xml:space="preserve">of </w:delText>
        </w:r>
        <w:r w:rsidR="00145F57" w:rsidDel="00DB004E">
          <w:delText>the</w:delText>
        </w:r>
        <w:r w:rsidR="002211E8" w:rsidDel="00DB004E">
          <w:delText xml:space="preserve"> </w:delText>
        </w:r>
        <w:r w:rsidR="00520DA2" w:rsidDel="00DB004E">
          <w:delText>evaluation</w:delText>
        </w:r>
      </w:del>
      <w:r w:rsidR="00520DA2">
        <w:t xml:space="preserve">. </w:t>
      </w:r>
      <w:ins w:id="861" w:author="Benedikt Becker" w:date="2016-03-30T20:35:00Z">
        <w:r w:rsidR="00D418BE">
          <w:t xml:space="preserve">The mapping </w:t>
        </w:r>
        <w:r w:rsidR="00D418BE" w:rsidRPr="00D418BE">
          <w:rPr>
            <w:i/>
          </w:rPr>
          <w:t>baseline</w:t>
        </w:r>
        <w:r w:rsidR="00D418BE" w:rsidRPr="00D418BE">
          <w:rPr>
            <w:i/>
            <w:vertAlign w:val="subscript"/>
            <w:rPrChange w:id="862" w:author="Benedikt Becker" w:date="2016-03-30T20:35:00Z">
              <w:rPr>
                <w:i/>
              </w:rPr>
            </w:rPrChange>
          </w:rPr>
          <w:t>0</w:t>
        </w:r>
        <w:r w:rsidR="00D418BE">
          <w:t xml:space="preserve"> contained all concepts that were identified in the case definitio</w:t>
        </w:r>
      </w:ins>
      <w:ins w:id="863" w:author="Benedikt Becker" w:date="2016-03-30T20:36:00Z">
        <w:r w:rsidR="00D418BE">
          <w:t xml:space="preserve">n. The mapping </w:t>
        </w:r>
        <w:r w:rsidR="00D418BE">
          <w:rPr>
            <w:i/>
          </w:rPr>
          <w:t xml:space="preserve">baseline </w:t>
        </w:r>
        <w:r w:rsidR="00D418BE">
          <w:t>consisted</w:t>
        </w:r>
      </w:ins>
      <w:ins w:id="864" w:author="Benedikt Becker" w:date="2016-03-19T17:58:00Z">
        <w:r w:rsidR="00BC668A">
          <w:t xml:space="preserve"> only of c</w:t>
        </w:r>
      </w:ins>
      <w:del w:id="865" w:author="Benedikt Becker" w:date="2016-03-19T17:56:00Z">
        <w:r w:rsidR="00886A7F" w:rsidDel="00BC668A">
          <w:delText xml:space="preserve">Only </w:delText>
        </w:r>
      </w:del>
      <w:del w:id="866" w:author="Benedikt Becker" w:date="2016-03-19T17:57:00Z">
        <w:r w:rsidR="00886A7F" w:rsidDel="00BC668A">
          <w:delText>c</w:delText>
        </w:r>
      </w:del>
      <w:r w:rsidR="00886A7F">
        <w:t xml:space="preserve">oncepts that belong to the semantic group of </w:t>
      </w:r>
      <w:ins w:id="867" w:author="Benedikt Becker" w:date="2016-03-19T18:08:00Z">
        <w:r w:rsidR="00B8004F">
          <w:t>disorders</w:t>
        </w:r>
      </w:ins>
      <w:del w:id="868" w:author="Benedikt Becker" w:date="2016-03-19T18:08:00Z">
        <w:r w:rsidR="00886A7F" w:rsidDel="00B8004F">
          <w:delText>diseases</w:delText>
        </w:r>
      </w:del>
      <w:del w:id="869" w:author="Benedikt Becker" w:date="2016-03-19T17:58:00Z">
        <w:r w:rsidR="00886A7F" w:rsidDel="00BC668A">
          <w:delText xml:space="preserve"> </w:delText>
        </w:r>
      </w:del>
      <w:del w:id="870" w:author="Benedikt Becker" w:date="2016-03-18T15:30:00Z">
        <w:r w:rsidR="00886A7F" w:rsidDel="00342BA6">
          <w:delText>are</w:delText>
        </w:r>
      </w:del>
      <w:del w:id="871" w:author="Benedikt Becker" w:date="2016-03-19T17:58:00Z">
        <w:r w:rsidR="00886A7F" w:rsidDel="00BC668A">
          <w:delText xml:space="preserve"> retained</w:delText>
        </w:r>
      </w:del>
      <w:del w:id="872" w:author="Benedikt Becker" w:date="2016-03-19T18:09:00Z">
        <w:r w:rsidR="00B61490" w:rsidDel="00904991">
          <w:delText>,</w:delText>
        </w:r>
        <w:r w:rsidR="00D7414F" w:rsidDel="00904991">
          <w:delText xml:space="preserve"> </w:delText>
        </w:r>
      </w:del>
      <w:ins w:id="873" w:author="Benedikt Becker" w:date="2016-03-19T18:15:00Z">
        <w:r w:rsidR="004B63AD">
          <w:t xml:space="preserve">, corresponding </w:t>
        </w:r>
      </w:ins>
      <w:del w:id="874" w:author="Benedikt Becker" w:date="2016-03-19T18:15:00Z">
        <w:r w:rsidR="00D7414F" w:rsidDel="004B63AD">
          <w:delText>correspond</w:delText>
        </w:r>
      </w:del>
      <w:del w:id="875" w:author="Benedikt Becker" w:date="2016-03-19T18:02:00Z">
        <w:r w:rsidR="00D7414F" w:rsidDel="00A44469">
          <w:delText>ing</w:delText>
        </w:r>
      </w:del>
      <w:del w:id="876" w:author="Benedikt Becker" w:date="2016-03-19T18:15:00Z">
        <w:r w:rsidR="00D7414F" w:rsidDel="004B63AD">
          <w:delText xml:space="preserve"> </w:delText>
        </w:r>
      </w:del>
      <w:r w:rsidR="00D7414F">
        <w:t>to</w:t>
      </w:r>
      <w:r w:rsidR="006F41F8">
        <w:t xml:space="preserve"> </w:t>
      </w:r>
      <w:r w:rsidR="00886A7F">
        <w:t>the automatic prese</w:t>
      </w:r>
      <w:r w:rsidR="00232D4F">
        <w:t>le</w:t>
      </w:r>
      <w:r w:rsidR="00886A7F">
        <w:t xml:space="preserve">ction of concepts </w:t>
      </w:r>
      <w:ins w:id="877" w:author="Benedikt Becker" w:date="2016-03-16T18:07:00Z">
        <w:r w:rsidR="00AF6E66">
          <w:t xml:space="preserve">on the first screen of the </w:t>
        </w:r>
      </w:ins>
      <w:del w:id="878" w:author="Benedikt Becker" w:date="2016-03-16T18:07:00Z">
        <w:r w:rsidR="00886A7F" w:rsidDel="00AF6E66">
          <w:delText xml:space="preserve">in the </w:delText>
        </w:r>
      </w:del>
      <w:r w:rsidR="00886A7F">
        <w:t>application.</w:t>
      </w:r>
      <w:ins w:id="879" w:author="Benedikt Becker" w:date="2016-03-19T17:58:00Z">
        <w:r w:rsidR="00BC668A">
          <w:t xml:space="preserve"> </w:t>
        </w:r>
      </w:ins>
      <w:ins w:id="880" w:author="Benedikt Becker" w:date="2016-04-03T18:30:00Z">
        <w:r w:rsidR="002512BB">
          <w:t xml:space="preserve">The comparison of the mappings </w:t>
        </w:r>
        <w:r w:rsidR="002512BB">
          <w:rPr>
            <w:i/>
          </w:rPr>
          <w:t>baseline</w:t>
        </w:r>
        <w:r w:rsidR="002512BB">
          <w:rPr>
            <w:i/>
            <w:vertAlign w:val="subscript"/>
          </w:rPr>
          <w:t>0</w:t>
        </w:r>
        <w:r w:rsidR="002512BB">
          <w:rPr>
            <w:i/>
          </w:rPr>
          <w:t xml:space="preserve"> </w:t>
        </w:r>
        <w:r w:rsidR="002512BB">
          <w:t xml:space="preserve">and </w:t>
        </w:r>
        <w:r w:rsidR="002512BB">
          <w:rPr>
            <w:i/>
          </w:rPr>
          <w:t>baseline</w:t>
        </w:r>
        <w:r w:rsidR="002512BB">
          <w:t xml:space="preserve"> provides an evaluation </w:t>
        </w:r>
      </w:ins>
      <w:ins w:id="881" w:author="Benedikt Becker" w:date="2016-04-03T18:31:00Z">
        <w:r w:rsidR="00553537">
          <w:t xml:space="preserve">of </w:t>
        </w:r>
      </w:ins>
      <w:ins w:id="882" w:author="Benedikt Becker" w:date="2016-03-19T18:12:00Z">
        <w:r w:rsidR="000131F7">
          <w:t>preselecti</w:t>
        </w:r>
      </w:ins>
      <w:ins w:id="883" w:author="Benedikt Becker" w:date="2016-04-03T18:31:00Z">
        <w:r w:rsidR="000131F7">
          <w:t xml:space="preserve">ng </w:t>
        </w:r>
      </w:ins>
      <w:ins w:id="884" w:author="Benedikt Becker" w:date="2016-03-19T18:12:00Z">
        <w:r w:rsidR="009F3BA4">
          <w:t xml:space="preserve">concepts </w:t>
        </w:r>
      </w:ins>
      <w:ins w:id="885" w:author="Benedikt Becker" w:date="2016-03-30T20:36:00Z">
        <w:r w:rsidR="006F50C5">
          <w:t>by semantic group</w:t>
        </w:r>
      </w:ins>
      <w:ins w:id="886" w:author="Benedikt Becker" w:date="2016-04-03T18:31:00Z">
        <w:r w:rsidR="00A90861">
          <w:t xml:space="preserve"> on the first screen of CodeMapper</w:t>
        </w:r>
      </w:ins>
      <w:ins w:id="887" w:author="Benedikt Becker" w:date="2016-03-19T18:08:00Z">
        <w:r w:rsidR="00F01234">
          <w:t>.</w:t>
        </w:r>
      </w:ins>
    </w:p>
    <w:p w14:paraId="4671D959" w14:textId="5520F57B" w:rsidR="0098510C" w:rsidDel="00866168" w:rsidRDefault="006413B4" w:rsidP="00C70453">
      <w:pPr>
        <w:rPr>
          <w:del w:id="888" w:author="Benedikt Becker" w:date="2016-03-21T13:55:00Z"/>
        </w:rPr>
      </w:pPr>
      <w:ins w:id="889" w:author="Benedikt Becker" w:date="2016-03-22T15:59:00Z">
        <w:r>
          <w:t xml:space="preserve">The </w:t>
        </w:r>
        <w:r>
          <w:rPr>
            <w:i/>
          </w:rPr>
          <w:t xml:space="preserve">baseline </w:t>
        </w:r>
        <w:r>
          <w:t>mapping was s</w:t>
        </w:r>
      </w:ins>
      <w:ins w:id="890" w:author="Benedikt Becker" w:date="2016-03-21T13:54:00Z">
        <w:r w:rsidR="00A07561">
          <w:t>uccessive</w:t>
        </w:r>
      </w:ins>
      <w:ins w:id="891" w:author="Benedikt Becker" w:date="2016-03-22T15:59:00Z">
        <w:r>
          <w:t>ly</w:t>
        </w:r>
      </w:ins>
      <w:ins w:id="892" w:author="Benedikt Becker" w:date="2016-03-21T13:54:00Z">
        <w:r w:rsidR="00A07561">
          <w:t xml:space="preserve"> </w:t>
        </w:r>
      </w:ins>
      <w:ins w:id="893" w:author="Benedikt Becker" w:date="2016-03-22T15:59:00Z">
        <w:r>
          <w:t>revised by</w:t>
        </w:r>
      </w:ins>
      <w:del w:id="894" w:author="Benedikt Becker" w:date="2016-03-19T17:58:00Z">
        <w:r w:rsidR="00886A7F" w:rsidDel="00BC668A">
          <w:delText xml:space="preserve"> </w:delText>
        </w:r>
      </w:del>
      <w:del w:id="895" w:author="Benedikt Becker" w:date="2016-03-18T15:30:00Z">
        <w:r w:rsidR="004D5F7E" w:rsidDel="001B3ACE">
          <w:delText>Consecutive</w:delText>
        </w:r>
        <w:r w:rsidR="00145F57" w:rsidDel="001B3ACE">
          <w:delText xml:space="preserve"> v</w:delText>
        </w:r>
      </w:del>
      <w:del w:id="896" w:author="Benedikt Becker" w:date="2016-03-19T17:42:00Z">
        <w:r w:rsidR="00145F57" w:rsidDel="00D6464F">
          <w:delText>ariations of t</w:delText>
        </w:r>
      </w:del>
      <w:del w:id="897" w:author="Benedikt Becker" w:date="2016-03-21T13:55:00Z">
        <w:r w:rsidR="00145F57" w:rsidDel="00A07561">
          <w:delText xml:space="preserve">he </w:delText>
        </w:r>
        <w:r w:rsidR="002211E8" w:rsidDel="00A07561">
          <w:delText xml:space="preserve">mapping were created </w:delText>
        </w:r>
      </w:del>
      <w:del w:id="898" w:author="Benedikt Becker" w:date="2016-03-22T15:59:00Z">
        <w:r w:rsidR="002211E8" w:rsidDel="006413B4">
          <w:delText>by</w:delText>
        </w:r>
      </w:del>
      <w:r w:rsidR="002211E8">
        <w:t xml:space="preserve"> expanding</w:t>
      </w:r>
      <w:ins w:id="899" w:author="Benedikt Becker" w:date="2016-03-18T15:30:00Z">
        <w:r w:rsidR="00E07D13">
          <w:t xml:space="preserve"> </w:t>
        </w:r>
      </w:ins>
      <w:ins w:id="900" w:author="Benedikt Becker" w:date="2016-03-19T17:59:00Z">
        <w:r w:rsidR="006E209F">
          <w:t>each</w:t>
        </w:r>
      </w:ins>
      <w:del w:id="901" w:author="Benedikt Becker" w:date="2016-03-18T15:30:00Z">
        <w:r w:rsidR="002211E8" w:rsidDel="00E07D13">
          <w:delText xml:space="preserve"> </w:delText>
        </w:r>
        <w:commentRangeStart w:id="902"/>
        <w:r w:rsidR="002211E8" w:rsidDel="00E07D13">
          <w:delText>all</w:delText>
        </w:r>
      </w:del>
      <w:r w:rsidR="002211E8">
        <w:t xml:space="preserve"> concept</w:t>
      </w:r>
      <w:del w:id="903" w:author="Benedikt Becker" w:date="2016-03-21T13:55:00Z">
        <w:r w:rsidR="002211E8" w:rsidDel="00A07561">
          <w:delText>s</w:delText>
        </w:r>
      </w:del>
      <w:r w:rsidR="002211E8">
        <w:t xml:space="preserve"> </w:t>
      </w:r>
      <w:ins w:id="904" w:author="Benedikt Becker" w:date="2016-03-19T18:00:00Z">
        <w:r w:rsidR="006E209F">
          <w:t xml:space="preserve">of the mapping </w:t>
        </w:r>
      </w:ins>
      <w:r w:rsidR="009E345C">
        <w:t xml:space="preserve">to </w:t>
      </w:r>
      <w:del w:id="905" w:author="Benedikt Becker" w:date="2016-03-16T18:08:00Z">
        <w:r w:rsidR="009E345C" w:rsidDel="002E5AF6">
          <w:delText>more general and more specific</w:delText>
        </w:r>
      </w:del>
      <w:ins w:id="906" w:author="Benedikt Becker" w:date="2016-03-16T18:08:00Z">
        <w:r w:rsidR="002E5AF6">
          <w:t>broader or narrower</w:t>
        </w:r>
      </w:ins>
      <w:r w:rsidR="009E345C">
        <w:t xml:space="preserve"> concepts</w:t>
      </w:r>
      <w:commentRangeEnd w:id="902"/>
      <w:r w:rsidR="00A227C2">
        <w:rPr>
          <w:rStyle w:val="CommentReference"/>
        </w:rPr>
        <w:commentReference w:id="902"/>
      </w:r>
      <w:ins w:id="907" w:author="Benedikt Becker" w:date="2016-03-22T16:00:00Z">
        <w:r>
          <w:t xml:space="preserve"> according to the expansion operations in CodeMapper</w:t>
        </w:r>
      </w:ins>
      <w:r w:rsidR="009E345C">
        <w:t xml:space="preserve">, </w:t>
      </w:r>
      <w:r w:rsidR="002211E8">
        <w:t>and retaining</w:t>
      </w:r>
      <w:r w:rsidR="00145F57">
        <w:t xml:space="preserve"> </w:t>
      </w:r>
      <w:del w:id="908" w:author="Benedikt Becker" w:date="2016-03-18T15:30:00Z">
        <w:r w:rsidR="00183302" w:rsidDel="00E07D13">
          <w:delText xml:space="preserve">the </w:delText>
        </w:r>
      </w:del>
      <w:r w:rsidR="00145F57">
        <w:t>expanded concepts</w:t>
      </w:r>
      <w:r w:rsidR="00A1504F">
        <w:t xml:space="preserve"> only</w:t>
      </w:r>
      <w:r w:rsidR="002211E8">
        <w:t xml:space="preserve"> if the</w:t>
      </w:r>
      <w:ins w:id="909" w:author="Benedikt Becker" w:date="2016-03-18T15:31:00Z">
        <w:r w:rsidR="00052E3D">
          <w:t xml:space="preserve">y </w:t>
        </w:r>
      </w:ins>
      <w:ins w:id="910" w:author="Benedikt Becker" w:date="2016-04-03T18:31:00Z">
        <w:r w:rsidR="00713311">
          <w:t>contained</w:t>
        </w:r>
      </w:ins>
      <w:ins w:id="911" w:author="Benedikt Becker" w:date="2016-03-19T17:43:00Z">
        <w:r w:rsidR="00B32380">
          <w:t xml:space="preserve"> </w:t>
        </w:r>
      </w:ins>
      <w:del w:id="912" w:author="Benedikt Becker" w:date="2016-03-18T15:31:00Z">
        <w:r w:rsidR="00145F57" w:rsidDel="00F7447C">
          <w:delText>y</w:delText>
        </w:r>
      </w:del>
      <w:del w:id="913" w:author="Benedikt Becker" w:date="2016-03-19T17:43:00Z">
        <w:r w:rsidR="002211E8" w:rsidDel="00B32380">
          <w:delText xml:space="preserve"> </w:delText>
        </w:r>
      </w:del>
      <w:del w:id="914" w:author="Benedikt Becker" w:date="2016-03-16T18:08:00Z">
        <w:r w:rsidR="00145F57" w:rsidDel="002B60C4">
          <w:delText xml:space="preserve">contained </w:delText>
        </w:r>
      </w:del>
      <w:r w:rsidR="002211E8">
        <w:t xml:space="preserve">codes </w:t>
      </w:r>
      <w:del w:id="915" w:author="Benedikt Becker" w:date="2016-03-18T15:31:00Z">
        <w:r w:rsidR="002211E8" w:rsidDel="00052E3D">
          <w:delText xml:space="preserve">that were also present in </w:delText>
        </w:r>
      </w:del>
      <w:ins w:id="916" w:author="Benedikt Becker" w:date="2016-03-18T15:31:00Z">
        <w:r w:rsidR="00052E3D">
          <w:t xml:space="preserve">from </w:t>
        </w:r>
      </w:ins>
      <w:r w:rsidR="002211E8">
        <w:t xml:space="preserve">the reference </w:t>
      </w:r>
      <w:del w:id="917" w:author="Benedikt Becker" w:date="2016-03-18T15:31:00Z">
        <w:r w:rsidR="002211E8" w:rsidDel="0047620C">
          <w:delText xml:space="preserve">code </w:delText>
        </w:r>
      </w:del>
      <w:r w:rsidR="002211E8">
        <w:t>sets</w:t>
      </w:r>
      <w:ins w:id="918" w:author="Benedikt Becker" w:date="2016-03-19T17:43:00Z">
        <w:r w:rsidR="00805337">
          <w:t>.</w:t>
        </w:r>
      </w:ins>
      <w:del w:id="919" w:author="Benedikt Becker" w:date="2016-03-19T17:43:00Z">
        <w:r w:rsidR="002211E8" w:rsidDel="00805337">
          <w:delText>.</w:delText>
        </w:r>
      </w:del>
      <w:r w:rsidR="00AF06E0">
        <w:t xml:space="preserve"> </w:t>
      </w:r>
      <w:ins w:id="920" w:author="Benedikt Becker" w:date="2016-03-22T16:01:00Z">
        <w:r w:rsidR="004E0303">
          <w:t>The</w:t>
        </w:r>
      </w:ins>
      <w:ins w:id="921" w:author="Benedikt Becker" w:date="2016-03-19T18:00:00Z">
        <w:r w:rsidR="005924AA">
          <w:t xml:space="preserve"> </w:t>
        </w:r>
      </w:ins>
      <w:del w:id="922" w:author="Benedikt Becker" w:date="2016-03-18T15:54:00Z">
        <w:r w:rsidR="00520DA2" w:rsidDel="00F27089">
          <w:delText xml:space="preserve">This procedure </w:delText>
        </w:r>
        <w:r w:rsidR="00315301" w:rsidDel="00F27089">
          <w:delText xml:space="preserve">is to simulate </w:delText>
        </w:r>
      </w:del>
      <w:del w:id="923" w:author="Benedikt Becker" w:date="2016-03-18T15:31:00Z">
        <w:r w:rsidR="00520DA2" w:rsidDel="00F00A4D">
          <w:delText xml:space="preserve">the </w:delText>
        </w:r>
      </w:del>
      <w:del w:id="924" w:author="Benedikt Becker" w:date="2016-03-18T15:54:00Z">
        <w:r w:rsidR="00520DA2" w:rsidDel="00F27089">
          <w:delText xml:space="preserve">informed usage of CodeMapper, i.e. by a user who can judge the relevance of expanded concepts. </w:delText>
        </w:r>
      </w:del>
      <w:del w:id="925" w:author="Benedikt Becker" w:date="2016-03-19T18:00:00Z">
        <w:r w:rsidR="00520DA2" w:rsidDel="005924AA">
          <w:delText>For the evaluation, we consider the</w:delText>
        </w:r>
      </w:del>
      <w:del w:id="926" w:author="Benedikt Becker" w:date="2016-03-16T18:29:00Z">
        <w:r w:rsidR="00520DA2" w:rsidRPr="00483D45" w:rsidDel="00483D45">
          <w:rPr>
            <w:i/>
            <w:rPrChange w:id="927" w:author="Benedikt Becker" w:date="2016-03-16T18:29:00Z">
              <w:rPr/>
            </w:rPrChange>
          </w:rPr>
          <w:delText xml:space="preserve"> </w:delText>
        </w:r>
      </w:del>
      <w:del w:id="928" w:author="Benedikt Becker" w:date="2016-03-19T18:00:00Z">
        <w:r w:rsidR="00520DA2" w:rsidRPr="00483D45" w:rsidDel="005924AA">
          <w:rPr>
            <w:i/>
            <w:iCs/>
          </w:rPr>
          <w:delText>baseline</w:delText>
        </w:r>
        <w:r w:rsidR="00520DA2" w:rsidDel="005924AA">
          <w:delText xml:space="preserve"> </w:delText>
        </w:r>
      </w:del>
      <w:del w:id="929" w:author="Benedikt Becker" w:date="2016-03-16T18:30:00Z">
        <w:r w:rsidR="00520DA2" w:rsidDel="00AE2C7E">
          <w:delText>mapping</w:delText>
        </w:r>
      </w:del>
      <w:del w:id="930" w:author="Benedikt Becker" w:date="2016-03-16T18:29:00Z">
        <w:r w:rsidR="00520DA2" w:rsidDel="00483D45">
          <w:delText xml:space="preserve"> </w:delText>
        </w:r>
      </w:del>
      <w:del w:id="931" w:author="Benedikt Becker" w:date="2016-03-19T18:00:00Z">
        <w:r w:rsidR="00520DA2" w:rsidDel="005924AA">
          <w:delText xml:space="preserve">and </w:delText>
        </w:r>
      </w:del>
      <w:del w:id="932" w:author="Benedikt Becker" w:date="2016-03-16T18:30:00Z">
        <w:r w:rsidR="00520DA2" w:rsidDel="00AE2C7E">
          <w:delText xml:space="preserve">its </w:delText>
        </w:r>
      </w:del>
      <w:del w:id="933" w:author="Benedikt Becker" w:date="2016-03-19T18:01:00Z">
        <w:r w:rsidR="00520DA2" w:rsidDel="005924AA">
          <w:delText xml:space="preserve">variations </w:delText>
        </w:r>
        <w:r w:rsidR="00520DA2" w:rsidDel="005924AA">
          <w:rPr>
            <w:i/>
            <w:iCs/>
          </w:rPr>
          <w:delText>expand</w:delText>
        </w:r>
        <w:r w:rsidR="00841013" w:rsidRPr="00841013" w:rsidDel="005924AA">
          <w:rPr>
            <w:i/>
            <w:iCs/>
            <w:vertAlign w:val="subscript"/>
          </w:rPr>
          <w:delText>i</w:delText>
        </w:r>
      </w:del>
      <w:ins w:id="934" w:author="Benedikt Becker" w:date="2016-03-19T18:01:00Z">
        <w:r w:rsidR="005924AA">
          <w:rPr>
            <w:iCs/>
          </w:rPr>
          <w:t>mappings</w:t>
        </w:r>
        <w:r w:rsidR="005924AA" w:rsidRPr="005924AA">
          <w:rPr>
            <w:i/>
            <w:iCs/>
          </w:rPr>
          <w:t xml:space="preserve"> </w:t>
        </w:r>
        <w:proofErr w:type="spellStart"/>
        <w:r w:rsidR="005924AA">
          <w:rPr>
            <w:i/>
            <w:iCs/>
          </w:rPr>
          <w:t>expand</w:t>
        </w:r>
        <w:r w:rsidR="005924AA" w:rsidRPr="00841013">
          <w:rPr>
            <w:i/>
            <w:iCs/>
            <w:vertAlign w:val="subscript"/>
          </w:rPr>
          <w:t>i</w:t>
        </w:r>
      </w:ins>
      <w:proofErr w:type="spellEnd"/>
      <w:ins w:id="935" w:author="Benedikt Becker" w:date="2016-03-22T16:02:00Z">
        <w:r w:rsidR="004E0303">
          <w:rPr>
            <w:i/>
            <w:iCs/>
          </w:rPr>
          <w:t xml:space="preserve"> </w:t>
        </w:r>
        <w:r w:rsidR="004E0303">
          <w:rPr>
            <w:iCs/>
          </w:rPr>
          <w:t xml:space="preserve">were created </w:t>
        </w:r>
      </w:ins>
      <w:del w:id="936" w:author="Benedikt Becker" w:date="2016-03-22T16:02:00Z">
        <w:r w:rsidR="00520DA2" w:rsidDel="004E0303">
          <w:delText xml:space="preserve"> </w:delText>
        </w:r>
      </w:del>
      <w:del w:id="937" w:author="Benedikt Becker" w:date="2016-03-19T17:44:00Z">
        <w:r w:rsidR="00520DA2" w:rsidDel="00805337">
          <w:delText xml:space="preserve">that </w:delText>
        </w:r>
      </w:del>
      <w:del w:id="938" w:author="Benedikt Becker" w:date="2016-03-22T16:02:00Z">
        <w:r w:rsidR="00520DA2" w:rsidDel="004E0303">
          <w:delText xml:space="preserve">were created </w:delText>
        </w:r>
      </w:del>
      <w:r w:rsidR="00520DA2">
        <w:t>by expanding the concepts</w:t>
      </w:r>
      <w:ins w:id="939" w:author="Benedikt Becker" w:date="2016-03-22T16:02:00Z">
        <w:r w:rsidR="000E7456">
          <w:t xml:space="preserve"> successively</w:t>
        </w:r>
      </w:ins>
      <w:del w:id="940" w:author="Benedikt Becker" w:date="2016-03-22T16:02:00Z">
        <w:r w:rsidR="00EA74E4" w:rsidDel="000E7456">
          <w:delText xml:space="preserve"> </w:delText>
        </w:r>
      </w:del>
      <w:ins w:id="941" w:author="Benedikt Becker" w:date="2016-03-19T18:01:00Z">
        <w:r w:rsidR="00BD34A4">
          <w:t xml:space="preserve"> </w:t>
        </w:r>
      </w:ins>
      <w:r w:rsidR="00EA74E4">
        <w:rPr>
          <w:i/>
          <w:iCs/>
        </w:rPr>
        <w:t>i</w:t>
      </w:r>
      <w:r w:rsidR="00EA74E4">
        <w:t xml:space="preserve"> times</w:t>
      </w:r>
      <w:ins w:id="942" w:author="Benedikt Becker" w:date="2016-03-22T16:02:00Z">
        <w:r w:rsidR="004E0303">
          <w:t>.</w:t>
        </w:r>
      </w:ins>
      <w:del w:id="943" w:author="Benedikt Becker" w:date="2016-03-22T16:02:00Z">
        <w:r w:rsidR="00520DA2" w:rsidDel="004E0303">
          <w:delText xml:space="preserve"> </w:delText>
        </w:r>
      </w:del>
      <w:del w:id="944" w:author="Benedikt Becker" w:date="2016-03-19T18:01:00Z">
        <w:r w:rsidR="00EA74E4" w:rsidDel="00BD34A4">
          <w:delText>consecutively</w:delText>
        </w:r>
      </w:del>
      <w:del w:id="945" w:author="Benedikt Becker" w:date="2016-03-16T18:31:00Z">
        <w:r w:rsidR="00445EA1" w:rsidDel="00E05509">
          <w:delText>.</w:delText>
        </w:r>
      </w:del>
    </w:p>
    <w:p w14:paraId="1510E335" w14:textId="77777777" w:rsidR="00866168" w:rsidRPr="00E05509" w:rsidRDefault="00866168">
      <w:pPr>
        <w:rPr>
          <w:ins w:id="946" w:author="Benedikt Becker" w:date="2016-03-21T13:55:00Z"/>
        </w:rPr>
      </w:pPr>
    </w:p>
    <w:p w14:paraId="18ABF31E" w14:textId="1D657241" w:rsidR="00445EA1" w:rsidRDefault="009D2895" w:rsidP="00C70453">
      <w:r>
        <w:t>A</w:t>
      </w:r>
      <w:ins w:id="947" w:author="Benedikt Becker" w:date="2016-03-19T17:47:00Z">
        <w:r w:rsidR="0013599C">
          <w:t xml:space="preserve"> </w:t>
        </w:r>
      </w:ins>
      <w:del w:id="948" w:author="Benedikt Becker" w:date="2016-03-19T17:44:00Z">
        <w:r w:rsidR="00111E1B" w:rsidDel="00201FBB">
          <w:delText xml:space="preserve">generated </w:delText>
        </w:r>
      </w:del>
      <w:r w:rsidR="00445EA1">
        <w:t xml:space="preserve">mapping </w:t>
      </w:r>
      <w:r w:rsidR="00136193">
        <w:t>was</w:t>
      </w:r>
      <w:r w:rsidR="00445EA1">
        <w:t xml:space="preserve"> evaluated by comparing the </w:t>
      </w:r>
      <w:ins w:id="949" w:author="Benedikt Becker" w:date="2016-03-19T17:45:00Z">
        <w:r w:rsidR="006B0F05">
          <w:t xml:space="preserve">associated </w:t>
        </w:r>
      </w:ins>
      <w:r w:rsidR="00445EA1">
        <w:t>code sets of each coding system with the code</w:t>
      </w:r>
      <w:ins w:id="950" w:author="Benedikt Becker" w:date="2016-03-19T17:47:00Z">
        <w:r w:rsidR="007F79FE">
          <w:t xml:space="preserve">s of </w:t>
        </w:r>
      </w:ins>
      <w:del w:id="951" w:author="Benedikt Becker" w:date="2016-03-19T17:47:00Z">
        <w:r w:rsidR="00445EA1" w:rsidDel="007F79FE">
          <w:delText xml:space="preserve"> sets in </w:delText>
        </w:r>
      </w:del>
      <w:r w:rsidR="00445EA1">
        <w:t>the reference</w:t>
      </w:r>
      <w:del w:id="952" w:author="Benedikt Becker" w:date="2016-03-19T17:47:00Z">
        <w:r w:rsidR="00445EA1" w:rsidDel="007F79FE">
          <w:delText xml:space="preserve"> mapping</w:delText>
        </w:r>
      </w:del>
      <w:ins w:id="953" w:author="Benedikt Becker" w:date="2016-03-19T17:47:00Z">
        <w:r w:rsidR="007F79FE">
          <w:t xml:space="preserve"> set</w:t>
        </w:r>
      </w:ins>
      <w:r w:rsidR="00445EA1">
        <w:t>. This comparison yield</w:t>
      </w:r>
      <w:ins w:id="954" w:author="Benedikt Becker" w:date="2016-03-19T17:45:00Z">
        <w:r w:rsidR="00676DE3">
          <w:t>ed</w:t>
        </w:r>
      </w:ins>
      <w:del w:id="955" w:author="Benedikt Becker" w:date="2016-03-19T17:45:00Z">
        <w:r w:rsidR="00445EA1" w:rsidDel="00676DE3">
          <w:delText>s</w:delText>
        </w:r>
      </w:del>
      <w:r w:rsidR="00445EA1">
        <w:t xml:space="preserve"> the number of true positive codes (</w:t>
      </w:r>
      <w:r w:rsidR="00445EA1" w:rsidRPr="009912D2">
        <w:rPr>
          <w:i/>
          <w:rPrChange w:id="956" w:author="Benedikt Becker" w:date="2016-03-16T18:32:00Z">
            <w:rPr/>
          </w:rPrChange>
        </w:rPr>
        <w:t>TP</w:t>
      </w:r>
      <w:r w:rsidR="00445EA1">
        <w:t>), false positive codes (</w:t>
      </w:r>
      <w:r w:rsidR="00445EA1" w:rsidRPr="009912D2">
        <w:rPr>
          <w:i/>
          <w:rPrChange w:id="957" w:author="Benedikt Becker" w:date="2016-03-16T18:32:00Z">
            <w:rPr/>
          </w:rPrChange>
        </w:rPr>
        <w:t>FP</w:t>
      </w:r>
      <w:r w:rsidR="00445EA1">
        <w:t>) and false negative codes (</w:t>
      </w:r>
      <w:r w:rsidR="00445EA1" w:rsidRPr="009912D2">
        <w:rPr>
          <w:i/>
          <w:rPrChange w:id="958" w:author="Benedikt Becker" w:date="2016-03-16T18:32:00Z">
            <w:rPr/>
          </w:rPrChange>
        </w:rPr>
        <w:t>FN</w:t>
      </w:r>
      <w:r w:rsidR="00445EA1">
        <w:t xml:space="preserve">). </w:t>
      </w:r>
      <w:ins w:id="959" w:author="Benedikt Becker" w:date="2016-03-19T17:46:00Z">
        <w:r w:rsidR="00676DE3">
          <w:t>T</w:t>
        </w:r>
      </w:ins>
      <w:del w:id="960" w:author="Benedikt Becker" w:date="2016-03-19T17:46:00Z">
        <w:r w:rsidR="00445EA1" w:rsidDel="00676DE3">
          <w:delText>T</w:delText>
        </w:r>
      </w:del>
      <w:r w:rsidR="00445EA1">
        <w:t xml:space="preserve">he sensitivity of a generated code set </w:t>
      </w:r>
      <w:del w:id="961" w:author="Benedikt Becker" w:date="2016-03-19T17:45:00Z">
        <w:r w:rsidR="00445EA1" w:rsidDel="00676DE3">
          <w:delText xml:space="preserve">is </w:delText>
        </w:r>
      </w:del>
      <w:ins w:id="962" w:author="Benedikt Becker" w:date="2016-03-19T17:45:00Z">
        <w:r w:rsidR="00676DE3">
          <w:t xml:space="preserve">was </w:t>
        </w:r>
      </w:ins>
      <w:r w:rsidR="00445EA1">
        <w:t>defined</w:t>
      </w:r>
      <w:ins w:id="963" w:author="Benedikt Becker" w:date="2016-03-19T17:46:00Z">
        <w:r w:rsidR="00676DE3">
          <w:t xml:space="preserve"> as</w:t>
        </w:r>
      </w:ins>
      <w:del w:id="964" w:author="Benedikt Becker" w:date="2016-03-19T17:46:00Z">
        <w:r w:rsidR="00445EA1" w:rsidDel="00676DE3">
          <w:delText xml:space="preserve"> as</w:delText>
        </w:r>
      </w:del>
      <w:r w:rsidR="00445EA1">
        <w:t xml:space="preserve"> </w:t>
      </w:r>
      <w:r w:rsidR="00445EA1" w:rsidRPr="00493C6B">
        <w:rPr>
          <w:i/>
          <w:iCs/>
        </w:rPr>
        <w:t>TP</w:t>
      </w:r>
      <w:proofErr w:type="gramStart"/>
      <w:r w:rsidR="00445EA1" w:rsidRPr="00493C6B">
        <w:rPr>
          <w:i/>
          <w:rPrChange w:id="965" w:author="Benedikt Becker" w:date="2016-03-16T18:33:00Z">
            <w:rPr/>
          </w:rPrChange>
        </w:rPr>
        <w:t>/(</w:t>
      </w:r>
      <w:proofErr w:type="gramEnd"/>
      <w:r w:rsidR="00445EA1" w:rsidRPr="00493C6B">
        <w:rPr>
          <w:i/>
          <w:iCs/>
        </w:rPr>
        <w:t>TP</w:t>
      </w:r>
      <w:r w:rsidR="00445EA1" w:rsidRPr="00493C6B">
        <w:rPr>
          <w:i/>
          <w:rPrChange w:id="966" w:author="Benedikt Becker" w:date="2016-03-16T18:33:00Z">
            <w:rPr/>
          </w:rPrChange>
        </w:rPr>
        <w:t>+</w:t>
      </w:r>
      <w:r w:rsidR="00445EA1" w:rsidRPr="00493C6B">
        <w:rPr>
          <w:i/>
          <w:iCs/>
        </w:rPr>
        <w:t>FN</w:t>
      </w:r>
      <w:r w:rsidR="00445EA1" w:rsidRPr="00493C6B">
        <w:rPr>
          <w:i/>
          <w:rPrChange w:id="967" w:author="Benedikt Becker" w:date="2016-03-16T18:33:00Z">
            <w:rPr/>
          </w:rPrChange>
        </w:rPr>
        <w:t>)</w:t>
      </w:r>
      <w:r w:rsidR="00445EA1">
        <w:t xml:space="preserve"> and the positive predictive </w:t>
      </w:r>
      <w:r w:rsidR="00445EA1">
        <w:lastRenderedPageBreak/>
        <w:t>value</w:t>
      </w:r>
      <w:ins w:id="968" w:author="Benedikt Becker" w:date="2016-03-16T18:33:00Z">
        <w:r w:rsidR="00346DDA">
          <w:t xml:space="preserve"> (PPV)</w:t>
        </w:r>
      </w:ins>
      <w:r w:rsidR="00445EA1">
        <w:t xml:space="preserve"> </w:t>
      </w:r>
      <w:ins w:id="969" w:author="Benedikt Becker" w:date="2016-03-19T17:46:00Z">
        <w:r w:rsidR="00676DE3">
          <w:t>was</w:t>
        </w:r>
      </w:ins>
      <w:del w:id="970" w:author="Benedikt Becker" w:date="2016-03-19T17:46:00Z">
        <w:r w:rsidR="00445EA1" w:rsidDel="00676DE3">
          <w:delText>is</w:delText>
        </w:r>
      </w:del>
      <w:r w:rsidR="00445EA1">
        <w:t xml:space="preserve"> defined as </w:t>
      </w:r>
      <w:r w:rsidR="00445EA1" w:rsidRPr="00493C6B">
        <w:rPr>
          <w:i/>
          <w:iCs/>
        </w:rPr>
        <w:t>TP</w:t>
      </w:r>
      <w:r w:rsidR="00445EA1" w:rsidRPr="00493C6B">
        <w:rPr>
          <w:i/>
          <w:rPrChange w:id="971" w:author="Benedikt Becker" w:date="2016-03-16T18:33:00Z">
            <w:rPr/>
          </w:rPrChange>
        </w:rPr>
        <w:t>/(</w:t>
      </w:r>
      <w:r w:rsidR="00445EA1" w:rsidRPr="00493C6B">
        <w:rPr>
          <w:i/>
          <w:iCs/>
        </w:rPr>
        <w:t>TP</w:t>
      </w:r>
      <w:r w:rsidR="00445EA1" w:rsidRPr="00493C6B">
        <w:rPr>
          <w:i/>
          <w:rPrChange w:id="972" w:author="Benedikt Becker" w:date="2016-03-16T18:33:00Z">
            <w:rPr/>
          </w:rPrChange>
        </w:rPr>
        <w:t>+</w:t>
      </w:r>
      <w:r w:rsidR="00445EA1" w:rsidRPr="00493C6B">
        <w:rPr>
          <w:i/>
          <w:iCs/>
        </w:rPr>
        <w:t>FP</w:t>
      </w:r>
      <w:r w:rsidR="00445EA1" w:rsidRPr="00493C6B">
        <w:rPr>
          <w:i/>
          <w:rPrChange w:id="973" w:author="Benedikt Becker" w:date="2016-03-16T18:33:00Z">
            <w:rPr/>
          </w:rPrChange>
        </w:rPr>
        <w:t>)</w:t>
      </w:r>
      <w:r w:rsidR="00445EA1">
        <w:t xml:space="preserve">. </w:t>
      </w:r>
      <w:r w:rsidR="00972292">
        <w:t>F</w:t>
      </w:r>
      <w:r w:rsidR="00B01C5B">
        <w:t xml:space="preserve">or each coding systems </w:t>
      </w:r>
      <w:r w:rsidR="00A50787">
        <w:t xml:space="preserve">the </w:t>
      </w:r>
      <w:r w:rsidR="00B01C5B">
        <w:t>m</w:t>
      </w:r>
      <w:r w:rsidR="00A50787">
        <w:t>acro-average</w:t>
      </w:r>
      <w:r w:rsidR="00B01C5B">
        <w:t xml:space="preserve"> </w:t>
      </w:r>
      <w:r w:rsidR="00445EA1">
        <w:t>of</w:t>
      </w:r>
      <w:r w:rsidR="00B01C5B">
        <w:t xml:space="preserve"> sensitivity and PPV</w:t>
      </w:r>
      <w:r w:rsidR="00C17116">
        <w:t xml:space="preserve"> over all events in the reference</w:t>
      </w:r>
      <w:r w:rsidR="009D6BC7">
        <w:t xml:space="preserve"> mappings</w:t>
      </w:r>
      <w:r w:rsidR="00972292">
        <w:t xml:space="preserve"> are reported</w:t>
      </w:r>
      <w:r w:rsidR="005254F0">
        <w:t>.</w:t>
      </w:r>
    </w:p>
    <w:p w14:paraId="179A79D4" w14:textId="4FB71959" w:rsidR="0098510C" w:rsidRDefault="00520DA2" w:rsidP="008D4465">
      <w:pPr>
        <w:pStyle w:val="Heading5"/>
      </w:pPr>
      <w:r>
        <w:t>The</w:t>
      </w:r>
      <w:r w:rsidR="00D837A4" w:rsidRPr="00D837A4">
        <w:rPr>
          <w:i/>
        </w:rPr>
        <w:t xml:space="preserve"> </w:t>
      </w:r>
      <w:ins w:id="974" w:author="Benedikt Becker" w:date="2016-03-17T12:26:00Z">
        <w:r w:rsidR="000C0FB4">
          <w:rPr>
            <w:i/>
          </w:rPr>
          <w:t>max-sensitivity</w:t>
        </w:r>
      </w:ins>
      <w:del w:id="975" w:author="Benedikt Becker" w:date="2016-03-17T12:26:00Z">
        <w:r w:rsidR="00D837A4" w:rsidDel="000C0FB4">
          <w:rPr>
            <w:i/>
          </w:rPr>
          <w:delText>maximum-sensitivity</w:delText>
        </w:r>
      </w:del>
      <w:r>
        <w:t xml:space="preserve"> mapping</w:t>
      </w:r>
    </w:p>
    <w:p w14:paraId="1C4068C6" w14:textId="147ABE62" w:rsidR="00D837A4" w:rsidDel="00A04D46" w:rsidRDefault="00DB2E77" w:rsidP="0032023C">
      <w:pPr>
        <w:rPr>
          <w:del w:id="976" w:author="Benedikt Becker" w:date="2016-03-17T12:44:00Z"/>
        </w:rPr>
      </w:pPr>
      <w:ins w:id="977" w:author="Benedikt Becker" w:date="2016-03-17T15:42:00Z">
        <w:r>
          <w:t>T</w:t>
        </w:r>
      </w:ins>
      <w:ins w:id="978" w:author="Benedikt Becker" w:date="2016-03-16T18:48:00Z">
        <w:r w:rsidR="00780399">
          <w:t xml:space="preserve">he </w:t>
        </w:r>
        <w:proofErr w:type="spellStart"/>
        <w:r w:rsidR="008F18E6">
          <w:rPr>
            <w:i/>
            <w:rPrChange w:id="979" w:author="Benedikt Becker" w:date="2016-03-16T18:48:00Z">
              <w:rPr>
                <w:i/>
              </w:rPr>
            </w:rPrChange>
          </w:rPr>
          <w:t>expan</w:t>
        </w:r>
      </w:ins>
      <w:ins w:id="980" w:author="Benedikt Becker" w:date="2016-04-03T20:44:00Z">
        <w:r w:rsidR="008F18E6">
          <w:rPr>
            <w:i/>
          </w:rPr>
          <w:t>d</w:t>
        </w:r>
      </w:ins>
      <w:ins w:id="981" w:author="Benedikt Becker" w:date="2016-03-16T18:48:00Z">
        <w:r w:rsidR="00780399" w:rsidRPr="00780399">
          <w:rPr>
            <w:i/>
            <w:vertAlign w:val="subscript"/>
            <w:rPrChange w:id="982" w:author="Benedikt Becker" w:date="2016-03-16T18:49:00Z">
              <w:rPr/>
            </w:rPrChange>
          </w:rPr>
          <w:t>i</w:t>
        </w:r>
        <w:proofErr w:type="spellEnd"/>
        <w:r w:rsidR="00780399">
          <w:t xml:space="preserve"> mappings </w:t>
        </w:r>
      </w:ins>
      <w:ins w:id="983" w:author="Benedikt Becker" w:date="2016-03-17T12:27:00Z">
        <w:r w:rsidR="00C82A81">
          <w:t>were</w:t>
        </w:r>
      </w:ins>
      <w:ins w:id="984" w:author="Benedikt Becker" w:date="2016-03-16T18:52:00Z">
        <w:r w:rsidR="00780399">
          <w:t xml:space="preserve"> constructed </w:t>
        </w:r>
      </w:ins>
      <w:ins w:id="985" w:author="Benedikt Becker" w:date="2016-03-17T15:39:00Z">
        <w:r w:rsidR="00A04D46">
          <w:t>to</w:t>
        </w:r>
      </w:ins>
      <w:ins w:id="986" w:author="Benedikt Becker" w:date="2016-03-17T12:24:00Z">
        <w:r w:rsidR="00B538EA">
          <w:t xml:space="preserve"> </w:t>
        </w:r>
      </w:ins>
      <w:ins w:id="987" w:author="Benedikt Becker" w:date="2016-03-17T12:27:00Z">
        <w:r w:rsidR="00A04D46">
          <w:t>improv</w:t>
        </w:r>
      </w:ins>
      <w:ins w:id="988" w:author="Benedikt Becker" w:date="2016-03-17T15:41:00Z">
        <w:r w:rsidR="00A04D46">
          <w:t>e</w:t>
        </w:r>
      </w:ins>
      <w:ins w:id="989" w:author="Benedikt Becker" w:date="2016-03-17T12:17:00Z">
        <w:r w:rsidR="008C5CB7">
          <w:t xml:space="preserve"> </w:t>
        </w:r>
      </w:ins>
      <w:ins w:id="990" w:author="Benedikt Becker" w:date="2016-03-16T18:52:00Z">
        <w:r w:rsidR="00780399">
          <w:t>sensitivity</w:t>
        </w:r>
      </w:ins>
      <w:ins w:id="991" w:author="Benedikt Becker" w:date="2016-03-17T15:42:00Z">
        <w:r w:rsidR="00417F85">
          <w:t xml:space="preserve"> </w:t>
        </w:r>
      </w:ins>
      <w:ins w:id="992" w:author="Benedikt Becker" w:date="2016-03-29T15:46:00Z">
        <w:r w:rsidR="001243C2">
          <w:t>consecutively</w:t>
        </w:r>
      </w:ins>
      <w:ins w:id="993" w:author="Benedikt Becker" w:date="2016-03-17T15:45:00Z">
        <w:r w:rsidR="004D0F33">
          <w:t>.</w:t>
        </w:r>
      </w:ins>
      <w:ins w:id="994" w:author="Benedikt Becker" w:date="2016-03-17T15:46:00Z">
        <w:r w:rsidR="004D0F33">
          <w:t xml:space="preserve"> T</w:t>
        </w:r>
      </w:ins>
      <w:ins w:id="995" w:author="Benedikt Becker" w:date="2016-03-17T15:43:00Z">
        <w:r w:rsidR="00417F85">
          <w:t xml:space="preserve">o estimate </w:t>
        </w:r>
      </w:ins>
      <w:ins w:id="996" w:author="Benedikt Becker" w:date="2016-03-30T20:37:00Z">
        <w:r w:rsidR="00632C8D">
          <w:t>an</w:t>
        </w:r>
      </w:ins>
      <w:ins w:id="997" w:author="Benedikt Becker" w:date="2016-03-17T15:43:00Z">
        <w:r w:rsidR="00417F85">
          <w:t xml:space="preserve"> upper bound of their PPVs </w:t>
        </w:r>
      </w:ins>
      <w:del w:id="998" w:author="Benedikt Becker" w:date="2016-03-16T18:52:00Z">
        <w:r w:rsidR="005A5BF5" w:rsidDel="00780399">
          <w:delText>W</w:delText>
        </w:r>
      </w:del>
      <w:ins w:id="999" w:author="Benedikt Becker" w:date="2016-03-16T18:52:00Z">
        <w:r w:rsidR="00780399">
          <w:t>we</w:t>
        </w:r>
      </w:ins>
      <w:del w:id="1000" w:author="Benedikt Becker" w:date="2016-03-16T18:52:00Z">
        <w:r w:rsidR="002220E8" w:rsidDel="00780399">
          <w:delText>e</w:delText>
        </w:r>
      </w:del>
      <w:r w:rsidR="002220E8">
        <w:t xml:space="preserve"> </w:t>
      </w:r>
      <w:del w:id="1001" w:author="Benedikt Becker" w:date="2016-03-17T15:46:00Z">
        <w:r w:rsidR="005A5BF5" w:rsidDel="00830413">
          <w:delText xml:space="preserve">also </w:delText>
        </w:r>
      </w:del>
      <w:ins w:id="1002" w:author="Benedikt Becker" w:date="2016-03-17T12:27:00Z">
        <w:r w:rsidR="00C639B8">
          <w:t xml:space="preserve">considered </w:t>
        </w:r>
      </w:ins>
      <w:del w:id="1003" w:author="Benedikt Becker" w:date="2016-03-17T12:27:00Z">
        <w:r w:rsidR="008C5193" w:rsidDel="00C639B8">
          <w:delText>evaluate</w:delText>
        </w:r>
        <w:r w:rsidR="000F1D09" w:rsidDel="00C639B8">
          <w:delText>d</w:delText>
        </w:r>
        <w:r w:rsidR="008C5193" w:rsidDel="00C639B8">
          <w:delText xml:space="preserve"> </w:delText>
        </w:r>
      </w:del>
      <w:del w:id="1004" w:author="Benedikt Becker" w:date="2016-03-17T12:17:00Z">
        <w:r w:rsidR="009F2A77" w:rsidDel="00173D63">
          <w:delText xml:space="preserve">for each event </w:delText>
        </w:r>
      </w:del>
      <w:ins w:id="1005" w:author="Benedikt Becker" w:date="2016-03-17T15:44:00Z">
        <w:r w:rsidR="00B666AF">
          <w:t xml:space="preserve">the </w:t>
        </w:r>
      </w:ins>
      <w:del w:id="1006" w:author="Benedikt Becker" w:date="2016-03-16T18:40:00Z">
        <w:r w:rsidR="004E6635" w:rsidRPr="009812F0" w:rsidDel="009812F0">
          <w:rPr>
            <w:i/>
            <w:rPrChange w:id="1007" w:author="Benedikt Becker" w:date="2016-03-16T18:40:00Z">
              <w:rPr/>
            </w:rPrChange>
          </w:rPr>
          <w:delText>a</w:delText>
        </w:r>
      </w:del>
      <w:del w:id="1008" w:author="Benedikt Becker" w:date="2016-03-17T15:44:00Z">
        <w:r w:rsidR="004E6635" w:rsidDel="00B666AF">
          <w:delText xml:space="preserve"> </w:delText>
        </w:r>
        <w:r w:rsidR="000F1D09" w:rsidDel="00B666AF">
          <w:delText>mapping</w:delText>
        </w:r>
      </w:del>
      <w:ins w:id="1009" w:author="Benedikt Becker" w:date="2016-03-17T15:37:00Z">
        <w:r w:rsidR="00C62DFF">
          <w:rPr>
            <w:i/>
          </w:rPr>
          <w:t>max-sensitivity</w:t>
        </w:r>
      </w:ins>
      <w:del w:id="1010" w:author="Benedikt Becker" w:date="2016-03-17T15:37:00Z">
        <w:r w:rsidR="000F1D09" w:rsidDel="00C62DFF">
          <w:delText xml:space="preserve"> </w:delText>
        </w:r>
      </w:del>
      <w:ins w:id="1011" w:author="Benedikt Becker" w:date="2016-03-17T15:43:00Z">
        <w:r w:rsidR="00417F85">
          <w:t xml:space="preserve"> </w:t>
        </w:r>
      </w:ins>
      <w:ins w:id="1012" w:author="Benedikt Becker" w:date="2016-03-17T15:44:00Z">
        <w:r w:rsidR="00B666AF">
          <w:t>mapping</w:t>
        </w:r>
        <w:r w:rsidR="00B666AF" w:rsidDel="00173D63">
          <w:t xml:space="preserve"> </w:t>
        </w:r>
      </w:ins>
      <w:del w:id="1013" w:author="Benedikt Becker" w:date="2016-03-17T12:18:00Z">
        <w:r w:rsidR="000F1D09" w:rsidDel="00173D63">
          <w:delText xml:space="preserve">that </w:delText>
        </w:r>
      </w:del>
      <w:del w:id="1014" w:author="Benedikt Becker" w:date="2016-03-16T18:34:00Z">
        <w:r w:rsidR="000F1D09" w:rsidDel="00695EE8">
          <w:delText>has</w:delText>
        </w:r>
        <w:r w:rsidR="00520DA2" w:rsidDel="00695EE8">
          <w:delText xml:space="preserve"> a </w:delText>
        </w:r>
      </w:del>
      <w:ins w:id="1015" w:author="Benedikt Becker" w:date="2016-03-17T15:46:00Z">
        <w:r w:rsidR="00BA1557">
          <w:t xml:space="preserve">that has </w:t>
        </w:r>
      </w:ins>
      <w:commentRangeStart w:id="1016"/>
      <w:r w:rsidR="00520DA2">
        <w:t>maxim</w:t>
      </w:r>
      <w:ins w:id="1017" w:author="Benedikt Becker" w:date="2016-03-17T15:44:00Z">
        <w:r w:rsidR="001A6AAC">
          <w:t>um</w:t>
        </w:r>
      </w:ins>
      <w:del w:id="1018" w:author="Benedikt Becker" w:date="2016-03-17T15:44:00Z">
        <w:r w:rsidR="00520DA2" w:rsidDel="001A6AAC">
          <w:delText>al</w:delText>
        </w:r>
      </w:del>
      <w:r w:rsidR="00520DA2">
        <w:t xml:space="preserve"> </w:t>
      </w:r>
      <w:r w:rsidR="000B32A8">
        <w:t>sensitivity</w:t>
      </w:r>
      <w:r w:rsidR="00520DA2">
        <w:t xml:space="preserve"> </w:t>
      </w:r>
      <w:ins w:id="1019" w:author="Benedikt Becker" w:date="2016-03-17T15:46:00Z">
        <w:r w:rsidR="00BA1557">
          <w:t xml:space="preserve">with </w:t>
        </w:r>
      </w:ins>
      <w:del w:id="1020" w:author="Benedikt Becker" w:date="2016-03-17T12:18:00Z">
        <w:r w:rsidR="00D91E73" w:rsidDel="00933C69">
          <w:delText xml:space="preserve">in all coding systems </w:delText>
        </w:r>
      </w:del>
      <w:del w:id="1021" w:author="Benedikt Becker" w:date="2016-03-17T12:20:00Z">
        <w:r w:rsidR="00520DA2" w:rsidDel="002A7C84">
          <w:delText>with</w:delText>
        </w:r>
      </w:del>
      <w:del w:id="1022" w:author="Benedikt Becker" w:date="2016-03-17T15:46:00Z">
        <w:r w:rsidR="00520DA2" w:rsidDel="00BA1557">
          <w:delText xml:space="preserve"> </w:delText>
        </w:r>
      </w:del>
      <w:ins w:id="1023" w:author="Benedikt Becker" w:date="2016-03-17T12:42:00Z">
        <w:r w:rsidR="007F6F3A">
          <w:t>maximal</w:t>
        </w:r>
      </w:ins>
      <w:ins w:id="1024" w:author="Benedikt Becker" w:date="2016-03-17T12:29:00Z">
        <w:r w:rsidR="00D54C6D">
          <w:t xml:space="preserve"> </w:t>
        </w:r>
      </w:ins>
      <w:del w:id="1025" w:author="Benedikt Becker" w:date="2016-03-17T12:20:00Z">
        <w:r w:rsidR="00607A0C" w:rsidDel="002A7C84">
          <w:delText xml:space="preserve">an </w:delText>
        </w:r>
        <w:r w:rsidR="00520DA2" w:rsidDel="002A7C84">
          <w:delText xml:space="preserve">optimal </w:delText>
        </w:r>
      </w:del>
      <w:r w:rsidR="00C3532A">
        <w:t>PPV</w:t>
      </w:r>
      <w:commentRangeEnd w:id="1016"/>
      <w:del w:id="1026" w:author="Benedikt Becker" w:date="2016-03-17T15:44:00Z">
        <w:r w:rsidR="00CE34F1" w:rsidDel="00335E20">
          <w:rPr>
            <w:rStyle w:val="CommentReference"/>
          </w:rPr>
          <w:commentReference w:id="1016"/>
        </w:r>
      </w:del>
      <w:ins w:id="1027" w:author="Benedikt Becker" w:date="2016-03-17T12:30:00Z">
        <w:r w:rsidR="005F0ED0" w:rsidRPr="005F0ED0">
          <w:t xml:space="preserve">. </w:t>
        </w:r>
      </w:ins>
      <w:ins w:id="1028" w:author="Benedikt Becker" w:date="2016-03-16T18:35:00Z">
        <w:r w:rsidR="00695EE8">
          <w:t xml:space="preserve">In contrast to </w:t>
        </w:r>
        <w:r w:rsidR="00695EE8">
          <w:rPr>
            <w:i/>
          </w:rPr>
          <w:t>baseline</w:t>
        </w:r>
        <w:r w:rsidR="00695EE8">
          <w:t xml:space="preserve"> and </w:t>
        </w:r>
        <w:proofErr w:type="spellStart"/>
        <w:r w:rsidR="00695EE8">
          <w:rPr>
            <w:i/>
          </w:rPr>
          <w:t>expand</w:t>
        </w:r>
        <w:r w:rsidR="00695EE8" w:rsidRPr="00841013">
          <w:rPr>
            <w:i/>
            <w:vertAlign w:val="subscript"/>
          </w:rPr>
          <w:t>i</w:t>
        </w:r>
      </w:ins>
      <w:proofErr w:type="spellEnd"/>
      <w:ins w:id="1029" w:author="Benedikt Becker" w:date="2016-03-16T18:44:00Z">
        <w:r w:rsidR="00870B1F" w:rsidRPr="00E0158D">
          <w:rPr>
            <w:rPrChange w:id="1030" w:author="Benedikt Becker" w:date="2016-03-17T15:48:00Z">
              <w:rPr>
                <w:i/>
              </w:rPr>
            </w:rPrChange>
          </w:rPr>
          <w:t>,</w:t>
        </w:r>
      </w:ins>
      <w:ins w:id="1031" w:author="Benedikt Becker" w:date="2016-03-17T15:48:00Z">
        <w:r w:rsidR="00E0158D" w:rsidRPr="00E0158D">
          <w:rPr>
            <w:rPrChange w:id="1032" w:author="Benedikt Becker" w:date="2016-03-17T15:48:00Z">
              <w:rPr>
                <w:i/>
              </w:rPr>
            </w:rPrChange>
          </w:rPr>
          <w:t xml:space="preserve"> the</w:t>
        </w:r>
      </w:ins>
      <w:ins w:id="1033" w:author="Benedikt Becker" w:date="2016-03-17T15:47:00Z">
        <w:r w:rsidR="001C499E" w:rsidRPr="001C499E">
          <w:rPr>
            <w:i/>
          </w:rPr>
          <w:t xml:space="preserve"> </w:t>
        </w:r>
        <w:r w:rsidR="001C499E">
          <w:rPr>
            <w:i/>
          </w:rPr>
          <w:t>max-sensitivity</w:t>
        </w:r>
      </w:ins>
      <w:ins w:id="1034" w:author="Benedikt Becker" w:date="2016-03-16T18:36:00Z">
        <w:r w:rsidR="00695EE8">
          <w:t xml:space="preserve"> </w:t>
        </w:r>
      </w:ins>
      <w:ins w:id="1035" w:author="Benedikt Becker" w:date="2016-03-17T15:48:00Z">
        <w:r w:rsidR="00E0158D">
          <w:t xml:space="preserve">mapping </w:t>
        </w:r>
      </w:ins>
      <w:del w:id="1036" w:author="Benedikt Becker" w:date="2016-03-16T18:35:00Z">
        <w:r w:rsidR="002436BC" w:rsidDel="00695EE8">
          <w:delText xml:space="preserve">, </w:delText>
        </w:r>
        <w:r w:rsidR="004E6635" w:rsidDel="00695EE8">
          <w:delText>and</w:delText>
        </w:r>
        <w:commentRangeStart w:id="1037"/>
        <w:r w:rsidR="007C3D40" w:rsidDel="00695EE8">
          <w:delText xml:space="preserve"> which</w:delText>
        </w:r>
        <w:r w:rsidR="000F1D09" w:rsidDel="00695EE8">
          <w:delText xml:space="preserve"> </w:delText>
        </w:r>
      </w:del>
      <w:ins w:id="1038" w:author="Benedikt Becker" w:date="2016-03-16T18:41:00Z">
        <w:r w:rsidR="004B3452">
          <w:t>was</w:t>
        </w:r>
      </w:ins>
      <w:del w:id="1039" w:author="Benedikt Becker" w:date="2016-03-16T18:41:00Z">
        <w:r w:rsidR="000F1D09" w:rsidDel="004B3452">
          <w:delText>is</w:delText>
        </w:r>
      </w:del>
      <w:r w:rsidR="000F1D09">
        <w:t xml:space="preserve"> </w:t>
      </w:r>
      <w:r w:rsidR="00CC59F6">
        <w:t>not derived from the case</w:t>
      </w:r>
      <w:r w:rsidR="004E6635">
        <w:t xml:space="preserve"> definition</w:t>
      </w:r>
      <w:del w:id="1040" w:author="Benedikt Becker" w:date="2016-03-16T18:35:00Z">
        <w:r w:rsidR="004E6635" w:rsidDel="00695EE8">
          <w:delText xml:space="preserve"> like</w:delText>
        </w:r>
        <w:r w:rsidR="000F1D09" w:rsidDel="00695EE8">
          <w:delText xml:space="preserve"> </w:delText>
        </w:r>
        <w:r w:rsidR="000F1D09" w:rsidDel="00695EE8">
          <w:rPr>
            <w:i/>
          </w:rPr>
          <w:delText>baseline</w:delText>
        </w:r>
        <w:r w:rsidR="000F1D09" w:rsidDel="00695EE8">
          <w:delText xml:space="preserve"> and </w:delText>
        </w:r>
        <w:r w:rsidR="00841013" w:rsidDel="00695EE8">
          <w:rPr>
            <w:i/>
          </w:rPr>
          <w:delText>expand</w:delText>
        </w:r>
        <w:r w:rsidR="00841013" w:rsidRPr="00841013" w:rsidDel="00695EE8">
          <w:rPr>
            <w:i/>
            <w:vertAlign w:val="subscript"/>
          </w:rPr>
          <w:delText>i</w:delText>
        </w:r>
      </w:del>
      <w:del w:id="1041" w:author="Benedikt Becker" w:date="2016-03-16T18:36:00Z">
        <w:r w:rsidR="000F1D09" w:rsidDel="00695EE8">
          <w:delText>.</w:delText>
        </w:r>
      </w:del>
      <w:del w:id="1042" w:author="Benedikt Becker" w:date="2016-03-16T18:42:00Z">
        <w:r w:rsidR="00520DA2" w:rsidDel="00EF766D">
          <w:delText xml:space="preserve"> </w:delText>
        </w:r>
      </w:del>
      <w:commentRangeEnd w:id="1037"/>
      <w:r w:rsidR="007372CE">
        <w:rPr>
          <w:rStyle w:val="CommentReference"/>
        </w:rPr>
        <w:commentReference w:id="1037"/>
      </w:r>
      <w:del w:id="1043" w:author="Benedikt Becker" w:date="2016-03-16T18:36:00Z">
        <w:r w:rsidR="00AA4FB8" w:rsidDel="00695EE8">
          <w:delText xml:space="preserve">Instead, </w:delText>
        </w:r>
        <w:r w:rsidR="00E97F8E" w:rsidDel="00695EE8">
          <w:rPr>
            <w:i/>
          </w:rPr>
          <w:delText>max-sensitivity</w:delText>
        </w:r>
        <w:r w:rsidR="00E97F8E" w:rsidDel="00695EE8">
          <w:delText xml:space="preserve"> </w:delText>
        </w:r>
        <w:r w:rsidR="00FB2794" w:rsidDel="00695EE8">
          <w:delText xml:space="preserve">is </w:delText>
        </w:r>
      </w:del>
      <w:ins w:id="1044" w:author="Benedikt Becker" w:date="2016-03-16T18:42:00Z">
        <w:r w:rsidR="00EF766D">
          <w:t xml:space="preserve"> b</w:t>
        </w:r>
      </w:ins>
      <w:ins w:id="1045" w:author="Benedikt Becker" w:date="2016-03-16T18:36:00Z">
        <w:r w:rsidR="00695EE8">
          <w:t xml:space="preserve">ut </w:t>
        </w:r>
      </w:ins>
      <w:r w:rsidR="00FB2794">
        <w:t>constructed by</w:t>
      </w:r>
      <w:r w:rsidR="00132D88">
        <w:t xml:space="preserve"> </w:t>
      </w:r>
      <w:ins w:id="1046" w:author="Benedikt Becker" w:date="2016-03-22T18:41:00Z">
        <w:r w:rsidR="00B9530E">
          <w:t xml:space="preserve">first </w:t>
        </w:r>
      </w:ins>
      <w:r w:rsidR="00AA4FB8">
        <w:t xml:space="preserve">identifying </w:t>
      </w:r>
      <w:r w:rsidR="00FB2794">
        <w:t>all UMLS concepts</w:t>
      </w:r>
      <w:ins w:id="1047" w:author="Benedikt Becker" w:date="2016-03-16T18:43:00Z">
        <w:r w:rsidR="00E54EDB">
          <w:t xml:space="preserve"> </w:t>
        </w:r>
      </w:ins>
      <w:ins w:id="1048" w:author="Benedikt Becker" w:date="2016-03-17T15:48:00Z">
        <w:r w:rsidR="00923D8E">
          <w:t xml:space="preserve">that </w:t>
        </w:r>
      </w:ins>
      <w:ins w:id="1049" w:author="Benedikt Becker" w:date="2016-03-17T12:33:00Z">
        <w:r w:rsidR="004D2276">
          <w:t>cover</w:t>
        </w:r>
      </w:ins>
      <w:ins w:id="1050" w:author="Benedikt Becker" w:date="2016-03-17T15:48:00Z">
        <w:r w:rsidR="00923D8E">
          <w:t>ed</w:t>
        </w:r>
      </w:ins>
      <w:ins w:id="1051" w:author="Benedikt Becker" w:date="2016-03-17T12:33:00Z">
        <w:r w:rsidR="004D2276">
          <w:t xml:space="preserve"> at least one </w:t>
        </w:r>
      </w:ins>
      <w:del w:id="1052" w:author="Benedikt Becker" w:date="2016-03-16T18:43:00Z">
        <w:r w:rsidR="00FB2794" w:rsidDel="00E54EDB">
          <w:delText xml:space="preserve"> that </w:delText>
        </w:r>
        <w:r w:rsidR="00EA4CD4" w:rsidDel="00E54EDB">
          <w:delText>contain</w:delText>
        </w:r>
      </w:del>
      <w:del w:id="1053" w:author="Benedikt Becker" w:date="2016-03-17T12:33:00Z">
        <w:r w:rsidR="00EA4CD4" w:rsidDel="004D2276">
          <w:delText xml:space="preserve"> </w:delText>
        </w:r>
      </w:del>
      <w:del w:id="1054" w:author="Benedikt Becker" w:date="2016-03-17T12:32:00Z">
        <w:r w:rsidR="00363D16" w:rsidDel="009B1D6E">
          <w:delText xml:space="preserve">any </w:delText>
        </w:r>
      </w:del>
      <w:r w:rsidR="00EA4CD4">
        <w:t>code</w:t>
      </w:r>
      <w:ins w:id="1055" w:author="Benedikt Becker" w:date="2016-03-17T15:47:00Z">
        <w:r w:rsidR="0072383E">
          <w:t xml:space="preserve"> </w:t>
        </w:r>
        <w:r w:rsidR="008376DB">
          <w:t>of</w:t>
        </w:r>
      </w:ins>
      <w:del w:id="1056" w:author="Benedikt Becker" w:date="2016-03-16T18:43:00Z">
        <w:r w:rsidR="00EA4CD4" w:rsidDel="00E54EDB">
          <w:delText>s</w:delText>
        </w:r>
      </w:del>
      <w:del w:id="1057" w:author="Benedikt Becker" w:date="2016-03-17T12:33:00Z">
        <w:r w:rsidR="00EA4CD4" w:rsidDel="004D2276">
          <w:delText xml:space="preserve"> </w:delText>
        </w:r>
      </w:del>
      <w:del w:id="1058" w:author="Benedikt Becker" w:date="2016-03-16T18:43:00Z">
        <w:r w:rsidR="00A56CC6" w:rsidDel="005E5B84">
          <w:delText>of</w:delText>
        </w:r>
      </w:del>
      <w:r w:rsidR="00A56CC6">
        <w:t xml:space="preserve"> </w:t>
      </w:r>
      <w:r w:rsidR="00EA4CD4">
        <w:t>the reference</w:t>
      </w:r>
      <w:r w:rsidR="00E97F8E">
        <w:t xml:space="preserve"> </w:t>
      </w:r>
      <w:del w:id="1059" w:author="Benedikt Becker" w:date="2016-03-17T12:33:00Z">
        <w:r w:rsidR="00E97F8E" w:rsidDel="004D2276">
          <w:delText>mapping</w:delText>
        </w:r>
        <w:r w:rsidR="00EA4CD4" w:rsidDel="004D2276">
          <w:delText xml:space="preserve"> </w:delText>
        </w:r>
      </w:del>
      <w:ins w:id="1060" w:author="Benedikt Becker" w:date="2016-03-17T12:33:00Z">
        <w:r w:rsidR="004D2276">
          <w:t xml:space="preserve">set </w:t>
        </w:r>
      </w:ins>
      <w:r w:rsidR="00EA4CD4">
        <w:t>and</w:t>
      </w:r>
      <w:r w:rsidR="00B27759">
        <w:t xml:space="preserve"> </w:t>
      </w:r>
      <w:ins w:id="1061" w:author="Benedikt Becker" w:date="2016-03-22T18:41:00Z">
        <w:r w:rsidR="00B9530E">
          <w:t xml:space="preserve">then </w:t>
        </w:r>
      </w:ins>
      <w:commentRangeStart w:id="1062"/>
      <w:r w:rsidR="00A04697">
        <w:t>retaining</w:t>
      </w:r>
      <w:ins w:id="1063" w:author="Benedikt Becker" w:date="2016-03-16T18:41:00Z">
        <w:r w:rsidR="0083390A">
          <w:t xml:space="preserve"> for each code</w:t>
        </w:r>
      </w:ins>
      <w:ins w:id="1064" w:author="Benedikt Becker" w:date="2016-03-17T12:32:00Z">
        <w:r w:rsidR="00052975">
          <w:t xml:space="preserve"> of the reference</w:t>
        </w:r>
        <w:r w:rsidR="008B6FCE">
          <w:t xml:space="preserve"> </w:t>
        </w:r>
      </w:ins>
      <w:ins w:id="1065" w:author="Benedikt Becker" w:date="2016-03-17T12:34:00Z">
        <w:r w:rsidR="004D2276">
          <w:t xml:space="preserve">set </w:t>
        </w:r>
      </w:ins>
      <w:ins w:id="1066" w:author="Benedikt Becker" w:date="2016-03-17T12:32:00Z">
        <w:r w:rsidR="008B6FCE">
          <w:t>only</w:t>
        </w:r>
      </w:ins>
      <w:r w:rsidR="00A04697">
        <w:t xml:space="preserve"> the concept</w:t>
      </w:r>
      <w:del w:id="1067" w:author="Benedikt Becker" w:date="2016-03-16T18:41:00Z">
        <w:r w:rsidR="00B70719" w:rsidDel="0083390A">
          <w:delText>s</w:delText>
        </w:r>
      </w:del>
      <w:r w:rsidR="00F07CED">
        <w:t xml:space="preserve"> </w:t>
      </w:r>
      <w:ins w:id="1068" w:author="Benedikt Becker" w:date="2016-03-17T15:48:00Z">
        <w:r w:rsidR="00A77D4B">
          <w:t xml:space="preserve">that introduced </w:t>
        </w:r>
      </w:ins>
      <w:del w:id="1069" w:author="Benedikt Becker" w:date="2016-03-17T15:47:00Z">
        <w:r w:rsidR="00F07CED" w:rsidDel="00D0721F">
          <w:delText>that introduce</w:delText>
        </w:r>
      </w:del>
      <w:del w:id="1070" w:author="Benedikt Becker" w:date="2016-03-17T15:48:00Z">
        <w:r w:rsidR="00A04697" w:rsidDel="00A77D4B">
          <w:delText xml:space="preserve"> </w:delText>
        </w:r>
      </w:del>
      <w:r w:rsidR="00A04697">
        <w:t>the least number of false positive</w:t>
      </w:r>
      <w:ins w:id="1071" w:author="Benedikt Becker" w:date="2016-03-16T18:41:00Z">
        <w:r w:rsidR="00CF0193">
          <w:t>s</w:t>
        </w:r>
      </w:ins>
      <w:del w:id="1072" w:author="Benedikt Becker" w:date="2016-03-16T18:41:00Z">
        <w:r w:rsidR="00A04697" w:rsidDel="00CF0193">
          <w:delText xml:space="preserve"> codes</w:delText>
        </w:r>
      </w:del>
      <w:commentRangeEnd w:id="1062"/>
      <w:r w:rsidR="00182F9C">
        <w:rPr>
          <w:rStyle w:val="CommentReference"/>
        </w:rPr>
        <w:commentReference w:id="1062"/>
      </w:r>
      <w:r w:rsidR="00A04697">
        <w:t>.</w:t>
      </w:r>
      <w:del w:id="1073" w:author="Benedikt Becker" w:date="2016-03-17T12:33:00Z">
        <w:r w:rsidR="00416443" w:rsidDel="00CF1FEB">
          <w:delText xml:space="preserve"> </w:delText>
        </w:r>
      </w:del>
    </w:p>
    <w:p w14:paraId="3EC7C07A" w14:textId="41B91167" w:rsidR="00A0402D" w:rsidRDefault="00790921">
      <w:pPr>
        <w:rPr>
          <w:ins w:id="1074" w:author="Benedikt Becker" w:date="2016-03-17T16:30:00Z"/>
        </w:rPr>
      </w:pPr>
      <w:ins w:id="1075" w:author="Benedikt Becker" w:date="2016-03-17T15:57:00Z">
        <w:r>
          <w:t xml:space="preserve"> </w:t>
        </w:r>
      </w:ins>
      <w:commentRangeStart w:id="1076"/>
      <w:ins w:id="1077" w:author="Benedikt Becker" w:date="2016-03-17T16:46:00Z">
        <w:r w:rsidR="0066155D">
          <w:t>An example</w:t>
        </w:r>
      </w:ins>
      <w:commentRangeEnd w:id="1076"/>
      <w:ins w:id="1078" w:author="Benedikt Becker" w:date="2016-03-18T15:32:00Z">
        <w:r w:rsidR="007348E7">
          <w:rPr>
            <w:rStyle w:val="CommentReference"/>
          </w:rPr>
          <w:commentReference w:id="1076"/>
        </w:r>
      </w:ins>
      <w:ins w:id="1079" w:author="Benedikt Becker" w:date="2016-03-17T16:46:00Z">
        <w:r w:rsidR="0066155D">
          <w:t xml:space="preserve"> for a </w:t>
        </w:r>
        <w:r w:rsidR="0066155D">
          <w:rPr>
            <w:i/>
          </w:rPr>
          <w:t xml:space="preserve">max-sensitivity </w:t>
        </w:r>
        <w:r w:rsidR="0066155D">
          <w:t xml:space="preserve">mapping is shown in </w:t>
        </w:r>
        <w:r w:rsidR="0066155D">
          <w:fldChar w:fldCharType="begin"/>
        </w:r>
        <w:r w:rsidR="0066155D">
          <w:instrText xml:space="preserve"> REF _Ref445995747 \h </w:instrText>
        </w:r>
      </w:ins>
      <w:ins w:id="1080" w:author="Benedikt Becker" w:date="2016-03-17T16:46:00Z">
        <w:r w:rsidR="0066155D">
          <w:fldChar w:fldCharType="separate"/>
        </w:r>
        <w:r w:rsidR="0066155D">
          <w:t xml:space="preserve">figure </w:t>
        </w:r>
        <w:r w:rsidR="0066155D">
          <w:rPr>
            <w:noProof/>
          </w:rPr>
          <w:t>4</w:t>
        </w:r>
        <w:r w:rsidR="0066155D">
          <w:fldChar w:fldCharType="end"/>
        </w:r>
        <w:r w:rsidR="0066155D">
          <w:t>. The</w:t>
        </w:r>
      </w:ins>
      <w:commentRangeStart w:id="1081"/>
      <w:del w:id="1082" w:author="Benedikt Becker" w:date="2016-03-16T18:44:00Z">
        <w:r w:rsidR="00D837A4" w:rsidDel="005A0C30">
          <w:delText>T</w:delText>
        </w:r>
      </w:del>
      <w:del w:id="1083" w:author="Benedikt Becker" w:date="2016-03-17T16:46:00Z">
        <w:r w:rsidR="00D837A4" w:rsidDel="0066155D">
          <w:delText>his construction</w:delText>
        </w:r>
      </w:del>
      <w:del w:id="1084" w:author="Benedikt Becker" w:date="2016-03-16T18:44:00Z">
        <w:r w:rsidR="00D837A4" w:rsidDel="005A0C30">
          <w:delText xml:space="preserve"> implies</w:delText>
        </w:r>
      </w:del>
      <w:r w:rsidR="00D837A4">
        <w:t xml:space="preserve"> </w:t>
      </w:r>
      <w:ins w:id="1085" w:author="Benedikt Becker" w:date="2016-03-17T15:56:00Z">
        <w:r w:rsidR="00E17510">
          <w:rPr>
            <w:i/>
          </w:rPr>
          <w:t>max-sensitivity</w:t>
        </w:r>
      </w:ins>
      <w:ins w:id="1086" w:author="Benedikt Becker" w:date="2016-03-17T16:02:00Z">
        <w:r w:rsidR="008E7423" w:rsidRPr="008E7423">
          <w:rPr>
            <w:rPrChange w:id="1087" w:author="Benedikt Becker" w:date="2016-03-17T16:02:00Z">
              <w:rPr>
                <w:i/>
              </w:rPr>
            </w:rPrChange>
          </w:rPr>
          <w:t xml:space="preserve"> </w:t>
        </w:r>
      </w:ins>
      <w:ins w:id="1088" w:author="Benedikt Becker" w:date="2016-03-17T16:46:00Z">
        <w:r w:rsidR="0066155D">
          <w:t xml:space="preserve">mapping </w:t>
        </w:r>
      </w:ins>
      <w:ins w:id="1089" w:author="Benedikt Becker" w:date="2016-03-17T16:02:00Z">
        <w:r w:rsidR="008E7423" w:rsidRPr="008E7423">
          <w:rPr>
            <w:rPrChange w:id="1090" w:author="Benedikt Becker" w:date="2016-03-17T16:02:00Z">
              <w:rPr>
                <w:i/>
              </w:rPr>
            </w:rPrChange>
          </w:rPr>
          <w:t>covers</w:t>
        </w:r>
      </w:ins>
      <w:ins w:id="1091" w:author="Benedikt Becker" w:date="2016-03-17T15:56:00Z">
        <w:r w:rsidR="00E17510">
          <w:t xml:space="preserve"> all reference codes that are available in the Metathesaurus</w:t>
        </w:r>
      </w:ins>
      <w:ins w:id="1092" w:author="Benedikt Becker" w:date="2016-03-22T18:41:00Z">
        <w:r w:rsidR="008E09A1">
          <w:t>. The</w:t>
        </w:r>
      </w:ins>
      <w:ins w:id="1093" w:author="Benedikt Becker" w:date="2016-03-17T15:56:00Z">
        <w:r w:rsidR="00B57CC1">
          <w:t xml:space="preserve"> </w:t>
        </w:r>
      </w:ins>
      <w:del w:id="1094" w:author="Benedikt Becker" w:date="2016-03-16T18:44:00Z">
        <w:r w:rsidR="00D837A4" w:rsidDel="005A0C30">
          <w:delText xml:space="preserve">that the </w:delText>
        </w:r>
      </w:del>
      <w:r w:rsidR="00D837A4">
        <w:t>false negativ</w:t>
      </w:r>
      <w:ins w:id="1095" w:author="Benedikt Becker" w:date="2016-03-16T18:45:00Z">
        <w:r w:rsidR="00200385">
          <w:t>es</w:t>
        </w:r>
      </w:ins>
      <w:del w:id="1096" w:author="Benedikt Becker" w:date="2016-03-16T18:45:00Z">
        <w:r w:rsidR="00D837A4" w:rsidDel="00200385">
          <w:delText>e codes</w:delText>
        </w:r>
      </w:del>
      <w:r w:rsidR="00D837A4">
        <w:t xml:space="preserve"> </w:t>
      </w:r>
      <w:ins w:id="1097" w:author="Benedikt Becker" w:date="2016-03-22T18:41:00Z">
        <w:r w:rsidR="008E09A1">
          <w:t xml:space="preserve">of </w:t>
        </w:r>
        <w:r w:rsidR="008E09A1">
          <w:rPr>
            <w:i/>
          </w:rPr>
          <w:t xml:space="preserve">max-sensitivity </w:t>
        </w:r>
      </w:ins>
      <w:del w:id="1098" w:author="Benedikt Becker" w:date="2016-03-17T15:56:00Z">
        <w:r w:rsidR="00D837A4" w:rsidDel="00B57CC1">
          <w:delText xml:space="preserve">of </w:delText>
        </w:r>
        <w:r w:rsidR="00D837A4" w:rsidDel="00B57CC1">
          <w:rPr>
            <w:i/>
          </w:rPr>
          <w:delText>maximum-sensitivity</w:delText>
        </w:r>
        <w:r w:rsidR="00D837A4" w:rsidDel="00B57CC1">
          <w:delText xml:space="preserve"> </w:delText>
        </w:r>
      </w:del>
      <w:del w:id="1099" w:author="Benedikt Becker" w:date="2016-03-17T15:57:00Z">
        <w:r w:rsidR="00D837A4" w:rsidDel="00D9120E">
          <w:delText>are the codes of the reference</w:delText>
        </w:r>
      </w:del>
      <w:del w:id="1100" w:author="Benedikt Becker" w:date="2016-03-16T18:45:00Z">
        <w:r w:rsidR="00D837A4" w:rsidDel="005A0C30">
          <w:delText>s</w:delText>
        </w:r>
      </w:del>
      <w:del w:id="1101" w:author="Benedikt Becker" w:date="2016-03-17T15:57:00Z">
        <w:r w:rsidR="00D837A4" w:rsidDel="00D9120E">
          <w:delText xml:space="preserve"> </w:delText>
        </w:r>
        <w:r w:rsidR="00D837A4" w:rsidDel="006766FF">
          <w:delText xml:space="preserve">that are not </w:delText>
        </w:r>
      </w:del>
      <w:del w:id="1102" w:author="Benedikt Becker" w:date="2016-03-17T15:56:00Z">
        <w:r w:rsidR="00D837A4" w:rsidDel="006766FF">
          <w:delText xml:space="preserve">available </w:delText>
        </w:r>
      </w:del>
      <w:del w:id="1103" w:author="Benedikt Becker" w:date="2016-03-17T15:57:00Z">
        <w:r w:rsidR="00D837A4" w:rsidDel="006766FF">
          <w:delText xml:space="preserve">in the </w:delText>
        </w:r>
      </w:del>
      <w:del w:id="1104" w:author="Benedikt Becker" w:date="2016-03-16T18:46:00Z">
        <w:r w:rsidR="00D837A4" w:rsidDel="00E2460A">
          <w:delText>UMLS</w:delText>
        </w:r>
      </w:del>
      <w:ins w:id="1105" w:author="Benedikt Becker" w:date="2016-03-17T16:46:00Z">
        <w:r w:rsidR="007D5D71">
          <w:t xml:space="preserve">are </w:t>
        </w:r>
      </w:ins>
      <w:ins w:id="1106" w:author="Benedikt Becker" w:date="2016-03-17T15:57:00Z">
        <w:r w:rsidR="006766FF">
          <w:t xml:space="preserve">missing in </w:t>
        </w:r>
      </w:ins>
      <w:ins w:id="1107" w:author="Benedikt Becker" w:date="2016-03-22T18:42:00Z">
        <w:r w:rsidR="00AE7670">
          <w:t xml:space="preserve">all </w:t>
        </w:r>
      </w:ins>
      <w:ins w:id="1108" w:author="Benedikt Becker" w:date="2016-03-17T15:57:00Z">
        <w:r w:rsidR="006766FF">
          <w:t>mapping</w:t>
        </w:r>
      </w:ins>
      <w:ins w:id="1109" w:author="Benedikt Becker" w:date="2016-03-22T18:42:00Z">
        <w:r w:rsidR="00AE7670">
          <w:t xml:space="preserve"> created </w:t>
        </w:r>
        <w:r w:rsidR="00DC6A3A">
          <w:t xml:space="preserve">with </w:t>
        </w:r>
        <w:r w:rsidR="00AE7670">
          <w:t>CodeMapper</w:t>
        </w:r>
      </w:ins>
      <w:r w:rsidR="00D837A4">
        <w:t>.</w:t>
      </w:r>
      <w:r w:rsidR="00764C85">
        <w:t xml:space="preserve"> </w:t>
      </w:r>
      <w:ins w:id="1110" w:author="Benedikt Becker" w:date="2016-03-17T16:03:00Z">
        <w:r w:rsidR="003719E3">
          <w:t xml:space="preserve">Every </w:t>
        </w:r>
      </w:ins>
      <w:ins w:id="1111" w:author="Benedikt Becker" w:date="2016-03-17T16:47:00Z">
        <w:r w:rsidR="00977A7E">
          <w:t xml:space="preserve">false </w:t>
        </w:r>
      </w:ins>
      <w:del w:id="1112" w:author="Benedikt Becker" w:date="2016-03-17T16:03:00Z">
        <w:r w:rsidR="00D837A4" w:rsidDel="003719E3">
          <w:delText xml:space="preserve">False </w:delText>
        </w:r>
      </w:del>
      <w:r w:rsidR="00D837A4">
        <w:t>positive</w:t>
      </w:r>
      <w:ins w:id="1113" w:author="Benedikt Becker" w:date="2016-03-17T16:03:00Z">
        <w:r w:rsidR="003719E3">
          <w:t xml:space="preserve"> code</w:t>
        </w:r>
      </w:ins>
      <w:ins w:id="1114" w:author="Benedikt Becker" w:date="2016-03-16T18:45:00Z">
        <w:r w:rsidR="00DC3640">
          <w:t xml:space="preserve"> </w:t>
        </w:r>
      </w:ins>
      <w:del w:id="1115" w:author="Benedikt Becker" w:date="2016-03-16T18:45:00Z">
        <w:r w:rsidR="00D837A4" w:rsidDel="00DC3640">
          <w:delText xml:space="preserve"> codes </w:delText>
        </w:r>
      </w:del>
      <w:r w:rsidR="00D837A4">
        <w:t xml:space="preserve">of </w:t>
      </w:r>
      <w:r w:rsidR="00D837A4">
        <w:rPr>
          <w:i/>
        </w:rPr>
        <w:t>max</w:t>
      </w:r>
      <w:del w:id="1116" w:author="Benedikt Becker" w:date="2016-03-22T18:42:00Z">
        <w:r w:rsidR="00D837A4" w:rsidDel="00AD71A4">
          <w:rPr>
            <w:i/>
          </w:rPr>
          <w:delText>imum</w:delText>
        </w:r>
      </w:del>
      <w:r w:rsidR="00D837A4">
        <w:rPr>
          <w:i/>
        </w:rPr>
        <w:t xml:space="preserve">-sensitivity </w:t>
      </w:r>
      <w:ins w:id="1117" w:author="Benedikt Becker" w:date="2016-03-17T16:03:00Z">
        <w:r w:rsidR="001924DB" w:rsidRPr="001924DB">
          <w:rPr>
            <w:rPrChange w:id="1118" w:author="Benedikt Becker" w:date="2016-03-17T16:03:00Z">
              <w:rPr>
                <w:i/>
              </w:rPr>
            </w:rPrChange>
          </w:rPr>
          <w:t>is</w:t>
        </w:r>
        <w:r w:rsidR="001924DB">
          <w:rPr>
            <w:i/>
          </w:rPr>
          <w:t xml:space="preserve"> </w:t>
        </w:r>
      </w:ins>
      <w:del w:id="1119" w:author="Benedikt Becker" w:date="2016-03-17T16:03:00Z">
        <w:r w:rsidR="00D837A4" w:rsidDel="001924DB">
          <w:delText xml:space="preserve">are </w:delText>
        </w:r>
      </w:del>
      <w:commentRangeStart w:id="1120"/>
      <w:del w:id="1121" w:author="Benedikt Becker" w:date="2016-03-16T18:23:00Z">
        <w:r w:rsidR="00D837A4" w:rsidDel="00A55D80">
          <w:delText>co</w:delText>
        </w:r>
      </w:del>
      <w:del w:id="1122" w:author="Benedikt Becker" w:date="2016-03-17T17:02:00Z">
        <w:r w:rsidR="00D837A4" w:rsidDel="003F6714">
          <w:delText>synony</w:delText>
        </w:r>
      </w:del>
      <w:ins w:id="1123" w:author="Benedikt Becker" w:date="2016-03-17T17:02:00Z">
        <w:r w:rsidR="003F6714">
          <w:t>sibling</w:t>
        </w:r>
      </w:ins>
      <w:ins w:id="1124" w:author="Benedikt Becker" w:date="2016-03-16T18:45:00Z">
        <w:r w:rsidR="00AE2E3B">
          <w:t xml:space="preserve"> of </w:t>
        </w:r>
      </w:ins>
      <w:ins w:id="1125" w:author="Benedikt Becker" w:date="2016-03-17T16:03:00Z">
        <w:r w:rsidR="001924DB">
          <w:t xml:space="preserve">a </w:t>
        </w:r>
      </w:ins>
      <w:ins w:id="1126" w:author="Benedikt Becker" w:date="2016-03-22T18:42:00Z">
        <w:r w:rsidR="00CC0C3D">
          <w:t>code of the reference set</w:t>
        </w:r>
      </w:ins>
      <w:del w:id="1127" w:author="Benedikt Becker" w:date="2016-03-16T18:45:00Z">
        <w:r w:rsidR="00D837A4" w:rsidDel="00AE2E3B">
          <w:delText>m codes</w:delText>
        </w:r>
        <w:r w:rsidR="00946ECD" w:rsidDel="00AE2E3B">
          <w:delText xml:space="preserve"> of</w:delText>
        </w:r>
      </w:del>
      <w:del w:id="1128" w:author="Benedikt Becker" w:date="2016-03-16T18:46:00Z">
        <w:r w:rsidR="00946ECD" w:rsidDel="00D52D51">
          <w:delText xml:space="preserve"> the reference mapping</w:delText>
        </w:r>
        <w:commentRangeEnd w:id="1120"/>
        <w:r w:rsidR="00182F9C" w:rsidDel="00D52D51">
          <w:rPr>
            <w:rStyle w:val="CommentReference"/>
          </w:rPr>
          <w:commentReference w:id="1120"/>
        </w:r>
      </w:del>
      <w:r w:rsidR="00946ECD">
        <w:t>, where t</w:t>
      </w:r>
      <w:r w:rsidR="00993BEF">
        <w:t xml:space="preserve">wo codes </w:t>
      </w:r>
      <w:ins w:id="1129" w:author="Benedikt Becker" w:date="2016-03-17T17:02:00Z">
        <w:r w:rsidR="00A05B9C">
          <w:t>are siblings if</w:t>
        </w:r>
      </w:ins>
      <w:del w:id="1130" w:author="Benedikt Becker" w:date="2016-03-17T16:03:00Z">
        <w:r w:rsidR="00993BEF" w:rsidDel="001924DB">
          <w:delText xml:space="preserve">are </w:delText>
        </w:r>
      </w:del>
      <w:del w:id="1131" w:author="Benedikt Becker" w:date="2016-03-16T18:24:00Z">
        <w:r w:rsidR="00993BEF" w:rsidDel="008572BE">
          <w:delText>co</w:delText>
        </w:r>
      </w:del>
      <w:del w:id="1132" w:author="Benedikt Becker" w:date="2016-03-17T17:02:00Z">
        <w:r w:rsidR="00993BEF" w:rsidDel="00A05B9C">
          <w:delText xml:space="preserve">synonym </w:delText>
        </w:r>
      </w:del>
      <w:ins w:id="1133" w:author="Benedikt Becker" w:date="2016-03-17T17:02:00Z">
        <w:r w:rsidR="00A05B9C">
          <w:t xml:space="preserve"> </w:t>
        </w:r>
      </w:ins>
      <w:del w:id="1134" w:author="Benedikt Becker" w:date="2016-03-17T16:03:00Z">
        <w:r w:rsidR="00993BEF" w:rsidDel="001924DB">
          <w:delText xml:space="preserve">if </w:delText>
        </w:r>
      </w:del>
      <w:r w:rsidR="00021986">
        <w:t>they</w:t>
      </w:r>
      <w:r w:rsidR="009827DB">
        <w:t xml:space="preserve"> </w:t>
      </w:r>
      <w:ins w:id="1135" w:author="Benedikt Becker" w:date="2016-03-17T17:02:00Z">
        <w:r w:rsidR="00A05B9C">
          <w:t xml:space="preserve">are </w:t>
        </w:r>
      </w:ins>
      <w:del w:id="1136" w:author="Benedikt Becker" w:date="2016-03-17T16:03:00Z">
        <w:r w:rsidR="009827DB" w:rsidDel="00D22589">
          <w:delText xml:space="preserve">are </w:delText>
        </w:r>
      </w:del>
      <w:r w:rsidR="009827DB">
        <w:t>link</w:t>
      </w:r>
      <w:ins w:id="1137" w:author="Benedikt Becker" w:date="2016-03-17T17:02:00Z">
        <w:r w:rsidR="00A05B9C">
          <w:t>ed</w:t>
        </w:r>
      </w:ins>
      <w:del w:id="1138" w:author="Benedikt Becker" w:date="2016-03-16T18:46:00Z">
        <w:r w:rsidR="009827DB" w:rsidDel="00902CD8">
          <w:delText>ed</w:delText>
        </w:r>
      </w:del>
      <w:r w:rsidR="00BC4143">
        <w:t xml:space="preserve"> </w:t>
      </w:r>
      <w:r w:rsidR="00993BEF">
        <w:t xml:space="preserve">to </w:t>
      </w:r>
      <w:r w:rsidR="004F37D2">
        <w:t>the</w:t>
      </w:r>
      <w:r w:rsidR="0025646C">
        <w:t xml:space="preserve"> </w:t>
      </w:r>
      <w:r w:rsidR="00993BEF">
        <w:t>same concept in the</w:t>
      </w:r>
      <w:ins w:id="1139" w:author="Benedikt Becker" w:date="2016-03-16T18:46:00Z">
        <w:r w:rsidR="00E2460A">
          <w:t xml:space="preserve"> Metathesaurus</w:t>
        </w:r>
      </w:ins>
      <w:ins w:id="1140" w:author="Benedikt Becker" w:date="2016-03-17T16:46:00Z">
        <w:r w:rsidR="0066155D">
          <w:t>.</w:t>
        </w:r>
      </w:ins>
      <w:del w:id="1141" w:author="Benedikt Becker" w:date="2016-03-16T18:46:00Z">
        <w:r w:rsidR="00993BEF" w:rsidDel="00E2460A">
          <w:delText xml:space="preserve"> UMLS</w:delText>
        </w:r>
      </w:del>
      <w:del w:id="1142" w:author="Benedikt Becker" w:date="2016-03-17T16:34:00Z">
        <w:r w:rsidR="00993BEF" w:rsidDel="00FC4032">
          <w:delText>.</w:delText>
        </w:r>
        <w:r w:rsidR="00946ECD" w:rsidDel="00FC4032">
          <w:delText xml:space="preserve"> </w:delText>
        </w:r>
      </w:del>
      <w:commentRangeEnd w:id="1081"/>
      <w:r w:rsidR="007372CE">
        <w:rPr>
          <w:rStyle w:val="CommentReference"/>
        </w:rPr>
        <w:commentReference w:id="1081"/>
      </w:r>
      <w:del w:id="1143" w:author="Benedikt Becker" w:date="2016-03-17T16:49:00Z">
        <w:r w:rsidR="00520DA2" w:rsidDel="003A0578">
          <w:delText>T</w:delText>
        </w:r>
      </w:del>
      <w:ins w:id="1144" w:author="Benedikt Becker" w:date="2016-03-17T16:49:00Z">
        <w:r w:rsidR="003A0578">
          <w:t xml:space="preserve"> </w:t>
        </w:r>
      </w:ins>
      <w:ins w:id="1145" w:author="Benedikt Becker" w:date="2016-03-17T16:54:00Z">
        <w:r w:rsidR="003A0046">
          <w:t xml:space="preserve">Presuming </w:t>
        </w:r>
      </w:ins>
      <w:ins w:id="1146" w:author="Benedikt Becker" w:date="2016-03-17T16:52:00Z">
        <w:r w:rsidR="003A0046">
          <w:t xml:space="preserve">that </w:t>
        </w:r>
      </w:ins>
      <w:ins w:id="1147" w:author="Benedikt Becker" w:date="2016-03-17T16:55:00Z">
        <w:r w:rsidR="004B3AF8">
          <w:t xml:space="preserve">a code set is </w:t>
        </w:r>
      </w:ins>
      <w:ins w:id="1148" w:author="Benedikt Becker" w:date="2016-03-17T16:56:00Z">
        <w:r w:rsidR="004B3AF8" w:rsidRPr="00C25B0D">
          <w:rPr>
            <w:i/>
            <w:rPrChange w:id="1149" w:author="Benedikt Becker" w:date="2016-03-22T18:43:00Z">
              <w:rPr/>
            </w:rPrChange>
          </w:rPr>
          <w:t>coherent</w:t>
        </w:r>
        <w:r w:rsidR="004B3AF8">
          <w:t xml:space="preserve"> </w:t>
        </w:r>
      </w:ins>
      <w:ins w:id="1150" w:author="Benedikt Becker" w:date="2016-03-17T16:55:00Z">
        <w:r w:rsidR="004B3AF8">
          <w:t>between coding systems</w:t>
        </w:r>
      </w:ins>
      <w:ins w:id="1151" w:author="Benedikt Becker" w:date="2016-03-17T16:56:00Z">
        <w:r w:rsidR="004B3AF8">
          <w:t xml:space="preserve"> if</w:t>
        </w:r>
      </w:ins>
      <w:ins w:id="1152" w:author="Benedikt Becker" w:date="2016-03-17T16:55:00Z">
        <w:r w:rsidR="004B3AF8">
          <w:t xml:space="preserve"> </w:t>
        </w:r>
      </w:ins>
      <w:ins w:id="1153" w:author="Benedikt Becker" w:date="2016-03-17T16:52:00Z">
        <w:r w:rsidR="003A0046">
          <w:t xml:space="preserve">the inclusion of </w:t>
        </w:r>
      </w:ins>
      <w:ins w:id="1154" w:author="Benedikt Becker" w:date="2016-03-17T16:54:00Z">
        <w:r w:rsidR="003A0046">
          <w:t xml:space="preserve">one </w:t>
        </w:r>
      </w:ins>
      <w:ins w:id="1155" w:author="Benedikt Becker" w:date="2016-03-17T16:52:00Z">
        <w:r w:rsidR="003A0046">
          <w:t>code</w:t>
        </w:r>
      </w:ins>
      <w:ins w:id="1156" w:author="Benedikt Becker" w:date="2016-03-23T18:42:00Z">
        <w:r w:rsidR="009052D1">
          <w:t xml:space="preserve"> in a code set</w:t>
        </w:r>
      </w:ins>
      <w:ins w:id="1157" w:author="Benedikt Becker" w:date="2016-03-17T16:52:00Z">
        <w:r w:rsidR="003A0046">
          <w:t xml:space="preserve"> </w:t>
        </w:r>
      </w:ins>
      <w:ins w:id="1158" w:author="Benedikt Becker" w:date="2016-03-17T16:56:00Z">
        <w:r w:rsidR="004B3AF8">
          <w:t xml:space="preserve">implies </w:t>
        </w:r>
      </w:ins>
      <w:ins w:id="1159" w:author="Benedikt Becker" w:date="2016-03-17T16:53:00Z">
        <w:r w:rsidR="003A0046">
          <w:t xml:space="preserve">the inclusion of </w:t>
        </w:r>
      </w:ins>
      <w:ins w:id="1160" w:author="Benedikt Becker" w:date="2016-03-17T17:03:00Z">
        <w:r w:rsidR="00BA0748">
          <w:t>its siblings</w:t>
        </w:r>
      </w:ins>
      <w:ins w:id="1161" w:author="Benedikt Becker" w:date="2016-03-17T16:53:00Z">
        <w:r w:rsidR="003A0046">
          <w:t>,</w:t>
        </w:r>
      </w:ins>
      <w:ins w:id="1162" w:author="Benedikt Becker" w:date="2016-03-17T16:56:00Z">
        <w:r w:rsidR="004B3AF8">
          <w:t xml:space="preserve"> </w:t>
        </w:r>
      </w:ins>
      <w:ins w:id="1163" w:author="Benedikt Becker" w:date="2016-03-17T16:49:00Z">
        <w:r w:rsidR="003A0578">
          <w:t>t</w:t>
        </w:r>
      </w:ins>
      <w:r w:rsidR="00520DA2">
        <w:t xml:space="preserve">he </w:t>
      </w:r>
      <w:del w:id="1164" w:author="Benedikt Becker" w:date="2016-03-17T16:45:00Z">
        <w:r w:rsidR="001E5B63" w:rsidDel="002F16A9">
          <w:delText>positive predictive value</w:delText>
        </w:r>
        <w:r w:rsidR="00B06ADE" w:rsidDel="002F16A9">
          <w:delText xml:space="preserve"> </w:delText>
        </w:r>
      </w:del>
      <w:ins w:id="1165" w:author="Benedikt Becker" w:date="2016-03-17T16:45:00Z">
        <w:r w:rsidR="002F16A9">
          <w:t xml:space="preserve">PPV </w:t>
        </w:r>
      </w:ins>
      <w:r w:rsidR="007458E1">
        <w:t xml:space="preserve">of </w:t>
      </w:r>
      <w:r w:rsidR="007458E1" w:rsidRPr="007458E1">
        <w:rPr>
          <w:i/>
        </w:rPr>
        <w:t>max</w:t>
      </w:r>
      <w:del w:id="1166" w:author="Benedikt Becker" w:date="2016-03-22T18:44:00Z">
        <w:r w:rsidR="007458E1" w:rsidRPr="007458E1" w:rsidDel="00C25B0D">
          <w:rPr>
            <w:i/>
          </w:rPr>
          <w:delText>imum</w:delText>
        </w:r>
      </w:del>
      <w:r w:rsidR="007458E1" w:rsidRPr="007458E1">
        <w:rPr>
          <w:i/>
        </w:rPr>
        <w:t>-sensitivity</w:t>
      </w:r>
      <w:r w:rsidR="007458E1">
        <w:t xml:space="preserve"> </w:t>
      </w:r>
      <w:r w:rsidR="00520DA2">
        <w:t xml:space="preserve">serves </w:t>
      </w:r>
      <w:ins w:id="1167" w:author="Benedikt Becker" w:date="2016-03-22T18:44:00Z">
        <w:r w:rsidR="004F083B">
          <w:t xml:space="preserve">thus </w:t>
        </w:r>
      </w:ins>
      <w:del w:id="1168" w:author="Benedikt Becker" w:date="2016-03-17T16:57:00Z">
        <w:r w:rsidR="00383D6A" w:rsidDel="006F1E58">
          <w:delText xml:space="preserve">thus </w:delText>
        </w:r>
      </w:del>
      <w:del w:id="1169" w:author="Benedikt Becker" w:date="2016-03-17T16:45:00Z">
        <w:r w:rsidR="00844658" w:rsidDel="00213C48">
          <w:delText xml:space="preserve">for the reference mapping </w:delText>
        </w:r>
      </w:del>
      <w:r w:rsidR="00520DA2">
        <w:t xml:space="preserve">as measure of </w:t>
      </w:r>
      <w:ins w:id="1170" w:author="Benedikt Becker" w:date="2016-03-17T16:57:00Z">
        <w:r w:rsidR="00D61D98">
          <w:t xml:space="preserve">coherence </w:t>
        </w:r>
      </w:ins>
      <w:del w:id="1171" w:author="Benedikt Becker" w:date="2016-03-17T16:48:00Z">
        <w:r w:rsidR="00520DA2" w:rsidDel="00913EDA">
          <w:delText xml:space="preserve">the </w:delText>
        </w:r>
      </w:del>
      <w:del w:id="1172" w:author="Benedikt Becker" w:date="2016-03-17T16:57:00Z">
        <w:r w:rsidR="002612C4" w:rsidDel="00D61D98">
          <w:delText>equivalence</w:delText>
        </w:r>
        <w:r w:rsidR="00520DA2" w:rsidDel="00D61D98">
          <w:delText xml:space="preserve"> </w:delText>
        </w:r>
      </w:del>
      <w:r w:rsidR="00520DA2">
        <w:t>between coding systems</w:t>
      </w:r>
      <w:r w:rsidR="001E09BC">
        <w:t xml:space="preserve"> </w:t>
      </w:r>
      <w:ins w:id="1173" w:author="Benedikt Becker" w:date="2016-03-17T16:45:00Z">
        <w:r w:rsidR="00213C48">
          <w:t>of the reference sets</w:t>
        </w:r>
      </w:ins>
      <w:ins w:id="1174" w:author="Benedikt Becker" w:date="2016-03-17T16:48:00Z">
        <w:r w:rsidR="002216CD">
          <w:t xml:space="preserve"> (</w:t>
        </w:r>
      </w:ins>
      <w:ins w:id="1175" w:author="Benedikt Becker" w:date="2016-03-17T16:53:00Z">
        <w:r w:rsidR="003A0046">
          <w:t>given</w:t>
        </w:r>
      </w:ins>
      <w:ins w:id="1176" w:author="Benedikt Becker" w:date="2016-03-17T16:48:00Z">
        <w:r w:rsidR="003A0578">
          <w:t xml:space="preserve"> </w:t>
        </w:r>
      </w:ins>
      <w:del w:id="1177" w:author="Benedikt Becker" w:date="2016-03-17T16:48:00Z">
        <w:r w:rsidR="001E09BC" w:rsidDel="003A0578">
          <w:delText>(</w:delText>
        </w:r>
        <w:r w:rsidR="0032023C" w:rsidDel="003A0578">
          <w:delText xml:space="preserve">within the scope of the </w:delText>
        </w:r>
      </w:del>
      <w:r w:rsidR="0032023C">
        <w:t xml:space="preserve">consistency of </w:t>
      </w:r>
      <w:r w:rsidR="00345BFD">
        <w:t xml:space="preserve">the </w:t>
      </w:r>
      <w:r w:rsidR="0032023C">
        <w:t>links between codes and concepts in the</w:t>
      </w:r>
      <w:ins w:id="1178" w:author="Benedikt Becker" w:date="2016-03-17T16:48:00Z">
        <w:r w:rsidR="003A0578">
          <w:t xml:space="preserve"> Metathesaurus</w:t>
        </w:r>
      </w:ins>
      <w:ins w:id="1179" w:author="Benedikt Becker" w:date="2016-03-17T16:51:00Z">
        <w:r w:rsidR="002216CD">
          <w:t>)</w:t>
        </w:r>
      </w:ins>
      <w:del w:id="1180" w:author="Benedikt Becker" w:date="2016-03-17T16:48:00Z">
        <w:r w:rsidR="0032023C" w:rsidDel="003A0578">
          <w:delText xml:space="preserve"> UMLS</w:delText>
        </w:r>
        <w:r w:rsidR="001E09BC" w:rsidDel="003A0578">
          <w:delText>)</w:delText>
        </w:r>
      </w:del>
      <w:r w:rsidR="0032023C">
        <w:t>.</w:t>
      </w:r>
    </w:p>
    <w:p w14:paraId="518EBA7E" w14:textId="21AFE281" w:rsidR="00A0402D" w:rsidRDefault="00E34AD5">
      <w:pPr>
        <w:keepNext/>
        <w:jc w:val="center"/>
        <w:rPr>
          <w:ins w:id="1181" w:author="Benedikt Becker" w:date="2016-03-17T16:30:00Z"/>
        </w:rPr>
        <w:pPrChange w:id="1182" w:author="Benedikt Becker" w:date="2016-03-17T16:31:00Z">
          <w:pPr/>
        </w:pPrChange>
      </w:pPr>
      <w:commentRangeStart w:id="1183"/>
      <w:ins w:id="1184" w:author="Benedikt Becker" w:date="2016-03-17T17:39:00Z">
        <w:r w:rsidRPr="00E34AD5">
          <w:rPr>
            <w:noProof/>
            <w:lang w:eastAsia="en-GB"/>
          </w:rPr>
          <w:drawing>
            <wp:inline distT="0" distB="0" distL="0" distR="0" wp14:anchorId="739140C2" wp14:editId="4BEC33E4">
              <wp:extent cx="4938738" cy="14156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3378" cy="1416996"/>
                      </a:xfrm>
                      <a:prstGeom prst="rect">
                        <a:avLst/>
                      </a:prstGeom>
                    </pic:spPr>
                  </pic:pic>
                </a:graphicData>
              </a:graphic>
            </wp:inline>
          </w:drawing>
        </w:r>
      </w:ins>
      <w:commentRangeEnd w:id="1183"/>
      <w:ins w:id="1185" w:author="Benedikt Becker" w:date="2016-03-31T18:20:00Z">
        <w:r w:rsidR="005A657A">
          <w:rPr>
            <w:rStyle w:val="CommentReference"/>
          </w:rPr>
          <w:commentReference w:id="1183"/>
        </w:r>
      </w:ins>
    </w:p>
    <w:p w14:paraId="6B954FC8" w14:textId="0D954447" w:rsidR="00A0402D" w:rsidRPr="00927498" w:rsidRDefault="00A0402D">
      <w:pPr>
        <w:pStyle w:val="Caption"/>
        <w:rPr>
          <w:ins w:id="1186" w:author="Benedikt Becker" w:date="2016-03-17T16:30:00Z"/>
          <w:i w:val="0"/>
          <w:rPrChange w:id="1187" w:author="Benedikt Becker" w:date="2016-03-17T16:32:00Z">
            <w:rPr>
              <w:ins w:id="1188" w:author="Benedikt Becker" w:date="2016-03-17T16:30:00Z"/>
            </w:rPr>
          </w:rPrChange>
        </w:rPr>
      </w:pPr>
      <w:bookmarkStart w:id="1189" w:name="_Ref445995747"/>
      <w:ins w:id="1190" w:author="Benedikt Becker" w:date="2016-03-17T16:30:00Z">
        <w:r>
          <w:t xml:space="preserve">Figure </w:t>
        </w:r>
        <w:r>
          <w:fldChar w:fldCharType="begin"/>
        </w:r>
        <w:r>
          <w:instrText xml:space="preserve"> SEQ Figure \* ARABIC </w:instrText>
        </w:r>
      </w:ins>
      <w:r>
        <w:fldChar w:fldCharType="separate"/>
      </w:r>
      <w:ins w:id="1191" w:author="Benedikt Becker" w:date="2016-03-17T16:30:00Z">
        <w:r>
          <w:rPr>
            <w:noProof/>
          </w:rPr>
          <w:t>4</w:t>
        </w:r>
        <w:r>
          <w:fldChar w:fldCharType="end"/>
        </w:r>
        <w:bookmarkEnd w:id="1189"/>
        <w:r>
          <w:t xml:space="preserve">: Example of a </w:t>
        </w:r>
        <w:r w:rsidRPr="00802893">
          <w:rPr>
            <w:i w:val="0"/>
          </w:rPr>
          <w:t>max-sensitivity</w:t>
        </w:r>
        <w:r>
          <w:rPr>
            <w:noProof/>
          </w:rPr>
          <w:t xml:space="preserve"> mapping</w:t>
        </w:r>
      </w:ins>
      <w:ins w:id="1192" w:author="Benedikt Becker" w:date="2016-03-17T16:31:00Z">
        <w:r>
          <w:rPr>
            <w:noProof/>
          </w:rPr>
          <w:t xml:space="preserve"> </w:t>
        </w:r>
      </w:ins>
      <w:ins w:id="1193" w:author="Benedikt Becker" w:date="2016-03-22T18:45:00Z">
        <w:r w:rsidR="00964ED0">
          <w:rPr>
            <w:noProof/>
          </w:rPr>
          <w:t>that contains</w:t>
        </w:r>
      </w:ins>
      <w:ins w:id="1194" w:author="Benedikt Becker" w:date="2016-03-17T16:30:00Z">
        <w:r>
          <w:rPr>
            <w:noProof/>
          </w:rPr>
          <w:t xml:space="preserve"> two concepts </w:t>
        </w:r>
        <w:r w:rsidRPr="00A6709A">
          <w:rPr>
            <w:i w:val="0"/>
            <w:noProof/>
            <w:rPrChange w:id="1195" w:author="Benedikt Becker" w:date="2016-04-03T18:36:00Z">
              <w:rPr>
                <w:noProof/>
              </w:rPr>
            </w:rPrChange>
          </w:rPr>
          <w:t>C</w:t>
        </w:r>
        <w:r w:rsidRPr="00A6709A">
          <w:rPr>
            <w:i w:val="0"/>
            <w:noProof/>
            <w:vertAlign w:val="subscript"/>
            <w:rPrChange w:id="1196" w:author="Benedikt Becker" w:date="2016-04-03T18:36:00Z">
              <w:rPr>
                <w:i w:val="0"/>
                <w:noProof/>
                <w:szCs w:val="20"/>
              </w:rPr>
            </w:rPrChange>
          </w:rPr>
          <w:t>1</w:t>
        </w:r>
        <w:r>
          <w:rPr>
            <w:noProof/>
          </w:rPr>
          <w:t xml:space="preserve"> and </w:t>
        </w:r>
        <w:r w:rsidRPr="00A6709A">
          <w:rPr>
            <w:i w:val="0"/>
            <w:noProof/>
            <w:rPrChange w:id="1197" w:author="Benedikt Becker" w:date="2016-04-03T18:36:00Z">
              <w:rPr>
                <w:noProof/>
              </w:rPr>
            </w:rPrChange>
          </w:rPr>
          <w:t>C</w:t>
        </w:r>
        <w:r w:rsidRPr="00A6709A">
          <w:rPr>
            <w:i w:val="0"/>
            <w:noProof/>
            <w:vertAlign w:val="subscript"/>
            <w:rPrChange w:id="1198" w:author="Benedikt Becker" w:date="2016-04-03T18:36:00Z">
              <w:rPr>
                <w:i w:val="0"/>
                <w:noProof/>
                <w:szCs w:val="20"/>
              </w:rPr>
            </w:rPrChange>
          </w:rPr>
          <w:t>2</w:t>
        </w:r>
      </w:ins>
      <w:ins w:id="1199" w:author="Benedikt Becker" w:date="2016-03-17T16:58:00Z">
        <w:r w:rsidR="0020038A">
          <w:rPr>
            <w:noProof/>
          </w:rPr>
          <w:t xml:space="preserve"> </w:t>
        </w:r>
        <w:r w:rsidR="00964ED0">
          <w:rPr>
            <w:noProof/>
          </w:rPr>
          <w:t xml:space="preserve">to cover the codes of </w:t>
        </w:r>
      </w:ins>
      <w:ins w:id="1200" w:author="Benedikt Becker" w:date="2016-03-22T18:45:00Z">
        <w:r w:rsidR="00964ED0">
          <w:rPr>
            <w:noProof/>
          </w:rPr>
          <w:t>the</w:t>
        </w:r>
      </w:ins>
      <w:ins w:id="1201" w:author="Benedikt Becker" w:date="2016-03-17T16:58:00Z">
        <w:r w:rsidR="00C870E8">
          <w:rPr>
            <w:noProof/>
          </w:rPr>
          <w:t xml:space="preserve"> reference set </w:t>
        </w:r>
      </w:ins>
      <w:ins w:id="1202" w:author="Benedikt Becker" w:date="2016-03-22T18:45:00Z">
        <w:r w:rsidR="00B4204B">
          <w:rPr>
            <w:noProof/>
          </w:rPr>
          <w:t xml:space="preserve">shown as dots below </w:t>
        </w:r>
      </w:ins>
      <w:ins w:id="1203" w:author="Benedikt Becker" w:date="2016-03-17T16:58:00Z">
        <w:r w:rsidR="00C870E8">
          <w:rPr>
            <w:noProof/>
          </w:rPr>
          <w:t>below</w:t>
        </w:r>
        <w:r w:rsidR="0020038A" w:rsidRPr="00F330CF">
          <w:rPr>
            <w:rPrChange w:id="1204" w:author="Benedikt Becker" w:date="2016-03-22T18:46:00Z">
              <w:rPr>
                <w:i w:val="0"/>
                <w:noProof/>
                <w:szCs w:val="20"/>
              </w:rPr>
            </w:rPrChange>
          </w:rPr>
          <w:t>.</w:t>
        </w:r>
      </w:ins>
      <w:ins w:id="1205" w:author="Benedikt Becker" w:date="2016-03-17T16:32:00Z">
        <w:r w:rsidR="00927498" w:rsidRPr="00F330CF">
          <w:rPr>
            <w:rPrChange w:id="1206" w:author="Benedikt Becker" w:date="2016-03-22T18:46:00Z">
              <w:rPr>
                <w:i w:val="0"/>
                <w:noProof/>
                <w:szCs w:val="20"/>
              </w:rPr>
            </w:rPrChange>
          </w:rPr>
          <w:t xml:space="preserve"> False negative codes </w:t>
        </w:r>
      </w:ins>
      <w:ins w:id="1207" w:author="Benedikt Becker" w:date="2016-03-22T18:46:00Z">
        <w:r w:rsidR="00083BEB" w:rsidRPr="00F330CF">
          <w:rPr>
            <w:rPrChange w:id="1208" w:author="Benedikt Becker" w:date="2016-03-22T18:46:00Z">
              <w:rPr>
                <w:i w:val="0"/>
                <w:noProof/>
                <w:szCs w:val="20"/>
              </w:rPr>
            </w:rPrChange>
          </w:rPr>
          <w:t>(</w:t>
        </w:r>
        <w:r w:rsidR="00083BEB" w:rsidRPr="00A6709A">
          <w:rPr>
            <w:b/>
            <w:i w:val="0"/>
            <w:rPrChange w:id="1209" w:author="Benedikt Becker" w:date="2016-04-03T18:36:00Z">
              <w:rPr>
                <w:i w:val="0"/>
                <w:noProof/>
                <w:szCs w:val="20"/>
              </w:rPr>
            </w:rPrChange>
          </w:rPr>
          <w:t>-</w:t>
        </w:r>
        <w:r w:rsidR="00083BEB" w:rsidRPr="00F330CF">
          <w:rPr>
            <w:rPrChange w:id="1210" w:author="Benedikt Becker" w:date="2016-03-22T18:46:00Z">
              <w:rPr>
                <w:i w:val="0"/>
                <w:noProof/>
                <w:szCs w:val="20"/>
              </w:rPr>
            </w:rPrChange>
          </w:rPr>
          <w:t xml:space="preserve">) </w:t>
        </w:r>
      </w:ins>
      <w:ins w:id="1211" w:author="Benedikt Becker" w:date="2016-03-17T16:32:00Z">
        <w:r w:rsidR="00927498" w:rsidRPr="00F330CF">
          <w:rPr>
            <w:rPrChange w:id="1212" w:author="Benedikt Becker" w:date="2016-03-22T18:46:00Z">
              <w:rPr>
                <w:i w:val="0"/>
                <w:noProof/>
                <w:szCs w:val="20"/>
              </w:rPr>
            </w:rPrChange>
          </w:rPr>
          <w:t xml:space="preserve">would not be </w:t>
        </w:r>
      </w:ins>
      <w:ins w:id="1213" w:author="Benedikt Becker" w:date="2016-03-17T16:50:00Z">
        <w:r w:rsidR="003A0578" w:rsidRPr="00F330CF">
          <w:rPr>
            <w:rPrChange w:id="1214" w:author="Benedikt Becker" w:date="2016-03-22T18:46:00Z">
              <w:rPr>
                <w:i w:val="0"/>
                <w:noProof/>
                <w:szCs w:val="20"/>
              </w:rPr>
            </w:rPrChange>
          </w:rPr>
          <w:t>included</w:t>
        </w:r>
      </w:ins>
      <w:ins w:id="1215" w:author="Benedikt Becker" w:date="2016-03-17T16:32:00Z">
        <w:r w:rsidR="00927498" w:rsidRPr="00F330CF">
          <w:rPr>
            <w:rPrChange w:id="1216" w:author="Benedikt Becker" w:date="2016-03-22T18:46:00Z">
              <w:rPr>
                <w:i w:val="0"/>
                <w:noProof/>
                <w:szCs w:val="20"/>
              </w:rPr>
            </w:rPrChange>
          </w:rPr>
          <w:t xml:space="preserve"> </w:t>
        </w:r>
      </w:ins>
      <w:ins w:id="1217" w:author="Benedikt Becker" w:date="2016-03-17T16:50:00Z">
        <w:r w:rsidR="003A0578" w:rsidRPr="00F330CF">
          <w:rPr>
            <w:rPrChange w:id="1218" w:author="Benedikt Becker" w:date="2016-03-22T18:46:00Z">
              <w:rPr>
                <w:i w:val="0"/>
                <w:noProof/>
                <w:szCs w:val="20"/>
              </w:rPr>
            </w:rPrChange>
          </w:rPr>
          <w:t xml:space="preserve">in </w:t>
        </w:r>
      </w:ins>
      <w:ins w:id="1219" w:author="Benedikt Becker" w:date="2016-03-17T16:32:00Z">
        <w:r w:rsidR="00927498" w:rsidRPr="00F330CF">
          <w:rPr>
            <w:rPrChange w:id="1220" w:author="Benedikt Becker" w:date="2016-03-22T18:46:00Z">
              <w:rPr>
                <w:i w:val="0"/>
                <w:noProof/>
                <w:szCs w:val="20"/>
              </w:rPr>
            </w:rPrChange>
          </w:rPr>
          <w:t>any mapping</w:t>
        </w:r>
      </w:ins>
      <w:ins w:id="1221" w:author="Benedikt Becker" w:date="2016-03-17T16:50:00Z">
        <w:r w:rsidR="003A0578" w:rsidRPr="00F330CF">
          <w:rPr>
            <w:rPrChange w:id="1222" w:author="Benedikt Becker" w:date="2016-03-22T18:46:00Z">
              <w:rPr>
                <w:i w:val="0"/>
                <w:noProof/>
                <w:szCs w:val="20"/>
              </w:rPr>
            </w:rPrChange>
          </w:rPr>
          <w:t xml:space="preserve"> of CodeMapper</w:t>
        </w:r>
      </w:ins>
      <w:ins w:id="1223" w:author="Benedikt Becker" w:date="2016-03-17T16:51:00Z">
        <w:r w:rsidR="004B4224" w:rsidRPr="00F330CF">
          <w:rPr>
            <w:rPrChange w:id="1224" w:author="Benedikt Becker" w:date="2016-03-22T18:46:00Z">
              <w:rPr>
                <w:i w:val="0"/>
                <w:noProof/>
                <w:szCs w:val="20"/>
              </w:rPr>
            </w:rPrChange>
          </w:rPr>
          <w:t xml:space="preserve"> because they are not in the Metathesaurus. All f</w:t>
        </w:r>
      </w:ins>
      <w:ins w:id="1225" w:author="Benedikt Becker" w:date="2016-03-17T16:32:00Z">
        <w:r w:rsidR="00927498" w:rsidRPr="00F330CF">
          <w:rPr>
            <w:rPrChange w:id="1226" w:author="Benedikt Becker" w:date="2016-03-22T18:46:00Z">
              <w:rPr>
                <w:i w:val="0"/>
                <w:noProof/>
                <w:szCs w:val="20"/>
              </w:rPr>
            </w:rPrChange>
          </w:rPr>
          <w:t xml:space="preserve">alse positive codes </w:t>
        </w:r>
      </w:ins>
      <w:ins w:id="1227" w:author="Benedikt Becker" w:date="2016-03-22T18:46:00Z">
        <w:r w:rsidR="00083BEB" w:rsidRPr="00F330CF">
          <w:rPr>
            <w:rPrChange w:id="1228" w:author="Benedikt Becker" w:date="2016-03-22T18:46:00Z">
              <w:rPr>
                <w:i w:val="0"/>
                <w:noProof/>
                <w:szCs w:val="20"/>
              </w:rPr>
            </w:rPrChange>
          </w:rPr>
          <w:t>(</w:t>
        </w:r>
        <w:r w:rsidR="00083BEB" w:rsidRPr="00A6709A">
          <w:rPr>
            <w:b/>
            <w:i w:val="0"/>
            <w:rPrChange w:id="1229" w:author="Benedikt Becker" w:date="2016-04-03T18:36:00Z">
              <w:rPr>
                <w:i w:val="0"/>
                <w:noProof/>
                <w:szCs w:val="20"/>
              </w:rPr>
            </w:rPrChange>
          </w:rPr>
          <w:t>+</w:t>
        </w:r>
        <w:r w:rsidR="00083BEB" w:rsidRPr="00F330CF">
          <w:rPr>
            <w:rPrChange w:id="1230" w:author="Benedikt Becker" w:date="2016-03-22T18:46:00Z">
              <w:rPr>
                <w:i w:val="0"/>
                <w:noProof/>
                <w:szCs w:val="20"/>
              </w:rPr>
            </w:rPrChange>
          </w:rPr>
          <w:t xml:space="preserve">) </w:t>
        </w:r>
      </w:ins>
      <w:ins w:id="1231" w:author="Benedikt Becker" w:date="2016-03-17T16:32:00Z">
        <w:r w:rsidR="00927498" w:rsidRPr="00F330CF">
          <w:rPr>
            <w:rPrChange w:id="1232" w:author="Benedikt Becker" w:date="2016-03-22T18:46:00Z">
              <w:rPr>
                <w:i w:val="0"/>
                <w:noProof/>
                <w:szCs w:val="20"/>
              </w:rPr>
            </w:rPrChange>
          </w:rPr>
          <w:t>are synonyms of true positive codes.</w:t>
        </w:r>
      </w:ins>
    </w:p>
    <w:p w14:paraId="6E003497" w14:textId="559F0BA6" w:rsidR="00F12BED" w:rsidRDefault="0032023C">
      <w:del w:id="1233" w:author="Benedikt Becker" w:date="2016-03-17T16:30:00Z">
        <w:r w:rsidDel="00A0402D">
          <w:lastRenderedPageBreak/>
          <w:delText xml:space="preserve"> </w:delText>
        </w:r>
      </w:del>
    </w:p>
    <w:p w14:paraId="18EE7BB2" w14:textId="77777777" w:rsidR="0098510C" w:rsidRDefault="00520DA2" w:rsidP="008D4465">
      <w:pPr>
        <w:pStyle w:val="Heading5"/>
      </w:pPr>
      <w:r>
        <w:t>Error analysis</w:t>
      </w:r>
    </w:p>
    <w:p w14:paraId="100C1271" w14:textId="4AE152CC" w:rsidR="0098510C" w:rsidRDefault="00520DA2" w:rsidP="008D4465">
      <w:r>
        <w:t>We carr</w:t>
      </w:r>
      <w:r w:rsidR="00811D38">
        <w:t>ied</w:t>
      </w:r>
      <w:r>
        <w:t xml:space="preserve"> out an error analysis of </w:t>
      </w:r>
      <w:del w:id="1234" w:author="Benedikt Becker" w:date="2016-03-17T18:00:00Z">
        <w:r w:rsidDel="00F32FF9">
          <w:delText xml:space="preserve">the generated code sets </w:delText>
        </w:r>
      </w:del>
      <w:ins w:id="1235" w:author="Benedikt Becker" w:date="2016-03-17T18:00:00Z">
        <w:r w:rsidR="00F32FF9">
          <w:t xml:space="preserve">the </w:t>
        </w:r>
      </w:ins>
      <w:ins w:id="1236" w:author="Benedikt Becker" w:date="2016-03-17T18:01:00Z">
        <w:r w:rsidR="00F32FF9">
          <w:t xml:space="preserve">mapping </w:t>
        </w:r>
      </w:ins>
      <w:ins w:id="1237" w:author="Benedikt Becker" w:date="2016-04-03T18:37:00Z">
        <w:r w:rsidR="00B51FDF">
          <w:rPr>
            <w:i/>
          </w:rPr>
          <w:t>expand</w:t>
        </w:r>
        <w:r w:rsidR="00B51FDF" w:rsidRPr="008906CA">
          <w:rPr>
            <w:i/>
            <w:vertAlign w:val="subscript"/>
          </w:rPr>
          <w:t>3</w:t>
        </w:r>
        <w:r w:rsidR="00B51FDF">
          <w:rPr>
            <w:i/>
          </w:rPr>
          <w:t xml:space="preserve"> </w:t>
        </w:r>
      </w:ins>
      <w:r>
        <w:t>by assigning an error category to every false positive and false negative code. For false positiv</w:t>
      </w:r>
      <w:r w:rsidR="007509F5">
        <w:t>es</w:t>
      </w:r>
      <w:ins w:id="1238" w:author="Benedikt Becker" w:date="2016-03-17T17:39:00Z">
        <w:r w:rsidR="00E34AD5">
          <w:t>,</w:t>
        </w:r>
      </w:ins>
      <w:r w:rsidR="007509F5">
        <w:t xml:space="preserve"> we distinguish</w:t>
      </w:r>
      <w:r w:rsidR="00366DEA">
        <w:t>ed</w:t>
      </w:r>
      <w:r w:rsidR="007509F5">
        <w:t xml:space="preserve"> between codes </w:t>
      </w:r>
      <w:ins w:id="1239" w:author="Benedikt Becker" w:date="2016-03-17T18:01:00Z">
        <w:r w:rsidR="0098049E">
          <w:t xml:space="preserve">have </w:t>
        </w:r>
      </w:ins>
      <w:del w:id="1240" w:author="Benedikt Becker" w:date="2016-03-17T18:01:00Z">
        <w:r w:rsidR="007509F5" w:rsidDel="0098049E">
          <w:delText>that are</w:delText>
        </w:r>
        <w:r w:rsidR="009F1B41" w:rsidDel="0098049E">
          <w:delText xml:space="preserve"> </w:delText>
        </w:r>
      </w:del>
      <w:ins w:id="1241" w:author="Benedikt Becker" w:date="2016-03-17T18:01:00Z">
        <w:r w:rsidR="005E2C49">
          <w:t xml:space="preserve">siblings </w:t>
        </w:r>
      </w:ins>
      <w:del w:id="1242" w:author="Benedikt Becker" w:date="2016-03-16T18:24:00Z">
        <w:r w:rsidR="009F1B41" w:rsidDel="008572BE">
          <w:delText>co</w:delText>
        </w:r>
      </w:del>
      <w:del w:id="1243" w:author="Benedikt Becker" w:date="2016-03-17T18:01:00Z">
        <w:r w:rsidR="009F1B41" w:rsidDel="005E2C49">
          <w:delText>synonyms</w:delText>
        </w:r>
        <w:r w:rsidR="007509F5" w:rsidDel="005E2C49">
          <w:delText xml:space="preserve"> </w:delText>
        </w:r>
        <w:r w:rsidR="007509F5" w:rsidDel="0098049E">
          <w:delText xml:space="preserve">of codes from </w:delText>
        </w:r>
      </w:del>
      <w:ins w:id="1244" w:author="Benedikt Becker" w:date="2016-03-17T18:01:00Z">
        <w:r w:rsidR="0098049E">
          <w:t xml:space="preserve">in </w:t>
        </w:r>
      </w:ins>
      <w:r w:rsidR="007509F5">
        <w:t>the reference</w:t>
      </w:r>
      <w:ins w:id="1245" w:author="Benedikt Becker" w:date="2016-03-17T18:01:00Z">
        <w:r w:rsidR="00437B3A">
          <w:t xml:space="preserve"> set</w:t>
        </w:r>
      </w:ins>
      <w:del w:id="1246" w:author="Benedikt Becker" w:date="2016-03-17T18:01:00Z">
        <w:r w:rsidR="007509F5" w:rsidDel="00437B3A">
          <w:delText xml:space="preserve"> mapping</w:delText>
        </w:r>
      </w:del>
      <w:r>
        <w:t>, and those that</w:t>
      </w:r>
      <w:r w:rsidR="001C1488">
        <w:t xml:space="preserve"> </w:t>
      </w:r>
      <w:ins w:id="1247" w:author="Benedikt Becker" w:date="2016-03-17T18:02:00Z">
        <w:r w:rsidR="00960DA9">
          <w:t xml:space="preserve">have </w:t>
        </w:r>
      </w:ins>
      <w:del w:id="1248" w:author="Benedikt Becker" w:date="2016-03-17T18:01:00Z">
        <w:r w:rsidR="001C1488" w:rsidDel="005B7D9A">
          <w:delText>are</w:delText>
        </w:r>
        <w:r w:rsidDel="005B7D9A">
          <w:delText xml:space="preserve"> </w:delText>
        </w:r>
      </w:del>
      <w:r>
        <w:t>not. By construction of the</w:t>
      </w:r>
      <w:ins w:id="1249" w:author="Benedikt Becker" w:date="2016-03-17T18:05:00Z">
        <w:r w:rsidR="005E2266" w:rsidRPr="005E2266">
          <w:rPr>
            <w:i/>
            <w:iCs/>
          </w:rPr>
          <w:t xml:space="preserve"> </w:t>
        </w:r>
        <w:proofErr w:type="spellStart"/>
        <w:r w:rsidR="005E2266">
          <w:rPr>
            <w:i/>
            <w:iCs/>
          </w:rPr>
          <w:t>expand</w:t>
        </w:r>
        <w:r w:rsidR="005E2266" w:rsidRPr="00A6631E">
          <w:rPr>
            <w:i/>
            <w:iCs/>
            <w:vertAlign w:val="subscript"/>
          </w:rPr>
          <w:t>i</w:t>
        </w:r>
      </w:ins>
      <w:proofErr w:type="spellEnd"/>
      <w:del w:id="1250" w:author="Benedikt Becker" w:date="2016-03-17T18:05:00Z">
        <w:r w:rsidDel="005E2266">
          <w:delText xml:space="preserve"> evaluated</w:delText>
        </w:r>
      </w:del>
      <w:r>
        <w:t xml:space="preserve"> mappings</w:t>
      </w:r>
      <w:del w:id="1251" w:author="Benedikt Becker" w:date="2016-03-17T18:06:00Z">
        <w:r w:rsidDel="005E2266">
          <w:delText xml:space="preserve"> (</w:delText>
        </w:r>
        <w:r w:rsidDel="005E2266">
          <w:rPr>
            <w:i/>
            <w:iCs/>
          </w:rPr>
          <w:delText>baseline</w:delText>
        </w:r>
        <w:r w:rsidDel="005E2266">
          <w:delText xml:space="preserve"> and</w:delText>
        </w:r>
      </w:del>
      <w:del w:id="1252" w:author="Benedikt Becker" w:date="2016-03-17T18:05:00Z">
        <w:r w:rsidDel="005E2266">
          <w:delText xml:space="preserve"> </w:delText>
        </w:r>
        <w:r w:rsidDel="005E2266">
          <w:rPr>
            <w:i/>
            <w:iCs/>
          </w:rPr>
          <w:delText>expand</w:delText>
        </w:r>
      </w:del>
      <w:del w:id="1253" w:author="Benedikt Becker" w:date="2016-03-17T18:02:00Z">
        <w:r w:rsidRPr="00AD3C98" w:rsidDel="00AD3C98">
          <w:rPr>
            <w:i/>
            <w:iCs/>
            <w:vertAlign w:val="subscript"/>
            <w:rPrChange w:id="1254" w:author="Benedikt Becker" w:date="2016-03-17T18:02:00Z">
              <w:rPr>
                <w:i/>
                <w:iCs/>
                <w:szCs w:val="24"/>
              </w:rPr>
            </w:rPrChange>
          </w:rPr>
          <w:fldChar w:fldCharType="begin"/>
        </w:r>
        <w:r w:rsidRPr="00AD3C98" w:rsidDel="00AD3C98">
          <w:rPr>
            <w:i/>
            <w:iCs/>
            <w:vertAlign w:val="subscript"/>
            <w:rPrChange w:id="1255" w:author="Benedikt Becker" w:date="2016-03-17T18:02:00Z">
              <w:rPr>
                <w:i/>
                <w:iCs/>
                <w:szCs w:val="24"/>
              </w:rPr>
            </w:rPrChange>
          </w:rPr>
          <w:delInstrText xml:space="preserve"> EQ \s\do5(</w:delInstrText>
        </w:r>
        <w:r w:rsidRPr="00AD3C98" w:rsidDel="00AD3C98">
          <w:rPr>
            <w:i/>
            <w:iCs/>
            <w:sz w:val="16"/>
            <w:szCs w:val="16"/>
            <w:vertAlign w:val="subscript"/>
            <w:rPrChange w:id="1256" w:author="Benedikt Becker" w:date="2016-03-17T18:02:00Z">
              <w:rPr>
                <w:i/>
                <w:iCs/>
                <w:sz w:val="16"/>
                <w:szCs w:val="16"/>
              </w:rPr>
            </w:rPrChange>
          </w:rPr>
          <w:delInstrText>i</w:delInstrText>
        </w:r>
        <w:r w:rsidRPr="00AD3C98" w:rsidDel="00AD3C98">
          <w:rPr>
            <w:i/>
            <w:iCs/>
            <w:vertAlign w:val="subscript"/>
            <w:rPrChange w:id="1257" w:author="Benedikt Becker" w:date="2016-03-17T18:02:00Z">
              <w:rPr>
                <w:i/>
                <w:iCs/>
                <w:szCs w:val="24"/>
              </w:rPr>
            </w:rPrChange>
          </w:rPr>
          <w:delInstrText>)</w:delInstrText>
        </w:r>
        <w:r w:rsidRPr="00AD3C98" w:rsidDel="00AD3C98">
          <w:rPr>
            <w:i/>
            <w:iCs/>
            <w:vertAlign w:val="subscript"/>
            <w:rPrChange w:id="1258" w:author="Benedikt Becker" w:date="2016-03-17T18:02:00Z">
              <w:rPr>
                <w:i/>
                <w:iCs/>
                <w:szCs w:val="24"/>
              </w:rPr>
            </w:rPrChange>
          </w:rPr>
          <w:fldChar w:fldCharType="end"/>
        </w:r>
      </w:del>
      <w:del w:id="1259" w:author="Benedikt Becker" w:date="2016-03-17T18:06:00Z">
        <w:r w:rsidR="00690CEC" w:rsidDel="005E2266">
          <w:delText>)</w:delText>
        </w:r>
      </w:del>
      <w:ins w:id="1260" w:author="Benedikt Becker" w:date="2016-03-17T18:02:00Z">
        <w:r w:rsidR="00AD3C98">
          <w:t>,</w:t>
        </w:r>
      </w:ins>
      <w:r>
        <w:t xml:space="preserve"> false positive codes </w:t>
      </w:r>
      <w:del w:id="1261" w:author="Benedikt Becker" w:date="2016-03-17T18:03:00Z">
        <w:r w:rsidR="00690CEC" w:rsidDel="00837006">
          <w:delText xml:space="preserve">that </w:delText>
        </w:r>
      </w:del>
      <w:del w:id="1262" w:author="Benedikt Becker" w:date="2016-03-17T18:02:00Z">
        <w:r w:rsidR="00690CEC" w:rsidDel="00837006">
          <w:delText xml:space="preserve">do not have </w:delText>
        </w:r>
      </w:del>
      <w:del w:id="1263" w:author="Benedikt Becker" w:date="2016-03-16T18:25:00Z">
        <w:r w:rsidR="00690CEC" w:rsidDel="008572BE">
          <w:delText>co</w:delText>
        </w:r>
      </w:del>
      <w:del w:id="1264" w:author="Benedikt Becker" w:date="2016-03-17T18:02:00Z">
        <w:r w:rsidR="00690CEC" w:rsidDel="00837006">
          <w:delText xml:space="preserve">synonyms in the </w:delText>
        </w:r>
      </w:del>
      <w:ins w:id="1265" w:author="Benedikt Becker" w:date="2016-03-17T18:02:00Z">
        <w:r w:rsidR="00837006">
          <w:t xml:space="preserve">without siblings in the </w:t>
        </w:r>
      </w:ins>
      <w:r w:rsidR="00690CEC">
        <w:t>reference mapping</w:t>
      </w:r>
      <w:r>
        <w:t xml:space="preserve"> </w:t>
      </w:r>
      <w:ins w:id="1266" w:author="Benedikt Becker" w:date="2016-03-17T18:04:00Z">
        <w:r w:rsidR="00157731">
          <w:t xml:space="preserve">were </w:t>
        </w:r>
      </w:ins>
      <w:ins w:id="1267" w:author="Benedikt Becker" w:date="2016-04-03T18:38:00Z">
        <w:r w:rsidR="003A4C2D">
          <w:t xml:space="preserve">spuriously </w:t>
        </w:r>
      </w:ins>
      <w:ins w:id="1268" w:author="Benedikt Becker" w:date="2016-03-23T18:43:00Z">
        <w:r w:rsidR="00D47A3A">
          <w:t xml:space="preserve">introduced </w:t>
        </w:r>
      </w:ins>
      <w:del w:id="1269" w:author="Benedikt Becker" w:date="2016-03-17T18:06:00Z">
        <w:r w:rsidR="001D0132" w:rsidDel="00464A12">
          <w:delText xml:space="preserve">are </w:delText>
        </w:r>
      </w:del>
      <w:ins w:id="1270" w:author="Benedikt Becker" w:date="2016-03-17T18:05:00Z">
        <w:r w:rsidR="00157731">
          <w:t xml:space="preserve">by </w:t>
        </w:r>
      </w:ins>
      <w:del w:id="1271" w:author="Benedikt Becker" w:date="2016-04-03T18:37:00Z">
        <w:r w:rsidR="00FA503B" w:rsidDel="008B1521">
          <w:delText>false positive</w:delText>
        </w:r>
      </w:del>
      <w:del w:id="1272" w:author="Benedikt Becker" w:date="2016-03-17T18:05:00Z">
        <w:r w:rsidR="00FA503B" w:rsidDel="00157731">
          <w:delText>s</w:delText>
        </w:r>
      </w:del>
      <w:del w:id="1273" w:author="Benedikt Becker" w:date="2016-04-03T18:37:00Z">
        <w:r w:rsidR="00FA503B" w:rsidDel="008B1521">
          <w:delText xml:space="preserve"> of </w:delText>
        </w:r>
      </w:del>
      <w:r>
        <w:t xml:space="preserve">the </w:t>
      </w:r>
      <w:r w:rsidR="00190B89">
        <w:t>concept identification</w:t>
      </w:r>
      <w:ins w:id="1274" w:author="Benedikt Becker" w:date="2016-03-23T18:43:00Z">
        <w:r w:rsidR="00D47A3A">
          <w:t xml:space="preserve"> and not during </w:t>
        </w:r>
      </w:ins>
      <w:ins w:id="1275" w:author="Benedikt Becker" w:date="2016-03-23T18:44:00Z">
        <w:r w:rsidR="00D47A3A">
          <w:t xml:space="preserve">concept </w:t>
        </w:r>
      </w:ins>
      <w:ins w:id="1276" w:author="Benedikt Becker" w:date="2016-03-23T18:43:00Z">
        <w:r w:rsidR="00D47A3A">
          <w:t>expansion</w:t>
        </w:r>
      </w:ins>
      <w:ins w:id="1277" w:author="Benedikt Becker" w:date="2016-03-22T18:47:00Z">
        <w:r w:rsidR="00FC4894">
          <w:t xml:space="preserve">, because </w:t>
        </w:r>
      </w:ins>
      <w:ins w:id="1278" w:author="Benedikt Becker" w:date="2016-04-03T18:38:00Z">
        <w:r w:rsidR="007D31F3">
          <w:t xml:space="preserve">only </w:t>
        </w:r>
      </w:ins>
      <w:ins w:id="1279" w:author="Benedikt Becker" w:date="2016-03-22T18:47:00Z">
        <w:r w:rsidR="00FC4894">
          <w:t xml:space="preserve">concepts </w:t>
        </w:r>
      </w:ins>
      <w:ins w:id="1280" w:author="Benedikt Becker" w:date="2016-04-03T18:38:00Z">
        <w:r w:rsidR="007D31F3">
          <w:t xml:space="preserve">with </w:t>
        </w:r>
      </w:ins>
      <w:ins w:id="1281" w:author="Benedikt Becker" w:date="2016-03-22T18:47:00Z">
        <w:r w:rsidR="00FC4894">
          <w:t xml:space="preserve">true positive codes were </w:t>
        </w:r>
      </w:ins>
      <w:ins w:id="1282" w:author="Benedikt Becker" w:date="2016-04-03T18:38:00Z">
        <w:r w:rsidR="007D31F3">
          <w:t xml:space="preserve">added </w:t>
        </w:r>
      </w:ins>
      <w:ins w:id="1283" w:author="Benedikt Becker" w:date="2016-03-22T18:48:00Z">
        <w:r w:rsidR="00604E11">
          <w:t>in the revisions</w:t>
        </w:r>
      </w:ins>
      <w:ins w:id="1284" w:author="Benedikt Becker" w:date="2016-03-17T18:05:00Z">
        <w:r w:rsidR="00157731">
          <w:t>.</w:t>
        </w:r>
      </w:ins>
      <w:del w:id="1285" w:author="Benedikt Becker" w:date="2016-03-17T18:05:00Z">
        <w:r w:rsidR="00DC63B0" w:rsidDel="00157731">
          <w:delText xml:space="preserve"> step</w:delText>
        </w:r>
      </w:del>
      <w:del w:id="1286" w:author="Benedikt Becker" w:date="2016-03-17T18:03:00Z">
        <w:r w:rsidR="00D651A8" w:rsidDel="00157731">
          <w:delText>.</w:delText>
        </w:r>
      </w:del>
    </w:p>
    <w:p w14:paraId="3A2C240F" w14:textId="481BEFE5" w:rsidR="0098510C" w:rsidRDefault="00520DA2" w:rsidP="008D4465">
      <w:r>
        <w:t>For false negative</w:t>
      </w:r>
      <w:del w:id="1287" w:author="Benedikt Becker" w:date="2016-03-17T17:40:00Z">
        <w:r w:rsidR="00175C7D" w:rsidDel="00E34AD5">
          <w:delText xml:space="preserve"> code</w:delText>
        </w:r>
        <w:r w:rsidDel="00E34AD5">
          <w:delText>s</w:delText>
        </w:r>
      </w:del>
      <w:ins w:id="1288" w:author="Benedikt Becker" w:date="2016-03-17T17:40:00Z">
        <w:r w:rsidR="00E34AD5">
          <w:t>s,</w:t>
        </w:r>
      </w:ins>
      <w:r>
        <w:t xml:space="preserve"> we distinguish</w:t>
      </w:r>
      <w:r w:rsidR="00C3710B">
        <w:t>ed</w:t>
      </w:r>
      <w:r>
        <w:t xml:space="preserve"> between </w:t>
      </w:r>
      <w:r w:rsidR="008F37FC">
        <w:t xml:space="preserve">1) </w:t>
      </w:r>
      <w:r>
        <w:t xml:space="preserve">codes that are not assigned in </w:t>
      </w:r>
      <w:del w:id="1289" w:author="Benedikt Becker" w:date="2016-03-17T17:40:00Z">
        <w:r w:rsidDel="00912C2A">
          <w:delText xml:space="preserve">UMLS </w:delText>
        </w:r>
      </w:del>
      <w:ins w:id="1290" w:author="Benedikt Becker" w:date="2016-03-17T17:40:00Z">
        <w:r w:rsidR="00912C2A">
          <w:t xml:space="preserve">the Metathesaurus </w:t>
        </w:r>
      </w:ins>
      <w:r>
        <w:t xml:space="preserve">and </w:t>
      </w:r>
      <w:r w:rsidR="00ED6C60">
        <w:t xml:space="preserve">thus </w:t>
      </w:r>
      <w:r>
        <w:t xml:space="preserve">cannot be generated by CodeMapper, </w:t>
      </w:r>
      <w:r w:rsidR="008F37FC">
        <w:t xml:space="preserve">2) </w:t>
      </w:r>
      <w:del w:id="1291" w:author="Benedikt Becker" w:date="2016-03-17T18:12:00Z">
        <w:r w:rsidDel="009054B7">
          <w:delText xml:space="preserve">database-specific </w:delText>
        </w:r>
      </w:del>
      <w:r>
        <w:t xml:space="preserve">codes </w:t>
      </w:r>
      <w:del w:id="1292" w:author="Benedikt Becker" w:date="2016-03-17T18:07:00Z">
        <w:r w:rsidDel="00685969">
          <w:delText xml:space="preserve">that do not have </w:delText>
        </w:r>
      </w:del>
      <w:del w:id="1293" w:author="Benedikt Becker" w:date="2016-03-16T18:24:00Z">
        <w:r w:rsidDel="008572BE">
          <w:delText>co</w:delText>
        </w:r>
      </w:del>
      <w:del w:id="1294" w:author="Benedikt Becker" w:date="2016-03-17T18:07:00Z">
        <w:r w:rsidDel="00685969">
          <w:delText xml:space="preserve">synonyms </w:delText>
        </w:r>
      </w:del>
      <w:ins w:id="1295" w:author="Benedikt Becker" w:date="2016-03-17T18:07:00Z">
        <w:r w:rsidR="00685969">
          <w:t>without siblings</w:t>
        </w:r>
      </w:ins>
      <w:del w:id="1296" w:author="Benedikt Becker" w:date="2016-03-17T18:07:00Z">
        <w:r w:rsidDel="00FA31FA">
          <w:delText xml:space="preserve">in any </w:delText>
        </w:r>
        <w:r w:rsidR="004F2733" w:rsidDel="00FA31FA">
          <w:delText xml:space="preserve">other </w:delText>
        </w:r>
        <w:r w:rsidDel="00FA31FA">
          <w:delText>target coding system</w:delText>
        </w:r>
      </w:del>
      <w:ins w:id="1297" w:author="Benedikt Becker" w:date="2016-03-17T18:07:00Z">
        <w:r w:rsidR="00FA31FA">
          <w:t xml:space="preserve"> in the reference set</w:t>
        </w:r>
      </w:ins>
      <w:ins w:id="1298" w:author="Benedikt Becker" w:date="2016-03-31T18:19:00Z">
        <w:r w:rsidR="00117EFD">
          <w:t>,</w:t>
        </w:r>
      </w:ins>
      <w:del w:id="1299" w:author="Benedikt Becker" w:date="2016-03-31T18:19:00Z">
        <w:r w:rsidR="00F77641" w:rsidDel="00117EFD">
          <w:delText xml:space="preserve"> </w:delText>
        </w:r>
      </w:del>
      <w:del w:id="1300" w:author="Benedikt Becker" w:date="2016-03-23T18:45:00Z">
        <w:r w:rsidR="00F77641" w:rsidDel="00632A34">
          <w:delText>and may have been added to the mapping to match the characteristics of the database (e.g., proxie</w:delText>
        </w:r>
      </w:del>
      <w:ins w:id="1301" w:author="Benedikt Becker" w:date="2016-03-31T18:19:00Z">
        <w:r w:rsidR="00AC4A76">
          <w:t xml:space="preserve"> </w:t>
        </w:r>
      </w:ins>
      <w:del w:id="1302" w:author="Benedikt Becker" w:date="2016-03-23T18:45:00Z">
        <w:r w:rsidR="00F77641" w:rsidDel="00632A34">
          <w:delText>s)</w:delText>
        </w:r>
        <w:r w:rsidDel="00632A34">
          <w:delText xml:space="preserve">, </w:delText>
        </w:r>
      </w:del>
      <w:r w:rsidR="00182F9C">
        <w:t xml:space="preserve">and </w:t>
      </w:r>
      <w:r w:rsidR="008F37FC">
        <w:t xml:space="preserve">3) </w:t>
      </w:r>
      <w:r>
        <w:t xml:space="preserve">codes that </w:t>
      </w:r>
      <w:r w:rsidR="00597BE0">
        <w:t xml:space="preserve">would be </w:t>
      </w:r>
      <w:r>
        <w:t xml:space="preserve">generated by a </w:t>
      </w:r>
      <w:commentRangeStart w:id="1303"/>
      <w:r w:rsidR="00E145E8">
        <w:t xml:space="preserve">further </w:t>
      </w:r>
      <w:r>
        <w:t>expansion of</w:t>
      </w:r>
      <w:r w:rsidR="00584602">
        <w:t xml:space="preserve"> the mapping</w:t>
      </w:r>
      <w:commentRangeEnd w:id="1303"/>
      <w:r w:rsidR="00A302DD">
        <w:rPr>
          <w:rStyle w:val="CommentReference"/>
        </w:rPr>
        <w:commentReference w:id="1303"/>
      </w:r>
      <w:r w:rsidR="00584602">
        <w:t>.</w:t>
      </w:r>
    </w:p>
    <w:p w14:paraId="4A703754" w14:textId="77777777" w:rsidR="0098510C" w:rsidRDefault="00520DA2" w:rsidP="008D4465">
      <w:pPr>
        <w:pStyle w:val="Heading5"/>
      </w:pPr>
      <w:r>
        <w:t>The reference mapping</w:t>
      </w:r>
    </w:p>
    <w:p w14:paraId="4E077039" w14:textId="7A307D63" w:rsidR="0098510C" w:rsidRDefault="00520DA2" w:rsidP="001605AA">
      <w:r>
        <w:t>We use</w:t>
      </w:r>
      <w:r w:rsidR="003F0970">
        <w:t xml:space="preserve">d mappings </w:t>
      </w:r>
      <w:r>
        <w:t>from the SAFEGUARD</w:t>
      </w:r>
      <w:ins w:id="1304" w:author="Benedikt Becker" w:date="2016-03-23T18:46:00Z">
        <w:r w:rsidR="00A21588" w:rsidRPr="00A21588">
          <w:t xml:space="preserve"> </w:t>
        </w:r>
        <w:r w:rsidR="00A21588">
          <w:t>project</w:t>
        </w:r>
      </w:ins>
      <w:ins w:id="1305" w:author="Benedikt Becker" w:date="2016-03-23T19:08:00Z">
        <w:r w:rsidR="001935CE" w:rsidRPr="00ED29FF">
          <w:rPr>
            <w:rStyle w:val="FootnoteReference"/>
          </w:rPr>
          <w:footnoteReference w:id="3"/>
        </w:r>
      </w:ins>
      <w:del w:id="1308" w:author="Benedikt Becker" w:date="2016-03-23T19:04:00Z">
        <w:r w:rsidRPr="00ED29FF" w:rsidDel="00F801FA">
          <w:rPr>
            <w:rStyle w:val="FootnoteReference"/>
          </w:rPr>
          <w:footnoteReference w:id="4"/>
        </w:r>
      </w:del>
      <w:r>
        <w:t xml:space="preserve"> </w:t>
      </w:r>
      <w:r w:rsidR="003229E4">
        <w:t>[S</w:t>
      </w:r>
      <w:r w:rsidR="00E01CDC">
        <w:t>afeguard2013</w:t>
      </w:r>
      <w:r w:rsidR="00786F2A">
        <w:t xml:space="preserve">] </w:t>
      </w:r>
      <w:del w:id="1311" w:author="Benedikt Becker" w:date="2016-03-23T18:46:00Z">
        <w:r w:rsidDel="00A21588">
          <w:delText xml:space="preserve">project </w:delText>
        </w:r>
      </w:del>
      <w:r w:rsidR="001605AA">
        <w:t xml:space="preserve">of the European Network of Centres for </w:t>
      </w:r>
      <w:proofErr w:type="spellStart"/>
      <w:r w:rsidR="001605AA">
        <w:t>Pharmacoepidemiology</w:t>
      </w:r>
      <w:proofErr w:type="spellEnd"/>
      <w:r w:rsidR="001605AA">
        <w:t xml:space="preserve"> &amp; </w:t>
      </w:r>
      <w:proofErr w:type="spellStart"/>
      <w:r w:rsidR="001605AA">
        <w:t>Pharmacovigilance</w:t>
      </w:r>
      <w:proofErr w:type="spellEnd"/>
      <w:r w:rsidR="001605AA">
        <w:t xml:space="preserve"> (</w:t>
      </w:r>
      <w:proofErr w:type="spellStart"/>
      <w:r w:rsidR="001605AA">
        <w:t>ENCePP</w:t>
      </w:r>
      <w:proofErr w:type="spellEnd"/>
      <w:r w:rsidR="001605AA">
        <w:t xml:space="preserve">) </w:t>
      </w:r>
      <w:r>
        <w:t xml:space="preserve">as a reference for the evaluation. </w:t>
      </w:r>
      <w:r w:rsidR="00A10A02">
        <w:t>T</w:t>
      </w:r>
      <w:r>
        <w:t xml:space="preserve">his project </w:t>
      </w:r>
      <w:r w:rsidR="00A10A02">
        <w:t xml:space="preserve">was selected </w:t>
      </w:r>
      <w:r>
        <w:t>for the variety of mapped events, the range of targeted coding systems in use in the European Union and the United States, and the manual mapping process that included review and feedback by database custodians.</w:t>
      </w:r>
    </w:p>
    <w:p w14:paraId="0E692B54" w14:textId="0CE15FF8" w:rsidR="0098510C" w:rsidRDefault="000E6247" w:rsidP="008D4465">
      <w:r>
        <w:t>The SAFEGUARD project provides</w:t>
      </w:r>
      <w:r w:rsidR="00520DA2">
        <w:t xml:space="preserve"> textual case definitions for nine events. One event was excluded from the evaluation because the code sets of </w:t>
      </w:r>
      <w:r>
        <w:t xml:space="preserve">several </w:t>
      </w:r>
      <w:r w:rsidR="00520DA2">
        <w:t xml:space="preserve">target coding systems were missing (sudden cardiac death; the event was captured in only two EHR databases targeted in SAFEGUARD). One event was excluded because the textual case definition </w:t>
      </w:r>
      <w:r w:rsidR="00475742">
        <w:t>was</w:t>
      </w:r>
      <w:r w:rsidR="00520DA2">
        <w:t xml:space="preserve"> comprised of </w:t>
      </w:r>
      <w:commentRangeStart w:id="1312"/>
      <w:r w:rsidR="00520DA2">
        <w:t xml:space="preserve">only a short </w:t>
      </w:r>
      <w:del w:id="1313" w:author="Benedikt Becker" w:date="2016-03-23T18:47:00Z">
        <w:r w:rsidR="00520DA2" w:rsidDel="00B570F1">
          <w:delText xml:space="preserve">symptomatic </w:delText>
        </w:r>
      </w:del>
      <w:r w:rsidR="00520DA2">
        <w:t xml:space="preserve">description of </w:t>
      </w:r>
      <w:ins w:id="1314" w:author="Benedikt Becker" w:date="2016-03-23T18:47:00Z">
        <w:r w:rsidR="00B570F1">
          <w:t xml:space="preserve">symptoms of </w:t>
        </w:r>
      </w:ins>
      <w:r w:rsidR="00520DA2">
        <w:t>the event</w:t>
      </w:r>
      <w:ins w:id="1315" w:author="Benedikt Becker" w:date="2016-03-23T19:29:00Z">
        <w:r w:rsidR="00823FE9">
          <w:t>,</w:t>
        </w:r>
      </w:ins>
      <w:del w:id="1316" w:author="Benedikt Becker" w:date="2016-03-23T18:47:00Z">
        <w:r w:rsidR="00520DA2" w:rsidDel="00B570F1">
          <w:delText xml:space="preserve"> </w:delText>
        </w:r>
      </w:del>
      <w:commentRangeEnd w:id="1312"/>
      <w:r w:rsidR="001403BD">
        <w:rPr>
          <w:rStyle w:val="CommentReference"/>
        </w:rPr>
        <w:commentReference w:id="1312"/>
      </w:r>
      <w:ins w:id="1317" w:author="Benedikt Becker" w:date="2016-03-23T18:47:00Z">
        <w:r w:rsidR="00B570F1">
          <w:t xml:space="preserve"> which were not</w:t>
        </w:r>
      </w:ins>
      <w:ins w:id="1318" w:author="Benedikt Becker" w:date="2016-03-23T18:48:00Z">
        <w:r w:rsidR="00B570F1">
          <w:t xml:space="preserve"> </w:t>
        </w:r>
      </w:ins>
      <w:ins w:id="1319" w:author="Benedikt Becker" w:date="2016-03-23T19:32:00Z">
        <w:r w:rsidR="00243C33">
          <w:t xml:space="preserve">directly </w:t>
        </w:r>
      </w:ins>
      <w:ins w:id="1320" w:author="Benedikt Becker" w:date="2016-03-23T18:48:00Z">
        <w:r w:rsidR="00B570F1">
          <w:t>related to</w:t>
        </w:r>
      </w:ins>
      <w:ins w:id="1321" w:author="Benedikt Becker" w:date="2016-03-23T18:47:00Z">
        <w:r w:rsidR="00B570F1">
          <w:t xml:space="preserve"> </w:t>
        </w:r>
      </w:ins>
      <w:ins w:id="1322" w:author="Benedikt Becker" w:date="2016-03-23T19:29:00Z">
        <w:r w:rsidR="001C0B9B">
          <w:t xml:space="preserve">the </w:t>
        </w:r>
      </w:ins>
      <w:ins w:id="1323" w:author="Benedikt Becker" w:date="2016-03-23T19:44:00Z">
        <w:r w:rsidR="008633B0">
          <w:t xml:space="preserve">codes </w:t>
        </w:r>
        <w:r w:rsidR="00271B25">
          <w:t xml:space="preserve">of </w:t>
        </w:r>
        <w:r w:rsidR="008633B0">
          <w:t xml:space="preserve">the mapping </w:t>
        </w:r>
      </w:ins>
      <w:r w:rsidR="00520DA2">
        <w:t>(heart failure).</w:t>
      </w:r>
      <w:ins w:id="1324" w:author="Benedikt Becker" w:date="2016-03-17T18:29:00Z">
        <w:r w:rsidR="003D14D8">
          <w:t xml:space="preserve"> The retained events are shown in</w:t>
        </w:r>
      </w:ins>
      <w:del w:id="1325" w:author="Benedikt Becker" w:date="2016-03-17T18:28:00Z">
        <w:r w:rsidR="00520DA2" w:rsidDel="00C27354">
          <w:delText xml:space="preserve"> Table</w:delText>
        </w:r>
      </w:del>
      <w:r w:rsidR="00520DA2">
        <w:t xml:space="preserve"> </w:t>
      </w:r>
      <w:del w:id="1326" w:author="Benedikt Becker" w:date="2016-03-17T18:28:00Z">
        <w:r w:rsidR="00520DA2" w:rsidDel="00C27354">
          <w:delText>3</w:delText>
        </w:r>
      </w:del>
      <w:ins w:id="1327" w:author="Benedikt Becker" w:date="2016-03-17T18:29:00Z">
        <w:r w:rsidR="00C27354">
          <w:fldChar w:fldCharType="begin"/>
        </w:r>
        <w:r w:rsidR="00C27354">
          <w:instrText xml:space="preserve"> REF _Ref445743726 \h </w:instrText>
        </w:r>
      </w:ins>
      <w:r w:rsidR="00C27354">
        <w:fldChar w:fldCharType="separate"/>
      </w:r>
      <w:ins w:id="1328" w:author="Benedikt Becker" w:date="2016-03-17T18:29:00Z">
        <w:r w:rsidR="003D14D8">
          <w:t>t</w:t>
        </w:r>
        <w:r w:rsidR="00C27354">
          <w:t xml:space="preserve">able </w:t>
        </w:r>
        <w:r w:rsidR="00C27354">
          <w:rPr>
            <w:noProof/>
          </w:rPr>
          <w:t>1</w:t>
        </w:r>
        <w:r w:rsidR="00C27354">
          <w:fldChar w:fldCharType="end"/>
        </w:r>
      </w:ins>
      <w:del w:id="1329" w:author="Benedikt Becker" w:date="2016-03-17T18:28:00Z">
        <w:r w:rsidR="00520DA2" w:rsidDel="00C27354">
          <w:delText xml:space="preserve"> </w:delText>
        </w:r>
      </w:del>
      <w:del w:id="1330" w:author="Benedikt Becker" w:date="2016-03-17T18:29:00Z">
        <w:r w:rsidR="00520DA2" w:rsidDel="003D14D8">
          <w:delText>shows the retained events</w:delText>
        </w:r>
      </w:del>
      <w:r w:rsidR="00520DA2">
        <w:t>.</w:t>
      </w:r>
    </w:p>
    <w:p w14:paraId="736185AB" w14:textId="03FA47E9" w:rsidR="00D27016" w:rsidRDefault="00520DA2" w:rsidP="001243C2">
      <w:pPr>
        <w:rPr>
          <w:ins w:id="1331" w:author="Benedikt Becker" w:date="2016-03-23T19:34:00Z"/>
        </w:rPr>
      </w:pPr>
      <w:r>
        <w:lastRenderedPageBreak/>
        <w:t xml:space="preserve">The events </w:t>
      </w:r>
      <w:r w:rsidR="005B47D9">
        <w:t xml:space="preserve">were </w:t>
      </w:r>
      <w:r>
        <w:t>mapped</w:t>
      </w:r>
      <w:r w:rsidR="000B700E">
        <w:t xml:space="preserve"> </w:t>
      </w:r>
      <w:r w:rsidR="00216322">
        <w:t xml:space="preserve">for </w:t>
      </w:r>
      <w:del w:id="1332" w:author="Benedikt Becker" w:date="2016-03-17T18:15:00Z">
        <w:r w:rsidDel="00656EA2">
          <w:delText xml:space="preserve">six </w:delText>
        </w:r>
      </w:del>
      <w:ins w:id="1333" w:author="Benedikt Becker" w:date="2016-03-17T18:15:00Z">
        <w:r w:rsidR="00656EA2">
          <w:t xml:space="preserve">seven </w:t>
        </w:r>
      </w:ins>
      <w:r>
        <w:t>EHR databases with four coding systems: Lombardy</w:t>
      </w:r>
      <w:r w:rsidR="00811D38">
        <w:t xml:space="preserve"> regional health records</w:t>
      </w:r>
      <w:r>
        <w:t>, Medicare, Puglia</w:t>
      </w:r>
      <w:r w:rsidR="00811D38">
        <w:t xml:space="preserve"> regional health records</w:t>
      </w:r>
      <w:r>
        <w:t>, PHARMO (</w:t>
      </w:r>
      <w:r w:rsidR="00483FAC">
        <w:t xml:space="preserve">all </w:t>
      </w:r>
      <w:r>
        <w:t xml:space="preserve">ICD-9 </w:t>
      </w:r>
      <w:r w:rsidR="007F3E77">
        <w:t>[ICD9</w:t>
      </w:r>
      <w:r w:rsidR="007620BB">
        <w:t>]</w:t>
      </w:r>
      <w:r>
        <w:t xml:space="preserve">), </w:t>
      </w:r>
      <w:proofErr w:type="spellStart"/>
      <w:r>
        <w:t>GePaRD</w:t>
      </w:r>
      <w:proofErr w:type="spellEnd"/>
      <w:r>
        <w:t xml:space="preserve"> (ICD-10 </w:t>
      </w:r>
      <w:r w:rsidR="007F3E77">
        <w:t>[Pavillon1992</w:t>
      </w:r>
      <w:r w:rsidR="007620BB">
        <w:t>]</w:t>
      </w:r>
      <w:r>
        <w:t xml:space="preserve">), IPCI (ICPC-2 </w:t>
      </w:r>
      <w:r w:rsidR="007F3E77">
        <w:t>[Hofmans1996</w:t>
      </w:r>
      <w:r w:rsidR="00ED29FF">
        <w:t>]</w:t>
      </w:r>
      <w:r>
        <w:t>), and CPRD (READ-</w:t>
      </w:r>
      <w:del w:id="1334" w:author="Benedikt Becker" w:date="2016-04-03T18:41:00Z">
        <w:r w:rsidR="00D91871" w:rsidDel="003A3626">
          <w:delText>v</w:delText>
        </w:r>
      </w:del>
      <w:r>
        <w:t>2</w:t>
      </w:r>
      <w:r w:rsidR="007620BB">
        <w:t xml:space="preserve"> </w:t>
      </w:r>
      <w:r w:rsidR="007F3E77">
        <w:t>[Schulz1996</w:t>
      </w:r>
      <w:r w:rsidR="00ED29FF">
        <w:t>]</w:t>
      </w:r>
      <w:r>
        <w:t>).</w:t>
      </w:r>
      <w:ins w:id="1335" w:author="Benedikt Becker" w:date="2016-03-29T15:50:00Z">
        <w:r w:rsidR="002A76C8">
          <w:t xml:space="preserve"> </w:t>
        </w:r>
      </w:ins>
      <w:del w:id="1336" w:author="Benedikt Becker" w:date="2016-03-31T18:43:00Z">
        <w:r w:rsidDel="00A638FA">
          <w:delText xml:space="preserve"> </w:delText>
        </w:r>
      </w:del>
      <w:commentRangeStart w:id="1337"/>
      <w:del w:id="1338" w:author="Benedikt Becker" w:date="2016-03-23T19:46:00Z">
        <w:r w:rsidDel="00D27016">
          <w:delText xml:space="preserve">Differences between codes sets for databases with the same coding system </w:delText>
        </w:r>
        <w:r w:rsidR="00506D53" w:rsidDel="00D27016">
          <w:delText>were</w:delText>
        </w:r>
        <w:r w:rsidR="00D14CAE" w:rsidDel="00D27016">
          <w:delText xml:space="preserve"> possibly</w:delText>
        </w:r>
        <w:r w:rsidDel="00D27016">
          <w:delText xml:space="preserve"> due to characteristics of </w:delText>
        </w:r>
        <w:r w:rsidR="00982F1A" w:rsidDel="00D27016">
          <w:delText xml:space="preserve">the </w:delText>
        </w:r>
        <w:r w:rsidDel="00D27016">
          <w:delText xml:space="preserve">databases (general practitioner’s vs. primary care) </w:delText>
        </w:r>
        <w:r w:rsidR="00F22A6E" w:rsidDel="00D27016">
          <w:delText xml:space="preserve">that required </w:delText>
        </w:r>
        <w:r w:rsidDel="00D27016">
          <w:delText xml:space="preserve">the inclusion of database-specific proxies and exclusion criteria. </w:delText>
        </w:r>
      </w:del>
      <w:r>
        <w:t xml:space="preserve">Because </w:t>
      </w:r>
      <w:ins w:id="1339" w:author="Benedikt Becker" w:date="2016-04-03T18:39:00Z">
        <w:r w:rsidR="00652B03">
          <w:t xml:space="preserve">different code sets for the same coding system </w:t>
        </w:r>
      </w:ins>
      <w:ins w:id="1340" w:author="Benedikt Becker" w:date="2016-03-23T19:50:00Z">
        <w:r w:rsidR="00D27016">
          <w:t xml:space="preserve">cannot be </w:t>
        </w:r>
      </w:ins>
      <w:ins w:id="1341" w:author="Benedikt Becker" w:date="2016-04-03T18:40:00Z">
        <w:r w:rsidR="00652B03">
          <w:t xml:space="preserve">created with </w:t>
        </w:r>
      </w:ins>
      <w:ins w:id="1342" w:author="Benedikt Becker" w:date="2016-03-23T19:50:00Z">
        <w:r w:rsidR="00D27016">
          <w:t>C</w:t>
        </w:r>
      </w:ins>
      <w:ins w:id="1343" w:author="Benedikt Becker" w:date="2016-03-23T19:51:00Z">
        <w:r w:rsidR="00D27016">
          <w:t>odeMapper,</w:t>
        </w:r>
      </w:ins>
      <w:del w:id="1344" w:author="Benedikt Becker" w:date="2016-03-23T19:51:00Z">
        <w:r w:rsidDel="00D27016">
          <w:delText>mappings are created by coding systems</w:delText>
        </w:r>
        <w:r w:rsidR="00534E4C" w:rsidRPr="00534E4C" w:rsidDel="00D27016">
          <w:delText xml:space="preserve"> </w:delText>
        </w:r>
        <w:r w:rsidR="00534E4C" w:rsidDel="00D27016">
          <w:delText>in CodeMapper</w:delText>
        </w:r>
        <w:r w:rsidDel="00D27016">
          <w:delText>,</w:delText>
        </w:r>
      </w:del>
      <w:r>
        <w:t xml:space="preserve"> we selected </w:t>
      </w:r>
      <w:ins w:id="1345" w:author="Benedikt Becker" w:date="2016-04-03T18:40:00Z">
        <w:r w:rsidR="004F6C02">
          <w:t xml:space="preserve">one </w:t>
        </w:r>
      </w:ins>
      <w:del w:id="1346" w:author="Benedikt Becker" w:date="2016-03-23T19:54:00Z">
        <w:r w:rsidDel="00FE2808">
          <w:delText xml:space="preserve">only </w:delText>
        </w:r>
      </w:del>
      <w:del w:id="1347" w:author="Benedikt Becker" w:date="2016-03-29T15:49:00Z">
        <w:r w:rsidDel="002A76C8">
          <w:delText xml:space="preserve">one </w:delText>
        </w:r>
      </w:del>
      <w:r w:rsidR="00944F96">
        <w:t xml:space="preserve">reference </w:t>
      </w:r>
      <w:r>
        <w:t xml:space="preserve">code set </w:t>
      </w:r>
      <w:ins w:id="1348" w:author="Benedikt Becker" w:date="2016-04-03T18:40:00Z">
        <w:r w:rsidR="004F6C02">
          <w:t>per targeted coding system based on the least number of database-specific additions</w:t>
        </w:r>
      </w:ins>
      <w:del w:id="1349" w:author="Benedikt Becker" w:date="2016-04-03T18:40:00Z">
        <w:r w:rsidDel="004F6C02">
          <w:delText>for each coding system</w:delText>
        </w:r>
      </w:del>
      <w:r>
        <w:t xml:space="preserve"> (</w:t>
      </w:r>
      <w:ins w:id="1350" w:author="Benedikt Becker" w:date="2016-04-03T18:41:00Z">
        <w:r w:rsidR="003A3626">
          <w:t xml:space="preserve">ICD-9: </w:t>
        </w:r>
      </w:ins>
      <w:r>
        <w:t>Medicare</w:t>
      </w:r>
      <w:del w:id="1351" w:author="Benedikt Becker" w:date="2016-03-23T19:53:00Z">
        <w:r w:rsidRPr="00ED29FF" w:rsidDel="00BD30DA">
          <w:rPr>
            <w:rStyle w:val="FootnoteReference"/>
          </w:rPr>
          <w:footnoteReference w:id="5"/>
        </w:r>
      </w:del>
      <w:r>
        <w:t xml:space="preserve">, </w:t>
      </w:r>
      <w:ins w:id="1354" w:author="Benedikt Becker" w:date="2016-04-03T18:41:00Z">
        <w:r w:rsidR="003A3626">
          <w:t xml:space="preserve">ICD-10: </w:t>
        </w:r>
      </w:ins>
      <w:proofErr w:type="spellStart"/>
      <w:r>
        <w:t>GePaRD</w:t>
      </w:r>
      <w:proofErr w:type="spellEnd"/>
      <w:r>
        <w:t xml:space="preserve">, </w:t>
      </w:r>
      <w:ins w:id="1355" w:author="Benedikt Becker" w:date="2016-04-03T18:41:00Z">
        <w:r w:rsidR="003A3626">
          <w:t xml:space="preserve">READ-2: </w:t>
        </w:r>
      </w:ins>
      <w:r>
        <w:t>CPRD</w:t>
      </w:r>
      <w:del w:id="1356" w:author="Benedikt Becker" w:date="2016-03-23T19:53:00Z">
        <w:r w:rsidRPr="00ED29FF" w:rsidDel="00BD30DA">
          <w:rPr>
            <w:rStyle w:val="FootnoteReference"/>
          </w:rPr>
          <w:footnoteReference w:id="6"/>
        </w:r>
      </w:del>
      <w:r>
        <w:t xml:space="preserve">, </w:t>
      </w:r>
      <w:ins w:id="1359" w:author="Benedikt Becker" w:date="2016-04-03T18:41:00Z">
        <w:r w:rsidR="003A3626">
          <w:t xml:space="preserve">ICPC-2: </w:t>
        </w:r>
      </w:ins>
      <w:r>
        <w:t>IPCI).</w:t>
      </w:r>
      <w:r w:rsidR="00C9744E">
        <w:t xml:space="preserve"> </w:t>
      </w:r>
      <w:commentRangeEnd w:id="1337"/>
      <w:r w:rsidR="00E8235F">
        <w:rPr>
          <w:rStyle w:val="CommentReference"/>
        </w:rPr>
        <w:commentReference w:id="1337"/>
      </w:r>
      <w:ins w:id="1360" w:author="Benedikt Becker" w:date="2016-03-23T19:52:00Z">
        <w:r w:rsidR="00A041E0">
          <w:t>Because the reference set of Medicare contain</w:t>
        </w:r>
      </w:ins>
      <w:ins w:id="1361" w:author="Benedikt Becker" w:date="2016-03-23T19:53:00Z">
        <w:r w:rsidR="00DC6857">
          <w:t>ed</w:t>
        </w:r>
      </w:ins>
      <w:ins w:id="1362" w:author="Benedikt Becker" w:date="2016-03-23T19:52:00Z">
        <w:r w:rsidR="00A041E0">
          <w:t xml:space="preserve"> codes from ICD-9 and ICD-9/CM, we integrated a target coding system in CodeMapper that is the union of ICD-9 and ICD-9/CM. </w:t>
        </w:r>
      </w:ins>
      <w:ins w:id="1363" w:author="Benedikt Becker" w:date="2016-04-03T19:55:00Z">
        <w:r w:rsidR="00560A71">
          <w:t xml:space="preserve">The </w:t>
        </w:r>
      </w:ins>
      <w:ins w:id="1364" w:author="Benedikt Becker" w:date="2016-04-03T19:57:00Z">
        <w:r w:rsidR="00A2463A">
          <w:t xml:space="preserve">Metathesaurus </w:t>
        </w:r>
      </w:ins>
      <w:ins w:id="1365" w:author="Benedikt Becker" w:date="2016-04-03T19:55:00Z">
        <w:r w:rsidR="00560A71">
          <w:t xml:space="preserve">covers only READ-CTV3 and not READ-2. </w:t>
        </w:r>
      </w:ins>
      <w:ins w:id="1366" w:author="Benedikt Becker" w:date="2016-03-23T19:53:00Z">
        <w:r w:rsidR="00BD30DA">
          <w:t xml:space="preserve">To generate codes </w:t>
        </w:r>
      </w:ins>
      <w:ins w:id="1367" w:author="Benedikt Becker" w:date="2016-04-03T18:42:00Z">
        <w:r w:rsidR="00DF27C4">
          <w:t xml:space="preserve">for </w:t>
        </w:r>
      </w:ins>
      <w:ins w:id="1368" w:author="Benedikt Becker" w:date="2016-03-23T19:53:00Z">
        <w:r w:rsidR="0070002E">
          <w:t>READ</w:t>
        </w:r>
      </w:ins>
      <w:ins w:id="1369" w:author="Benedikt Becker" w:date="2016-04-03T18:42:00Z">
        <w:r w:rsidR="00DF27C4">
          <w:t>-</w:t>
        </w:r>
      </w:ins>
      <w:ins w:id="1370" w:author="Benedikt Becker" w:date="2016-03-23T19:53:00Z">
        <w:r w:rsidR="00560A71">
          <w:t>2</w:t>
        </w:r>
      </w:ins>
      <w:ins w:id="1371" w:author="Benedikt Becker" w:date="2016-04-03T19:56:00Z">
        <w:r w:rsidR="00560A71">
          <w:t xml:space="preserve"> </w:t>
        </w:r>
      </w:ins>
      <w:ins w:id="1372" w:author="Benedikt Becker" w:date="2016-03-23T19:53:00Z">
        <w:r w:rsidR="00E05874">
          <w:t>a</w:t>
        </w:r>
      </w:ins>
      <w:ins w:id="1373" w:author="Benedikt Becker" w:date="2016-04-03T19:57:00Z">
        <w:r w:rsidR="00E05874">
          <w:t xml:space="preserve"> </w:t>
        </w:r>
      </w:ins>
      <w:ins w:id="1374" w:author="Benedikt Becker" w:date="2016-03-23T19:53:00Z">
        <w:r w:rsidR="00BD30DA">
          <w:t>translation table between READ</w:t>
        </w:r>
      </w:ins>
      <w:ins w:id="1375" w:author="Benedikt Becker" w:date="2016-04-03T18:41:00Z">
        <w:r w:rsidR="00281027">
          <w:t>-</w:t>
        </w:r>
      </w:ins>
      <w:ins w:id="1376" w:author="Benedikt Becker" w:date="2016-03-23T19:53:00Z">
        <w:r w:rsidR="00281027">
          <w:t>2 and READ</w:t>
        </w:r>
      </w:ins>
      <w:ins w:id="1377" w:author="Benedikt Becker" w:date="2016-04-03T18:42:00Z">
        <w:r w:rsidR="00281027">
          <w:t>-</w:t>
        </w:r>
      </w:ins>
      <w:ins w:id="1378" w:author="Benedikt Becker" w:date="2016-03-23T19:53:00Z">
        <w:r w:rsidR="00BD30DA">
          <w:t xml:space="preserve">CTV3 was integrated into CodeMapper. </w:t>
        </w:r>
      </w:ins>
      <w:r w:rsidR="00C9744E">
        <w:t>Codes from the IPCI mapping where trimmed to</w:t>
      </w:r>
      <w:r w:rsidR="00C72B26">
        <w:t xml:space="preserve"> three</w:t>
      </w:r>
      <w:r w:rsidR="00C9744E">
        <w:t xml:space="preserve"> digits (e.g. A03) to adjust </w:t>
      </w:r>
      <w:r w:rsidR="000E6686">
        <w:t xml:space="preserve">for </w:t>
      </w:r>
      <w:r w:rsidR="00C9744E">
        <w:t xml:space="preserve">the different versions of ICPC </w:t>
      </w:r>
      <w:r w:rsidR="00005A1D">
        <w:t xml:space="preserve">that are used </w:t>
      </w:r>
      <w:r w:rsidR="00C9744E">
        <w:t>in</w:t>
      </w:r>
      <w:r w:rsidR="00A17735">
        <w:t xml:space="preserve"> IPCI</w:t>
      </w:r>
      <w:r w:rsidR="00C9744E">
        <w:t>.</w:t>
      </w:r>
    </w:p>
    <w:p w14:paraId="44876321" w14:textId="21BA2A06" w:rsidR="00962F53" w:rsidDel="00962F53" w:rsidRDefault="00962F53" w:rsidP="008D4465">
      <w:pPr>
        <w:rPr>
          <w:del w:id="1379" w:author="Benedikt Becker" w:date="2016-03-23T19:43:00Z"/>
        </w:rPr>
      </w:pPr>
    </w:p>
    <w:p w14:paraId="3E92C98F" w14:textId="1D79B6D1" w:rsidR="0098510C" w:rsidRDefault="00520DA2" w:rsidP="008D4465">
      <w:r>
        <w:t>Overall, the reference code sets contains 438 codes for seven events and four target coding systems (</w:t>
      </w:r>
      <w:ins w:id="1380" w:author="Benedikt Becker" w:date="2016-03-14T18:33:00Z">
        <w:r w:rsidR="007525BD">
          <w:fldChar w:fldCharType="begin"/>
        </w:r>
        <w:r w:rsidR="007525BD">
          <w:instrText xml:space="preserve"> REF _Ref445743726 \h </w:instrText>
        </w:r>
      </w:ins>
      <w:r w:rsidR="007525BD">
        <w:fldChar w:fldCharType="separate"/>
      </w:r>
      <w:ins w:id="1381" w:author="Benedikt Becker" w:date="2016-03-16T17:32:00Z">
        <w:r w:rsidR="001E4F5F">
          <w:t>t</w:t>
        </w:r>
      </w:ins>
      <w:ins w:id="1382" w:author="Benedikt Becker" w:date="2016-03-14T18:33:00Z">
        <w:r w:rsidR="007525BD">
          <w:t xml:space="preserve">able </w:t>
        </w:r>
        <w:r w:rsidR="007525BD">
          <w:rPr>
            <w:noProof/>
          </w:rPr>
          <w:t>1</w:t>
        </w:r>
        <w:r w:rsidR="007525BD">
          <w:fldChar w:fldCharType="end"/>
        </w:r>
      </w:ins>
      <w:del w:id="1383" w:author="Benedikt Becker" w:date="2016-03-14T18:32:00Z">
        <w:r w:rsidDel="007525BD">
          <w:delText>see table 3</w:delText>
        </w:r>
      </w:del>
      <w:r>
        <w:t xml:space="preserve">). The size of code sets differs between coding systems: The codes sets for READ-2 contain 48.33 codes at average and the code sets for ICPC-2 contain only </w:t>
      </w:r>
      <w:ins w:id="1384" w:author="Benedikt Becker" w:date="2016-03-17T18:26:00Z">
        <w:r w:rsidR="004B717D">
          <w:t>three</w:t>
        </w:r>
      </w:ins>
      <w:del w:id="1385" w:author="Benedikt Becker" w:date="2016-03-17T18:26:00Z">
        <w:r w:rsidDel="004B717D">
          <w:delText>3</w:delText>
        </w:r>
      </w:del>
      <w:r>
        <w:t xml:space="preserve"> codes at average. This discrepancy is firstly due to the differences of granularity of the coding systems (READ-2 has 77290 codes in UMLS and ICPC-2 has 1397). Secondly, the queries to the IPCI database (to which the ICPC-2 code sets are targeted) are supported by keyword searches on the free-text portion of the medical record.</w:t>
      </w:r>
    </w:p>
    <w:p w14:paraId="204B400D" w14:textId="41A69012" w:rsidR="0098510C" w:rsidRDefault="00520DA2" w:rsidP="008D4465">
      <w:r>
        <w:t xml:space="preserve">The name and the case definitions of the </w:t>
      </w:r>
      <w:r w:rsidR="003069EF">
        <w:t xml:space="preserve">selected </w:t>
      </w:r>
      <w:r>
        <w:t>events were provided as an input to CodeMapper. Exclusion codes where not taken into account in the evaluation because they were not specified in the textual case definitions but added based on the database-specific needs.</w:t>
      </w:r>
    </w:p>
    <w:p w14:paraId="4C2AE300" w14:textId="6BD29811" w:rsidR="004D36A5" w:rsidRPr="004D36A5" w:rsidRDefault="007525BD">
      <w:pPr>
        <w:pStyle w:val="Caption"/>
        <w:keepNext/>
        <w:rPr>
          <w:ins w:id="1386" w:author="Benedikt Becker" w:date="2016-03-31T10:45:00Z"/>
        </w:rPr>
        <w:pPrChange w:id="1387" w:author="Benedikt Becker" w:date="2016-03-31T12:43:00Z">
          <w:pPr>
            <w:pStyle w:val="Caption"/>
          </w:pPr>
        </w:pPrChange>
      </w:pPr>
      <w:bookmarkStart w:id="1388" w:name="_Ref445743726"/>
      <w:proofErr w:type="gramStart"/>
      <w:ins w:id="1389" w:author="Benedikt Becker" w:date="2016-03-14T18:32:00Z">
        <w:r>
          <w:t xml:space="preserve">Table </w:t>
        </w:r>
        <w:r>
          <w:fldChar w:fldCharType="begin"/>
        </w:r>
        <w:r>
          <w:instrText xml:space="preserve"> SEQ Table \* ARABIC </w:instrText>
        </w:r>
      </w:ins>
      <w:r>
        <w:fldChar w:fldCharType="separate"/>
      </w:r>
      <w:ins w:id="1390" w:author="Benedikt Becker" w:date="2016-03-17T18:23:00Z">
        <w:r w:rsidR="005E1E82">
          <w:rPr>
            <w:noProof/>
          </w:rPr>
          <w:t>1</w:t>
        </w:r>
      </w:ins>
      <w:ins w:id="1391" w:author="Benedikt Becker" w:date="2016-03-14T18:32:00Z">
        <w:r>
          <w:fldChar w:fldCharType="end"/>
        </w:r>
        <w:bookmarkEnd w:id="1388"/>
        <w:r>
          <w:t xml:space="preserve">: </w:t>
        </w:r>
        <w:r w:rsidRPr="00C82C05">
          <w:t>Size of case definition</w:t>
        </w:r>
      </w:ins>
      <w:ins w:id="1392" w:author="Benedikt Becker" w:date="2016-03-31T12:43:00Z">
        <w:r w:rsidR="00C73674">
          <w:t>s and number of codes in the reference set.</w:t>
        </w:r>
        <w:proofErr w:type="gramEnd"/>
        <w:r w:rsidR="00C73674">
          <w:t xml:space="preserve"> The numbers of exclusion codes are given in </w:t>
        </w:r>
      </w:ins>
      <w:ins w:id="1393" w:author="Benedikt Becker" w:date="2016-03-31T18:21:00Z">
        <w:r w:rsidR="0019142D">
          <w:t>brackets</w:t>
        </w:r>
      </w:ins>
      <w:ins w:id="1394" w:author="Benedikt Becker" w:date="2016-03-31T12:43:00Z">
        <w:r w:rsidR="00C73674">
          <w:t>.</w:t>
        </w:r>
      </w:ins>
    </w:p>
    <w:tbl>
      <w:tblPr>
        <w:tblStyle w:val="TableGrid"/>
        <w:tblW w:w="0" w:type="auto"/>
        <w:jc w:val="center"/>
        <w:tblLook w:val="0020" w:firstRow="1" w:lastRow="0" w:firstColumn="0" w:lastColumn="0" w:noHBand="0" w:noVBand="0"/>
        <w:tblPrChange w:id="1395" w:author="Benedikt Becker" w:date="2016-03-31T19:22:00Z">
          <w:tblPr>
            <w:tblStyle w:val="TableGrid"/>
            <w:tblW w:w="0" w:type="auto"/>
            <w:jc w:val="center"/>
            <w:tblLook w:val="0020" w:firstRow="1" w:lastRow="0" w:firstColumn="0" w:lastColumn="0" w:noHBand="0" w:noVBand="0"/>
          </w:tblPr>
        </w:tblPrChange>
      </w:tblPr>
      <w:tblGrid>
        <w:gridCol w:w="2088"/>
        <w:gridCol w:w="1457"/>
        <w:gridCol w:w="1092"/>
        <w:gridCol w:w="1194"/>
        <w:gridCol w:w="991"/>
        <w:gridCol w:w="1092"/>
        <w:tblGridChange w:id="1396">
          <w:tblGrid>
            <w:gridCol w:w="2088"/>
            <w:gridCol w:w="1428"/>
            <w:gridCol w:w="29"/>
            <w:gridCol w:w="1063"/>
            <w:gridCol w:w="29"/>
            <w:gridCol w:w="1165"/>
            <w:gridCol w:w="29"/>
            <w:gridCol w:w="962"/>
            <w:gridCol w:w="29"/>
            <w:gridCol w:w="1063"/>
            <w:gridCol w:w="29"/>
          </w:tblGrid>
        </w:tblGridChange>
      </w:tblGrid>
      <w:tr w:rsidR="00905492" w:rsidRPr="004D36A5" w14:paraId="0B7A955C" w14:textId="77777777" w:rsidTr="000D5859">
        <w:trPr>
          <w:gridBefore w:val="1"/>
          <w:trHeight w:val="20"/>
          <w:jc w:val="center"/>
          <w:ins w:id="1397" w:author="Benedikt Becker" w:date="2016-03-31T12:35:00Z"/>
          <w:trPrChange w:id="1398" w:author="Benedikt Becker" w:date="2016-03-31T19:22:00Z">
            <w:trPr>
              <w:gridBefore w:val="1"/>
              <w:trHeight w:val="20"/>
              <w:jc w:val="center"/>
            </w:trPr>
          </w:trPrChange>
        </w:trPr>
        <w:tc>
          <w:tcPr>
            <w:tcW w:w="0" w:type="auto"/>
            <w:tcBorders>
              <w:top w:val="nil"/>
              <w:bottom w:val="nil"/>
            </w:tcBorders>
            <w:vAlign w:val="center"/>
            <w:tcPrChange w:id="1399" w:author="Benedikt Becker" w:date="2016-03-31T19:22:00Z">
              <w:tcPr>
                <w:tcW w:w="0" w:type="auto"/>
                <w:gridSpan w:val="2"/>
                <w:tcBorders>
                  <w:top w:val="nil"/>
                  <w:bottom w:val="nil"/>
                </w:tcBorders>
                <w:vAlign w:val="center"/>
              </w:tcPr>
            </w:tcPrChange>
          </w:tcPr>
          <w:p w14:paraId="72BDF6D3" w14:textId="7AB2AD52" w:rsidR="00905492" w:rsidRPr="00905492" w:rsidRDefault="00905492">
            <w:pPr>
              <w:pStyle w:val="NoSpacing"/>
              <w:jc w:val="right"/>
              <w:rPr>
                <w:ins w:id="1400" w:author="Benedikt Becker" w:date="2016-03-31T12:35:00Z"/>
                <w:b/>
                <w:rPrChange w:id="1401" w:author="Benedikt Becker" w:date="2016-03-31T13:45:00Z">
                  <w:rPr>
                    <w:ins w:id="1402" w:author="Benedikt Becker" w:date="2016-03-31T12:35:00Z"/>
                  </w:rPr>
                </w:rPrChange>
              </w:rPr>
              <w:pPrChange w:id="1403" w:author="Benedikt Becker" w:date="2016-03-31T19:22:00Z">
                <w:pPr/>
              </w:pPrChange>
            </w:pPr>
            <w:ins w:id="1404" w:author="Benedikt Becker" w:date="2016-03-31T12:36:00Z">
              <w:r w:rsidRPr="00905492">
                <w:rPr>
                  <w:b/>
                  <w:rPrChange w:id="1405" w:author="Benedikt Becker" w:date="2016-03-31T13:45:00Z">
                    <w:rPr>
                      <w:i/>
                      <w:szCs w:val="24"/>
                    </w:rPr>
                  </w:rPrChange>
                </w:rPr>
                <w:t>Case definition</w:t>
              </w:r>
            </w:ins>
          </w:p>
        </w:tc>
        <w:tc>
          <w:tcPr>
            <w:tcW w:w="0" w:type="auto"/>
            <w:gridSpan w:val="4"/>
            <w:tcBorders>
              <w:top w:val="nil"/>
              <w:bottom w:val="nil"/>
            </w:tcBorders>
            <w:vAlign w:val="center"/>
            <w:tcPrChange w:id="1406" w:author="Benedikt Becker" w:date="2016-03-31T19:22:00Z">
              <w:tcPr>
                <w:tcW w:w="0" w:type="auto"/>
                <w:gridSpan w:val="8"/>
                <w:tcBorders>
                  <w:top w:val="nil"/>
                  <w:bottom w:val="nil"/>
                </w:tcBorders>
                <w:vAlign w:val="center"/>
              </w:tcPr>
            </w:tcPrChange>
          </w:tcPr>
          <w:p w14:paraId="7FD0E1FD" w14:textId="7DC8A7C1" w:rsidR="00905492" w:rsidRPr="00905492" w:rsidRDefault="00905492">
            <w:pPr>
              <w:pStyle w:val="NoSpacing"/>
              <w:jc w:val="center"/>
              <w:rPr>
                <w:ins w:id="1407" w:author="Benedikt Becker" w:date="2016-03-31T12:35:00Z"/>
                <w:b/>
                <w:rPrChange w:id="1408" w:author="Benedikt Becker" w:date="2016-03-31T13:45:00Z">
                  <w:rPr>
                    <w:ins w:id="1409" w:author="Benedikt Becker" w:date="2016-03-31T12:35:00Z"/>
                  </w:rPr>
                </w:rPrChange>
              </w:rPr>
              <w:pPrChange w:id="1410" w:author="Benedikt Becker" w:date="2016-03-31T14:12:00Z">
                <w:pPr/>
              </w:pPrChange>
            </w:pPr>
            <w:ins w:id="1411" w:author="Benedikt Becker" w:date="2016-03-31T12:36:00Z">
              <w:r w:rsidRPr="00905492">
                <w:rPr>
                  <w:b/>
                  <w:rPrChange w:id="1412" w:author="Benedikt Becker" w:date="2016-03-31T13:45:00Z">
                    <w:rPr/>
                  </w:rPrChange>
                </w:rPr>
                <w:t>Code</w:t>
              </w:r>
            </w:ins>
            <w:ins w:id="1413" w:author="Benedikt Becker" w:date="2016-03-31T12:41:00Z">
              <w:r w:rsidRPr="00905492">
                <w:rPr>
                  <w:b/>
                  <w:rPrChange w:id="1414" w:author="Benedikt Becker" w:date="2016-03-31T13:45:00Z">
                    <w:rPr/>
                  </w:rPrChange>
                </w:rPr>
                <w:t>s</w:t>
              </w:r>
            </w:ins>
          </w:p>
        </w:tc>
      </w:tr>
      <w:tr w:rsidR="009476F8" w:rsidRPr="004D36A5" w14:paraId="66C6C434" w14:textId="77777777" w:rsidTr="000D5859">
        <w:trPr>
          <w:trHeight w:val="20"/>
          <w:jc w:val="center"/>
          <w:ins w:id="1415" w:author="Benedikt Becker" w:date="2016-03-31T12:33:00Z"/>
          <w:trPrChange w:id="1416" w:author="Benedikt Becker" w:date="2016-03-31T19:22:00Z">
            <w:trPr>
              <w:gridAfter w:val="0"/>
              <w:trHeight w:val="364"/>
              <w:jc w:val="center"/>
            </w:trPr>
          </w:trPrChange>
        </w:trPr>
        <w:tc>
          <w:tcPr>
            <w:tcW w:w="0" w:type="auto"/>
            <w:tcBorders>
              <w:top w:val="nil"/>
              <w:bottom w:val="single" w:sz="4" w:space="0" w:color="auto"/>
            </w:tcBorders>
            <w:vAlign w:val="center"/>
            <w:tcPrChange w:id="1417" w:author="Benedikt Becker" w:date="2016-03-31T19:22:00Z">
              <w:tcPr>
                <w:tcW w:w="0" w:type="auto"/>
                <w:tcBorders>
                  <w:bottom w:val="single" w:sz="4" w:space="0" w:color="auto"/>
                </w:tcBorders>
              </w:tcPr>
            </w:tcPrChange>
          </w:tcPr>
          <w:p w14:paraId="0E547047" w14:textId="6CD0A8EB" w:rsidR="009476F8" w:rsidRPr="00905492" w:rsidRDefault="009476F8">
            <w:pPr>
              <w:pStyle w:val="NoSpacing"/>
              <w:rPr>
                <w:ins w:id="1418" w:author="Benedikt Becker" w:date="2016-03-31T12:33:00Z"/>
                <w:b/>
                <w:rPrChange w:id="1419" w:author="Benedikt Becker" w:date="2016-03-31T13:45:00Z">
                  <w:rPr>
                    <w:ins w:id="1420" w:author="Benedikt Becker" w:date="2016-03-31T12:33:00Z"/>
                  </w:rPr>
                </w:rPrChange>
              </w:rPr>
              <w:pPrChange w:id="1421" w:author="Benedikt Becker" w:date="2016-03-31T13:45:00Z">
                <w:pPr>
                  <w:spacing w:before="0" w:beforeAutospacing="0" w:after="0" w:afterAutospacing="0" w:line="240" w:lineRule="auto"/>
                </w:pPr>
              </w:pPrChange>
            </w:pPr>
            <w:ins w:id="1422" w:author="Benedikt Becker" w:date="2016-03-31T12:34:00Z">
              <w:r w:rsidRPr="00905492">
                <w:rPr>
                  <w:b/>
                  <w:rPrChange w:id="1423" w:author="Benedikt Becker" w:date="2016-03-31T13:45:00Z">
                    <w:rPr/>
                  </w:rPrChange>
                </w:rPr>
                <w:t>Event</w:t>
              </w:r>
            </w:ins>
          </w:p>
        </w:tc>
        <w:tc>
          <w:tcPr>
            <w:tcW w:w="0" w:type="auto"/>
            <w:tcBorders>
              <w:top w:val="nil"/>
              <w:bottom w:val="single" w:sz="4" w:space="0" w:color="auto"/>
            </w:tcBorders>
            <w:vAlign w:val="center"/>
            <w:tcPrChange w:id="1424" w:author="Benedikt Becker" w:date="2016-03-31T19:22:00Z">
              <w:tcPr>
                <w:tcW w:w="0" w:type="auto"/>
                <w:tcBorders>
                  <w:bottom w:val="single" w:sz="4" w:space="0" w:color="auto"/>
                </w:tcBorders>
              </w:tcPr>
            </w:tcPrChange>
          </w:tcPr>
          <w:p w14:paraId="310EF46A" w14:textId="3BEC02F9" w:rsidR="009476F8" w:rsidRPr="00905492" w:rsidRDefault="009476F8">
            <w:pPr>
              <w:pStyle w:val="NoSpacing"/>
              <w:jc w:val="right"/>
              <w:rPr>
                <w:ins w:id="1425" w:author="Benedikt Becker" w:date="2016-03-31T12:35:00Z"/>
                <w:b/>
                <w:noProof w:val="0"/>
                <w:rPrChange w:id="1426" w:author="Benedikt Becker" w:date="2016-03-31T13:45:00Z">
                  <w:rPr>
                    <w:ins w:id="1427" w:author="Benedikt Becker" w:date="2016-03-31T12:35:00Z"/>
                    <w:noProof/>
                  </w:rPr>
                </w:rPrChange>
              </w:rPr>
              <w:pPrChange w:id="1428" w:author="Benedikt Becker" w:date="2016-03-31T19:22:00Z">
                <w:pPr/>
              </w:pPrChange>
            </w:pPr>
            <w:ins w:id="1429" w:author="Benedikt Becker" w:date="2016-03-31T12:35:00Z">
              <w:r w:rsidRPr="00905492">
                <w:rPr>
                  <w:b/>
                  <w:rPrChange w:id="1430" w:author="Benedikt Becker" w:date="2016-03-31T13:45:00Z">
                    <w:rPr/>
                  </w:rPrChange>
                </w:rPr>
                <w:t>(word count)</w:t>
              </w:r>
            </w:ins>
          </w:p>
        </w:tc>
        <w:tc>
          <w:tcPr>
            <w:tcW w:w="0" w:type="auto"/>
            <w:tcBorders>
              <w:top w:val="nil"/>
              <w:bottom w:val="single" w:sz="4" w:space="0" w:color="auto"/>
            </w:tcBorders>
            <w:vAlign w:val="center"/>
            <w:tcPrChange w:id="1431" w:author="Benedikt Becker" w:date="2016-03-31T19:22:00Z">
              <w:tcPr>
                <w:tcW w:w="0" w:type="auto"/>
                <w:gridSpan w:val="2"/>
                <w:tcBorders>
                  <w:bottom w:val="single" w:sz="4" w:space="0" w:color="auto"/>
                </w:tcBorders>
              </w:tcPr>
            </w:tcPrChange>
          </w:tcPr>
          <w:p w14:paraId="586409BD" w14:textId="190A092E" w:rsidR="009476F8" w:rsidRPr="00905492" w:rsidRDefault="009476F8">
            <w:pPr>
              <w:pStyle w:val="NoSpacing"/>
              <w:jc w:val="right"/>
              <w:rPr>
                <w:ins w:id="1432" w:author="Benedikt Becker" w:date="2016-03-31T12:33:00Z"/>
                <w:b/>
                <w:noProof w:val="0"/>
                <w:rPrChange w:id="1433" w:author="Benedikt Becker" w:date="2016-03-31T13:45:00Z">
                  <w:rPr>
                    <w:ins w:id="1434" w:author="Benedikt Becker" w:date="2016-03-31T12:33:00Z"/>
                    <w:noProof/>
                  </w:rPr>
                </w:rPrChange>
              </w:rPr>
              <w:pPrChange w:id="1435" w:author="Benedikt Becker" w:date="2016-03-31T14:12:00Z">
                <w:pPr>
                  <w:spacing w:before="0" w:beforeAutospacing="0" w:after="0" w:afterAutospacing="0" w:line="240" w:lineRule="auto"/>
                </w:pPr>
              </w:pPrChange>
            </w:pPr>
            <w:ins w:id="1436" w:author="Benedikt Becker" w:date="2016-03-31T12:33:00Z">
              <w:r w:rsidRPr="00905492">
                <w:rPr>
                  <w:b/>
                  <w:rPrChange w:id="1437" w:author="Benedikt Becker" w:date="2016-03-31T13:45:00Z">
                    <w:rPr/>
                  </w:rPrChange>
                </w:rPr>
                <w:t>ICD-9</w:t>
              </w:r>
            </w:ins>
          </w:p>
        </w:tc>
        <w:tc>
          <w:tcPr>
            <w:tcW w:w="0" w:type="auto"/>
            <w:tcBorders>
              <w:top w:val="nil"/>
              <w:bottom w:val="single" w:sz="4" w:space="0" w:color="auto"/>
            </w:tcBorders>
            <w:vAlign w:val="center"/>
            <w:tcPrChange w:id="1438" w:author="Benedikt Becker" w:date="2016-03-31T19:22:00Z">
              <w:tcPr>
                <w:tcW w:w="0" w:type="auto"/>
                <w:gridSpan w:val="2"/>
                <w:tcBorders>
                  <w:bottom w:val="single" w:sz="4" w:space="0" w:color="auto"/>
                </w:tcBorders>
              </w:tcPr>
            </w:tcPrChange>
          </w:tcPr>
          <w:p w14:paraId="10D68F79" w14:textId="77777777" w:rsidR="009476F8" w:rsidRPr="00905492" w:rsidRDefault="009476F8">
            <w:pPr>
              <w:pStyle w:val="NoSpacing"/>
              <w:jc w:val="right"/>
              <w:rPr>
                <w:ins w:id="1439" w:author="Benedikt Becker" w:date="2016-03-31T12:33:00Z"/>
                <w:b/>
                <w:noProof w:val="0"/>
                <w:rPrChange w:id="1440" w:author="Benedikt Becker" w:date="2016-03-31T13:45:00Z">
                  <w:rPr>
                    <w:ins w:id="1441" w:author="Benedikt Becker" w:date="2016-03-31T12:33:00Z"/>
                    <w:noProof/>
                  </w:rPr>
                </w:rPrChange>
              </w:rPr>
              <w:pPrChange w:id="1442" w:author="Benedikt Becker" w:date="2016-03-31T14:12:00Z">
                <w:pPr>
                  <w:spacing w:before="0" w:beforeAutospacing="0" w:after="0" w:afterAutospacing="0" w:line="240" w:lineRule="auto"/>
                </w:pPr>
              </w:pPrChange>
            </w:pPr>
            <w:ins w:id="1443" w:author="Benedikt Becker" w:date="2016-03-31T12:33:00Z">
              <w:r w:rsidRPr="00905492">
                <w:rPr>
                  <w:b/>
                  <w:rPrChange w:id="1444" w:author="Benedikt Becker" w:date="2016-03-31T13:45:00Z">
                    <w:rPr/>
                  </w:rPrChange>
                </w:rPr>
                <w:t>ICD-10</w:t>
              </w:r>
            </w:ins>
          </w:p>
        </w:tc>
        <w:tc>
          <w:tcPr>
            <w:tcW w:w="0" w:type="auto"/>
            <w:tcBorders>
              <w:top w:val="nil"/>
              <w:bottom w:val="single" w:sz="4" w:space="0" w:color="auto"/>
            </w:tcBorders>
            <w:vAlign w:val="center"/>
            <w:tcPrChange w:id="1445" w:author="Benedikt Becker" w:date="2016-03-31T19:22:00Z">
              <w:tcPr>
                <w:tcW w:w="0" w:type="auto"/>
                <w:gridSpan w:val="2"/>
                <w:tcBorders>
                  <w:bottom w:val="single" w:sz="4" w:space="0" w:color="auto"/>
                </w:tcBorders>
              </w:tcPr>
            </w:tcPrChange>
          </w:tcPr>
          <w:p w14:paraId="124AD972" w14:textId="0CE06648" w:rsidR="009476F8" w:rsidRPr="00905492" w:rsidRDefault="009476F8">
            <w:pPr>
              <w:pStyle w:val="NoSpacing"/>
              <w:jc w:val="right"/>
              <w:rPr>
                <w:ins w:id="1446" w:author="Benedikt Becker" w:date="2016-03-31T12:33:00Z"/>
                <w:b/>
                <w:rPrChange w:id="1447" w:author="Benedikt Becker" w:date="2016-03-31T13:45:00Z">
                  <w:rPr>
                    <w:ins w:id="1448" w:author="Benedikt Becker" w:date="2016-03-31T12:33:00Z"/>
                  </w:rPr>
                </w:rPrChange>
              </w:rPr>
              <w:pPrChange w:id="1449" w:author="Benedikt Becker" w:date="2016-03-31T14:12:00Z">
                <w:pPr>
                  <w:spacing w:before="0" w:beforeAutospacing="0" w:after="0" w:afterAutospacing="0" w:line="240" w:lineRule="auto"/>
                </w:pPr>
              </w:pPrChange>
            </w:pPr>
            <w:ins w:id="1450" w:author="Benedikt Becker" w:date="2016-03-31T12:33:00Z">
              <w:r w:rsidRPr="00905492">
                <w:rPr>
                  <w:b/>
                  <w:rPrChange w:id="1451" w:author="Benedikt Becker" w:date="2016-03-31T13:45:00Z">
                    <w:rPr/>
                  </w:rPrChange>
                </w:rPr>
                <w:t>ICPC-2</w:t>
              </w:r>
            </w:ins>
            <w:ins w:id="1452" w:author="Benedikt Becker" w:date="2016-03-31T12:37:00Z">
              <w:r w:rsidRPr="00905492">
                <w:rPr>
                  <w:b/>
                  <w:vertAlign w:val="superscript"/>
                  <w:rPrChange w:id="1453" w:author="Benedikt Becker" w:date="2016-03-31T13:45:00Z">
                    <w:rPr/>
                  </w:rPrChange>
                </w:rPr>
                <w:t>a)</w:t>
              </w:r>
            </w:ins>
          </w:p>
        </w:tc>
        <w:tc>
          <w:tcPr>
            <w:tcW w:w="0" w:type="auto"/>
            <w:tcBorders>
              <w:top w:val="nil"/>
              <w:bottom w:val="single" w:sz="4" w:space="0" w:color="auto"/>
            </w:tcBorders>
            <w:vAlign w:val="center"/>
            <w:tcPrChange w:id="1454" w:author="Benedikt Becker" w:date="2016-03-31T19:22:00Z">
              <w:tcPr>
                <w:tcW w:w="0" w:type="auto"/>
                <w:gridSpan w:val="2"/>
                <w:tcBorders>
                  <w:bottom w:val="single" w:sz="4" w:space="0" w:color="auto"/>
                </w:tcBorders>
              </w:tcPr>
            </w:tcPrChange>
          </w:tcPr>
          <w:p w14:paraId="5C849EA3" w14:textId="77777777" w:rsidR="009476F8" w:rsidRPr="00905492" w:rsidRDefault="009476F8">
            <w:pPr>
              <w:pStyle w:val="NoSpacing"/>
              <w:jc w:val="right"/>
              <w:rPr>
                <w:ins w:id="1455" w:author="Benedikt Becker" w:date="2016-03-31T12:33:00Z"/>
                <w:b/>
                <w:rPrChange w:id="1456" w:author="Benedikt Becker" w:date="2016-03-31T13:45:00Z">
                  <w:rPr>
                    <w:ins w:id="1457" w:author="Benedikt Becker" w:date="2016-03-31T12:33:00Z"/>
                  </w:rPr>
                </w:rPrChange>
              </w:rPr>
              <w:pPrChange w:id="1458" w:author="Benedikt Becker" w:date="2016-03-31T14:12:00Z">
                <w:pPr>
                  <w:spacing w:before="0" w:beforeAutospacing="0" w:after="0" w:afterAutospacing="0" w:line="240" w:lineRule="auto"/>
                </w:pPr>
              </w:pPrChange>
            </w:pPr>
            <w:ins w:id="1459" w:author="Benedikt Becker" w:date="2016-03-31T12:33:00Z">
              <w:r w:rsidRPr="00905492">
                <w:rPr>
                  <w:b/>
                  <w:rPrChange w:id="1460" w:author="Benedikt Becker" w:date="2016-03-31T13:45:00Z">
                    <w:rPr/>
                  </w:rPrChange>
                </w:rPr>
                <w:t>READ-2</w:t>
              </w:r>
            </w:ins>
          </w:p>
        </w:tc>
      </w:tr>
      <w:tr w:rsidR="009476F8" w:rsidRPr="004D36A5" w:rsidDel="009476F8" w14:paraId="753E2C64" w14:textId="77777777" w:rsidTr="001D7D4E">
        <w:trPr>
          <w:trHeight w:val="20"/>
          <w:jc w:val="center"/>
          <w:del w:id="1461" w:author="Benedikt Becker" w:date="2016-03-31T12:35:00Z"/>
          <w:trPrChange w:id="1462" w:author="Benedikt Becker" w:date="2016-03-31T14:12:00Z">
            <w:trPr>
              <w:gridAfter w:val="0"/>
              <w:trHeight w:val="115"/>
              <w:jc w:val="center"/>
            </w:trPr>
          </w:trPrChange>
        </w:trPr>
        <w:tc>
          <w:tcPr>
            <w:tcW w:w="0" w:type="auto"/>
            <w:tcBorders>
              <w:top w:val="single" w:sz="4" w:space="0" w:color="auto"/>
              <w:bottom w:val="nil"/>
            </w:tcBorders>
            <w:tcPrChange w:id="1463" w:author="Benedikt Becker" w:date="2016-03-31T14:12:00Z">
              <w:tcPr>
                <w:tcW w:w="0" w:type="auto"/>
                <w:tcBorders>
                  <w:top w:val="single" w:sz="4" w:space="0" w:color="auto"/>
                </w:tcBorders>
              </w:tcPr>
            </w:tcPrChange>
          </w:tcPr>
          <w:p w14:paraId="263605AE" w14:textId="0BBC4107" w:rsidR="009476F8" w:rsidDel="009476F8" w:rsidRDefault="009476F8">
            <w:pPr>
              <w:pStyle w:val="NoSpacing"/>
              <w:rPr>
                <w:del w:id="1464" w:author="Benedikt Becker" w:date="2016-03-31T12:35:00Z"/>
              </w:rPr>
              <w:pPrChange w:id="1465" w:author="Benedikt Becker" w:date="2016-03-31T13:45:00Z">
                <w:pPr/>
              </w:pPrChange>
            </w:pPr>
          </w:p>
        </w:tc>
        <w:tc>
          <w:tcPr>
            <w:tcW w:w="0" w:type="auto"/>
            <w:tcBorders>
              <w:top w:val="single" w:sz="4" w:space="0" w:color="auto"/>
              <w:bottom w:val="nil"/>
            </w:tcBorders>
            <w:vAlign w:val="center"/>
            <w:tcPrChange w:id="1466" w:author="Benedikt Becker" w:date="2016-03-31T14:12:00Z">
              <w:tcPr>
                <w:tcW w:w="0" w:type="auto"/>
                <w:tcBorders>
                  <w:top w:val="single" w:sz="4" w:space="0" w:color="auto"/>
                </w:tcBorders>
              </w:tcPr>
            </w:tcPrChange>
          </w:tcPr>
          <w:p w14:paraId="53E0E1AA" w14:textId="77777777" w:rsidR="009476F8" w:rsidRPr="004D36A5" w:rsidDel="009476F8" w:rsidRDefault="009476F8">
            <w:pPr>
              <w:pStyle w:val="NoSpacing"/>
              <w:jc w:val="right"/>
              <w:rPr>
                <w:ins w:id="1467" w:author="Benedikt Becker" w:date="2016-03-31T12:35:00Z"/>
              </w:rPr>
              <w:pPrChange w:id="1468" w:author="Benedikt Becker" w:date="2016-03-31T14:12:00Z">
                <w:pPr/>
              </w:pPrChange>
            </w:pPr>
          </w:p>
        </w:tc>
        <w:tc>
          <w:tcPr>
            <w:tcW w:w="0" w:type="auto"/>
            <w:tcBorders>
              <w:top w:val="single" w:sz="4" w:space="0" w:color="auto"/>
              <w:bottom w:val="nil"/>
            </w:tcBorders>
            <w:vAlign w:val="center"/>
            <w:tcPrChange w:id="1469" w:author="Benedikt Becker" w:date="2016-03-31T14:12:00Z">
              <w:tcPr>
                <w:tcW w:w="0" w:type="auto"/>
                <w:gridSpan w:val="2"/>
                <w:tcBorders>
                  <w:top w:val="single" w:sz="4" w:space="0" w:color="auto"/>
                </w:tcBorders>
              </w:tcPr>
            </w:tcPrChange>
          </w:tcPr>
          <w:p w14:paraId="01849E82" w14:textId="25C36405" w:rsidR="009476F8" w:rsidRPr="004D36A5" w:rsidDel="009476F8" w:rsidRDefault="009476F8">
            <w:pPr>
              <w:pStyle w:val="NoSpacing"/>
              <w:jc w:val="right"/>
              <w:rPr>
                <w:del w:id="1470" w:author="Benedikt Becker" w:date="2016-03-31T12:35:00Z"/>
              </w:rPr>
              <w:pPrChange w:id="1471" w:author="Benedikt Becker" w:date="2016-03-31T14:12:00Z">
                <w:pPr/>
              </w:pPrChange>
            </w:pPr>
          </w:p>
        </w:tc>
        <w:tc>
          <w:tcPr>
            <w:tcW w:w="0" w:type="auto"/>
            <w:tcBorders>
              <w:top w:val="single" w:sz="4" w:space="0" w:color="auto"/>
              <w:bottom w:val="nil"/>
            </w:tcBorders>
            <w:vAlign w:val="center"/>
            <w:tcPrChange w:id="1472" w:author="Benedikt Becker" w:date="2016-03-31T14:12:00Z">
              <w:tcPr>
                <w:tcW w:w="0" w:type="auto"/>
                <w:gridSpan w:val="2"/>
                <w:tcBorders>
                  <w:top w:val="single" w:sz="4" w:space="0" w:color="auto"/>
                </w:tcBorders>
              </w:tcPr>
            </w:tcPrChange>
          </w:tcPr>
          <w:p w14:paraId="57C1A0D7" w14:textId="2D1BA630" w:rsidR="009476F8" w:rsidRPr="004D36A5" w:rsidDel="009476F8" w:rsidRDefault="009476F8">
            <w:pPr>
              <w:pStyle w:val="NoSpacing"/>
              <w:jc w:val="right"/>
              <w:rPr>
                <w:del w:id="1473" w:author="Benedikt Becker" w:date="2016-03-31T12:35:00Z"/>
              </w:rPr>
              <w:pPrChange w:id="1474" w:author="Benedikt Becker" w:date="2016-03-31T14:12:00Z">
                <w:pPr/>
              </w:pPrChange>
            </w:pPr>
          </w:p>
        </w:tc>
        <w:tc>
          <w:tcPr>
            <w:tcW w:w="0" w:type="auto"/>
            <w:tcBorders>
              <w:top w:val="single" w:sz="4" w:space="0" w:color="auto"/>
              <w:bottom w:val="nil"/>
            </w:tcBorders>
            <w:vAlign w:val="center"/>
            <w:tcPrChange w:id="1475" w:author="Benedikt Becker" w:date="2016-03-31T14:12:00Z">
              <w:tcPr>
                <w:tcW w:w="0" w:type="auto"/>
                <w:gridSpan w:val="2"/>
                <w:tcBorders>
                  <w:top w:val="single" w:sz="4" w:space="0" w:color="auto"/>
                </w:tcBorders>
              </w:tcPr>
            </w:tcPrChange>
          </w:tcPr>
          <w:p w14:paraId="3A443A1D" w14:textId="18C337A3" w:rsidR="009476F8" w:rsidRPr="004D36A5" w:rsidDel="009476F8" w:rsidRDefault="009476F8">
            <w:pPr>
              <w:pStyle w:val="NoSpacing"/>
              <w:jc w:val="right"/>
              <w:rPr>
                <w:del w:id="1476" w:author="Benedikt Becker" w:date="2016-03-31T12:35:00Z"/>
              </w:rPr>
              <w:pPrChange w:id="1477" w:author="Benedikt Becker" w:date="2016-03-31T14:12:00Z">
                <w:pPr/>
              </w:pPrChange>
            </w:pPr>
          </w:p>
        </w:tc>
        <w:tc>
          <w:tcPr>
            <w:tcW w:w="0" w:type="auto"/>
            <w:tcBorders>
              <w:top w:val="single" w:sz="4" w:space="0" w:color="auto"/>
              <w:bottom w:val="nil"/>
            </w:tcBorders>
            <w:vAlign w:val="center"/>
            <w:tcPrChange w:id="1478" w:author="Benedikt Becker" w:date="2016-03-31T14:12:00Z">
              <w:tcPr>
                <w:tcW w:w="0" w:type="auto"/>
                <w:gridSpan w:val="2"/>
                <w:tcBorders>
                  <w:top w:val="single" w:sz="4" w:space="0" w:color="auto"/>
                </w:tcBorders>
              </w:tcPr>
            </w:tcPrChange>
          </w:tcPr>
          <w:p w14:paraId="66763FF4" w14:textId="143A2489" w:rsidR="009476F8" w:rsidRPr="004D36A5" w:rsidDel="009476F8" w:rsidRDefault="009476F8">
            <w:pPr>
              <w:pStyle w:val="NoSpacing"/>
              <w:jc w:val="right"/>
              <w:rPr>
                <w:del w:id="1479" w:author="Benedikt Becker" w:date="2016-03-31T12:35:00Z"/>
              </w:rPr>
              <w:pPrChange w:id="1480" w:author="Benedikt Becker" w:date="2016-03-31T14:12:00Z">
                <w:pPr/>
              </w:pPrChange>
            </w:pPr>
          </w:p>
        </w:tc>
      </w:tr>
      <w:tr w:rsidR="009476F8" w:rsidRPr="004D36A5" w14:paraId="48BFDED2" w14:textId="77777777" w:rsidTr="001D7D4E">
        <w:trPr>
          <w:trHeight w:val="350"/>
          <w:jc w:val="center"/>
          <w:ins w:id="1481" w:author="Benedikt Becker" w:date="2016-03-31T12:33:00Z"/>
          <w:trPrChange w:id="1482" w:author="Benedikt Becker" w:date="2016-04-01T14:49:00Z">
            <w:trPr>
              <w:gridAfter w:val="0"/>
              <w:trHeight w:val="256"/>
              <w:jc w:val="center"/>
            </w:trPr>
          </w:trPrChange>
        </w:trPr>
        <w:tc>
          <w:tcPr>
            <w:tcW w:w="0" w:type="auto"/>
            <w:tcBorders>
              <w:top w:val="nil"/>
            </w:tcBorders>
            <w:vAlign w:val="bottom"/>
            <w:tcPrChange w:id="1483" w:author="Benedikt Becker" w:date="2016-04-01T14:49:00Z">
              <w:tcPr>
                <w:tcW w:w="0" w:type="auto"/>
              </w:tcPr>
            </w:tcPrChange>
          </w:tcPr>
          <w:p w14:paraId="7261FBCB" w14:textId="77777777" w:rsidR="009476F8" w:rsidRPr="004D36A5" w:rsidRDefault="009476F8" w:rsidP="001D7D4E">
            <w:pPr>
              <w:pStyle w:val="NoSpacing"/>
              <w:rPr>
                <w:ins w:id="1484" w:author="Benedikt Becker" w:date="2016-03-31T12:33:00Z"/>
              </w:rPr>
              <w:pPrChange w:id="1485" w:author="Benedikt Becker" w:date="2016-04-01T14:49:00Z">
                <w:pPr>
                  <w:spacing w:before="0" w:beforeAutospacing="0" w:after="0" w:afterAutospacing="0" w:line="240" w:lineRule="auto"/>
                </w:pPr>
              </w:pPrChange>
            </w:pPr>
            <w:ins w:id="1486" w:author="Benedikt Becker" w:date="2016-03-31T12:33:00Z">
              <w:r w:rsidRPr="004D36A5">
                <w:t>Acute Pancreatitis</w:t>
              </w:r>
            </w:ins>
          </w:p>
        </w:tc>
        <w:tc>
          <w:tcPr>
            <w:tcW w:w="0" w:type="auto"/>
            <w:tcBorders>
              <w:top w:val="nil"/>
            </w:tcBorders>
            <w:vAlign w:val="bottom"/>
            <w:tcPrChange w:id="1487" w:author="Benedikt Becker" w:date="2016-04-01T14:49:00Z">
              <w:tcPr>
                <w:tcW w:w="0" w:type="auto"/>
              </w:tcPr>
            </w:tcPrChange>
          </w:tcPr>
          <w:p w14:paraId="6502FF83" w14:textId="17ABD4A1" w:rsidR="009476F8" w:rsidRPr="004D36A5" w:rsidRDefault="009476F8" w:rsidP="001D7D4E">
            <w:pPr>
              <w:pStyle w:val="NoSpacing"/>
              <w:jc w:val="right"/>
              <w:rPr>
                <w:ins w:id="1488" w:author="Benedikt Becker" w:date="2016-03-31T12:35:00Z"/>
                <w:noProof w:val="0"/>
                <w:rPrChange w:id="1489" w:author="Benedikt Becker" w:date="2016-03-31T12:33:00Z">
                  <w:rPr>
                    <w:ins w:id="1490" w:author="Benedikt Becker" w:date="2016-03-31T12:35:00Z"/>
                    <w:noProof/>
                  </w:rPr>
                </w:rPrChange>
              </w:rPr>
              <w:pPrChange w:id="1491" w:author="Benedikt Becker" w:date="2016-04-01T14:49:00Z">
                <w:pPr/>
              </w:pPrChange>
            </w:pPr>
            <w:ins w:id="1492" w:author="Benedikt Becker" w:date="2016-03-31T12:36:00Z">
              <w:r>
                <w:t>49</w:t>
              </w:r>
            </w:ins>
          </w:p>
        </w:tc>
        <w:tc>
          <w:tcPr>
            <w:tcW w:w="0" w:type="auto"/>
            <w:tcBorders>
              <w:top w:val="nil"/>
            </w:tcBorders>
            <w:vAlign w:val="bottom"/>
            <w:tcPrChange w:id="1493" w:author="Benedikt Becker" w:date="2016-04-01T14:49:00Z">
              <w:tcPr>
                <w:tcW w:w="0" w:type="auto"/>
                <w:gridSpan w:val="2"/>
              </w:tcPr>
            </w:tcPrChange>
          </w:tcPr>
          <w:p w14:paraId="34059315" w14:textId="6D39FF46" w:rsidR="009476F8" w:rsidRPr="004D36A5" w:rsidRDefault="009476F8" w:rsidP="001D7D4E">
            <w:pPr>
              <w:pStyle w:val="NoSpacing"/>
              <w:jc w:val="right"/>
              <w:rPr>
                <w:ins w:id="1494" w:author="Benedikt Becker" w:date="2016-03-31T12:33:00Z"/>
                <w:noProof w:val="0"/>
                <w:rPrChange w:id="1495" w:author="Benedikt Becker" w:date="2016-03-31T12:33:00Z">
                  <w:rPr>
                    <w:ins w:id="1496" w:author="Benedikt Becker" w:date="2016-03-31T12:33:00Z"/>
                    <w:noProof/>
                  </w:rPr>
                </w:rPrChange>
              </w:rPr>
              <w:pPrChange w:id="1497" w:author="Benedikt Becker" w:date="2016-04-01T14:49:00Z">
                <w:pPr>
                  <w:spacing w:before="0" w:beforeAutospacing="0" w:after="0" w:afterAutospacing="0" w:line="240" w:lineRule="auto"/>
                </w:pPr>
              </w:pPrChange>
            </w:pPr>
            <w:ins w:id="1498" w:author="Benedikt Becker" w:date="2016-03-31T12:33:00Z">
              <w:r w:rsidRPr="004D36A5">
                <w:t>1 (0)</w:t>
              </w:r>
            </w:ins>
          </w:p>
        </w:tc>
        <w:tc>
          <w:tcPr>
            <w:tcW w:w="0" w:type="auto"/>
            <w:tcBorders>
              <w:top w:val="nil"/>
            </w:tcBorders>
            <w:vAlign w:val="bottom"/>
            <w:tcPrChange w:id="1499" w:author="Benedikt Becker" w:date="2016-04-01T14:49:00Z">
              <w:tcPr>
                <w:tcW w:w="0" w:type="auto"/>
                <w:gridSpan w:val="2"/>
              </w:tcPr>
            </w:tcPrChange>
          </w:tcPr>
          <w:p w14:paraId="54E85BAD" w14:textId="77777777" w:rsidR="009476F8" w:rsidRPr="004D36A5" w:rsidRDefault="009476F8" w:rsidP="001D7D4E">
            <w:pPr>
              <w:pStyle w:val="NoSpacing"/>
              <w:jc w:val="right"/>
              <w:rPr>
                <w:ins w:id="1500" w:author="Benedikt Becker" w:date="2016-03-31T12:33:00Z"/>
                <w:noProof w:val="0"/>
                <w:rPrChange w:id="1501" w:author="Benedikt Becker" w:date="2016-03-31T12:33:00Z">
                  <w:rPr>
                    <w:ins w:id="1502" w:author="Benedikt Becker" w:date="2016-03-31T12:33:00Z"/>
                    <w:noProof/>
                  </w:rPr>
                </w:rPrChange>
              </w:rPr>
              <w:pPrChange w:id="1503" w:author="Benedikt Becker" w:date="2016-04-01T14:49:00Z">
                <w:pPr>
                  <w:spacing w:before="0" w:beforeAutospacing="0" w:after="0" w:afterAutospacing="0" w:line="240" w:lineRule="auto"/>
                </w:pPr>
              </w:pPrChange>
            </w:pPr>
            <w:ins w:id="1504" w:author="Benedikt Becker" w:date="2016-03-31T12:33:00Z">
              <w:r w:rsidRPr="004D36A5">
                <w:t>6 (0)</w:t>
              </w:r>
            </w:ins>
          </w:p>
        </w:tc>
        <w:tc>
          <w:tcPr>
            <w:tcW w:w="0" w:type="auto"/>
            <w:tcBorders>
              <w:top w:val="nil"/>
            </w:tcBorders>
            <w:vAlign w:val="bottom"/>
            <w:tcPrChange w:id="1505" w:author="Benedikt Becker" w:date="2016-04-01T14:49:00Z">
              <w:tcPr>
                <w:tcW w:w="0" w:type="auto"/>
                <w:gridSpan w:val="2"/>
              </w:tcPr>
            </w:tcPrChange>
          </w:tcPr>
          <w:p w14:paraId="7111EDE3" w14:textId="77777777" w:rsidR="009476F8" w:rsidRPr="004D36A5" w:rsidRDefault="009476F8" w:rsidP="001D7D4E">
            <w:pPr>
              <w:pStyle w:val="NoSpacing"/>
              <w:jc w:val="right"/>
              <w:rPr>
                <w:ins w:id="1506" w:author="Benedikt Becker" w:date="2016-03-31T12:33:00Z"/>
                <w:noProof w:val="0"/>
                <w:rPrChange w:id="1507" w:author="Benedikt Becker" w:date="2016-03-31T12:33:00Z">
                  <w:rPr>
                    <w:ins w:id="1508" w:author="Benedikt Becker" w:date="2016-03-31T12:33:00Z"/>
                    <w:noProof/>
                  </w:rPr>
                </w:rPrChange>
              </w:rPr>
              <w:pPrChange w:id="1509" w:author="Benedikt Becker" w:date="2016-04-01T14:49:00Z">
                <w:pPr>
                  <w:spacing w:before="0" w:beforeAutospacing="0" w:after="0" w:afterAutospacing="0" w:line="240" w:lineRule="auto"/>
                </w:pPr>
              </w:pPrChange>
            </w:pPr>
            <w:ins w:id="1510" w:author="Benedikt Becker" w:date="2016-03-31T12:33:00Z">
              <w:r w:rsidRPr="004D36A5">
                <w:t>1 (0)</w:t>
              </w:r>
            </w:ins>
          </w:p>
        </w:tc>
        <w:tc>
          <w:tcPr>
            <w:tcW w:w="0" w:type="auto"/>
            <w:tcBorders>
              <w:top w:val="nil"/>
            </w:tcBorders>
            <w:vAlign w:val="bottom"/>
            <w:tcPrChange w:id="1511" w:author="Benedikt Becker" w:date="2016-04-01T14:49:00Z">
              <w:tcPr>
                <w:tcW w:w="0" w:type="auto"/>
                <w:gridSpan w:val="2"/>
              </w:tcPr>
            </w:tcPrChange>
          </w:tcPr>
          <w:p w14:paraId="57E008D6" w14:textId="77777777" w:rsidR="009476F8" w:rsidRPr="004D36A5" w:rsidRDefault="009476F8" w:rsidP="001D7D4E">
            <w:pPr>
              <w:pStyle w:val="NoSpacing"/>
              <w:jc w:val="right"/>
              <w:rPr>
                <w:ins w:id="1512" w:author="Benedikt Becker" w:date="2016-03-31T12:33:00Z"/>
                <w:noProof w:val="0"/>
                <w:rPrChange w:id="1513" w:author="Benedikt Becker" w:date="2016-03-31T12:33:00Z">
                  <w:rPr>
                    <w:ins w:id="1514" w:author="Benedikt Becker" w:date="2016-03-31T12:33:00Z"/>
                    <w:noProof/>
                  </w:rPr>
                </w:rPrChange>
              </w:rPr>
              <w:pPrChange w:id="1515" w:author="Benedikt Becker" w:date="2016-04-01T14:49:00Z">
                <w:pPr>
                  <w:spacing w:before="0" w:beforeAutospacing="0" w:after="0" w:afterAutospacing="0" w:line="240" w:lineRule="auto"/>
                </w:pPr>
              </w:pPrChange>
            </w:pPr>
            <w:ins w:id="1516" w:author="Benedikt Becker" w:date="2016-03-31T12:33:00Z">
              <w:r w:rsidRPr="004D36A5">
                <w:t>7 (0)</w:t>
              </w:r>
            </w:ins>
          </w:p>
        </w:tc>
      </w:tr>
      <w:tr w:rsidR="009476F8" w:rsidRPr="004D36A5" w14:paraId="45990C9E" w14:textId="77777777" w:rsidTr="001D7D4E">
        <w:trPr>
          <w:trHeight w:val="20"/>
          <w:jc w:val="center"/>
          <w:ins w:id="1517" w:author="Benedikt Becker" w:date="2016-03-31T12:33:00Z"/>
          <w:trPrChange w:id="1518" w:author="Benedikt Becker" w:date="2016-04-01T14:49:00Z">
            <w:trPr>
              <w:gridAfter w:val="0"/>
              <w:trHeight w:val="256"/>
              <w:jc w:val="center"/>
            </w:trPr>
          </w:trPrChange>
        </w:trPr>
        <w:tc>
          <w:tcPr>
            <w:tcW w:w="0" w:type="auto"/>
            <w:vAlign w:val="bottom"/>
            <w:tcPrChange w:id="1519" w:author="Benedikt Becker" w:date="2016-04-01T14:49:00Z">
              <w:tcPr>
                <w:tcW w:w="0" w:type="auto"/>
              </w:tcPr>
            </w:tcPrChange>
          </w:tcPr>
          <w:p w14:paraId="03D3F968" w14:textId="614BFAE7" w:rsidR="009476F8" w:rsidRPr="004D36A5" w:rsidRDefault="009476F8" w:rsidP="001D7D4E">
            <w:pPr>
              <w:pStyle w:val="NoSpacing"/>
              <w:rPr>
                <w:ins w:id="1520" w:author="Benedikt Becker" w:date="2016-03-31T12:33:00Z"/>
              </w:rPr>
              <w:pPrChange w:id="1521" w:author="Benedikt Becker" w:date="2016-04-01T14:49:00Z">
                <w:pPr>
                  <w:spacing w:before="0" w:beforeAutospacing="0" w:after="0" w:afterAutospacing="0" w:line="240" w:lineRule="auto"/>
                </w:pPr>
              </w:pPrChange>
            </w:pPr>
            <w:ins w:id="1522" w:author="Benedikt Becker" w:date="2016-03-31T12:33:00Z">
              <w:r w:rsidRPr="004D36A5">
                <w:t>Bladder cancer</w:t>
              </w:r>
            </w:ins>
          </w:p>
        </w:tc>
        <w:tc>
          <w:tcPr>
            <w:tcW w:w="0" w:type="auto"/>
            <w:vAlign w:val="bottom"/>
            <w:tcPrChange w:id="1523" w:author="Benedikt Becker" w:date="2016-04-01T14:49:00Z">
              <w:tcPr>
                <w:tcW w:w="0" w:type="auto"/>
              </w:tcPr>
            </w:tcPrChange>
          </w:tcPr>
          <w:p w14:paraId="11AED245" w14:textId="0EF29225" w:rsidR="009476F8" w:rsidRPr="004D36A5" w:rsidRDefault="009476F8" w:rsidP="001D7D4E">
            <w:pPr>
              <w:pStyle w:val="NoSpacing"/>
              <w:jc w:val="right"/>
              <w:rPr>
                <w:ins w:id="1524" w:author="Benedikt Becker" w:date="2016-03-31T12:35:00Z"/>
                <w:noProof w:val="0"/>
                <w:rPrChange w:id="1525" w:author="Benedikt Becker" w:date="2016-03-31T12:33:00Z">
                  <w:rPr>
                    <w:ins w:id="1526" w:author="Benedikt Becker" w:date="2016-03-31T12:35:00Z"/>
                    <w:noProof/>
                  </w:rPr>
                </w:rPrChange>
              </w:rPr>
              <w:pPrChange w:id="1527" w:author="Benedikt Becker" w:date="2016-04-01T14:49:00Z">
                <w:pPr/>
              </w:pPrChange>
            </w:pPr>
            <w:ins w:id="1528" w:author="Benedikt Becker" w:date="2016-03-31T12:36:00Z">
              <w:r>
                <w:t>87</w:t>
              </w:r>
            </w:ins>
          </w:p>
        </w:tc>
        <w:tc>
          <w:tcPr>
            <w:tcW w:w="0" w:type="auto"/>
            <w:vAlign w:val="bottom"/>
            <w:tcPrChange w:id="1529" w:author="Benedikt Becker" w:date="2016-04-01T14:49:00Z">
              <w:tcPr>
                <w:tcW w:w="0" w:type="auto"/>
                <w:gridSpan w:val="2"/>
              </w:tcPr>
            </w:tcPrChange>
          </w:tcPr>
          <w:p w14:paraId="7613B975" w14:textId="3F1131C3" w:rsidR="009476F8" w:rsidRPr="004D36A5" w:rsidRDefault="009476F8" w:rsidP="001D7D4E">
            <w:pPr>
              <w:pStyle w:val="NoSpacing"/>
              <w:jc w:val="right"/>
              <w:rPr>
                <w:ins w:id="1530" w:author="Benedikt Becker" w:date="2016-03-31T12:33:00Z"/>
                <w:noProof w:val="0"/>
                <w:rPrChange w:id="1531" w:author="Benedikt Becker" w:date="2016-03-31T12:33:00Z">
                  <w:rPr>
                    <w:ins w:id="1532" w:author="Benedikt Becker" w:date="2016-03-31T12:33:00Z"/>
                    <w:noProof/>
                  </w:rPr>
                </w:rPrChange>
              </w:rPr>
              <w:pPrChange w:id="1533" w:author="Benedikt Becker" w:date="2016-04-01T14:49:00Z">
                <w:pPr>
                  <w:spacing w:before="0" w:beforeAutospacing="0" w:after="0" w:afterAutospacing="0" w:line="240" w:lineRule="auto"/>
                </w:pPr>
              </w:pPrChange>
            </w:pPr>
            <w:ins w:id="1534" w:author="Benedikt Becker" w:date="2016-03-31T12:33:00Z">
              <w:r w:rsidRPr="004D36A5">
                <w:t>12 (0)</w:t>
              </w:r>
            </w:ins>
          </w:p>
        </w:tc>
        <w:tc>
          <w:tcPr>
            <w:tcW w:w="0" w:type="auto"/>
            <w:vAlign w:val="bottom"/>
            <w:tcPrChange w:id="1535" w:author="Benedikt Becker" w:date="2016-04-01T14:49:00Z">
              <w:tcPr>
                <w:tcW w:w="0" w:type="auto"/>
                <w:gridSpan w:val="2"/>
              </w:tcPr>
            </w:tcPrChange>
          </w:tcPr>
          <w:p w14:paraId="6DBEC3EC" w14:textId="77777777" w:rsidR="009476F8" w:rsidRPr="004D36A5" w:rsidRDefault="009476F8" w:rsidP="001D7D4E">
            <w:pPr>
              <w:pStyle w:val="NoSpacing"/>
              <w:jc w:val="right"/>
              <w:rPr>
                <w:ins w:id="1536" w:author="Benedikt Becker" w:date="2016-03-31T12:33:00Z"/>
                <w:noProof w:val="0"/>
                <w:rPrChange w:id="1537" w:author="Benedikt Becker" w:date="2016-03-31T12:33:00Z">
                  <w:rPr>
                    <w:ins w:id="1538" w:author="Benedikt Becker" w:date="2016-03-31T12:33:00Z"/>
                    <w:noProof/>
                  </w:rPr>
                </w:rPrChange>
              </w:rPr>
              <w:pPrChange w:id="1539" w:author="Benedikt Becker" w:date="2016-04-01T14:49:00Z">
                <w:pPr>
                  <w:spacing w:before="0" w:beforeAutospacing="0" w:after="0" w:afterAutospacing="0" w:line="240" w:lineRule="auto"/>
                </w:pPr>
              </w:pPrChange>
            </w:pPr>
            <w:ins w:id="1540" w:author="Benedikt Becker" w:date="2016-03-31T12:33:00Z">
              <w:r w:rsidRPr="004D36A5">
                <w:t>12 (0)</w:t>
              </w:r>
            </w:ins>
          </w:p>
        </w:tc>
        <w:tc>
          <w:tcPr>
            <w:tcW w:w="0" w:type="auto"/>
            <w:vAlign w:val="bottom"/>
            <w:tcPrChange w:id="1541" w:author="Benedikt Becker" w:date="2016-04-01T14:49:00Z">
              <w:tcPr>
                <w:tcW w:w="0" w:type="auto"/>
                <w:gridSpan w:val="2"/>
              </w:tcPr>
            </w:tcPrChange>
          </w:tcPr>
          <w:p w14:paraId="4A6F2FD7" w14:textId="77777777" w:rsidR="009476F8" w:rsidRPr="004D36A5" w:rsidRDefault="009476F8" w:rsidP="001D7D4E">
            <w:pPr>
              <w:pStyle w:val="NoSpacing"/>
              <w:jc w:val="right"/>
              <w:rPr>
                <w:ins w:id="1542" w:author="Benedikt Becker" w:date="2016-03-31T12:33:00Z"/>
                <w:noProof w:val="0"/>
                <w:rPrChange w:id="1543" w:author="Benedikt Becker" w:date="2016-03-31T12:33:00Z">
                  <w:rPr>
                    <w:ins w:id="1544" w:author="Benedikt Becker" w:date="2016-03-31T12:33:00Z"/>
                    <w:noProof/>
                  </w:rPr>
                </w:rPrChange>
              </w:rPr>
              <w:pPrChange w:id="1545" w:author="Benedikt Becker" w:date="2016-04-01T14:49:00Z">
                <w:pPr>
                  <w:spacing w:before="0" w:beforeAutospacing="0" w:after="0" w:afterAutospacing="0" w:line="240" w:lineRule="auto"/>
                </w:pPr>
              </w:pPrChange>
            </w:pPr>
            <w:ins w:id="1546" w:author="Benedikt Becker" w:date="2016-03-31T12:33:00Z">
              <w:r w:rsidRPr="004D36A5">
                <w:t>1 (3)</w:t>
              </w:r>
            </w:ins>
          </w:p>
        </w:tc>
        <w:tc>
          <w:tcPr>
            <w:tcW w:w="0" w:type="auto"/>
            <w:vAlign w:val="bottom"/>
            <w:tcPrChange w:id="1547" w:author="Benedikt Becker" w:date="2016-04-01T14:49:00Z">
              <w:tcPr>
                <w:tcW w:w="0" w:type="auto"/>
                <w:gridSpan w:val="2"/>
              </w:tcPr>
            </w:tcPrChange>
          </w:tcPr>
          <w:p w14:paraId="268B35BB" w14:textId="77777777" w:rsidR="009476F8" w:rsidRPr="004D36A5" w:rsidRDefault="009476F8" w:rsidP="001D7D4E">
            <w:pPr>
              <w:pStyle w:val="NoSpacing"/>
              <w:jc w:val="right"/>
              <w:rPr>
                <w:ins w:id="1548" w:author="Benedikt Becker" w:date="2016-03-31T12:33:00Z"/>
                <w:noProof w:val="0"/>
                <w:rPrChange w:id="1549" w:author="Benedikt Becker" w:date="2016-03-31T12:33:00Z">
                  <w:rPr>
                    <w:ins w:id="1550" w:author="Benedikt Becker" w:date="2016-03-31T12:33:00Z"/>
                    <w:noProof/>
                  </w:rPr>
                </w:rPrChange>
              </w:rPr>
              <w:pPrChange w:id="1551" w:author="Benedikt Becker" w:date="2016-04-01T14:49:00Z">
                <w:pPr>
                  <w:spacing w:before="0" w:beforeAutospacing="0" w:after="0" w:afterAutospacing="0" w:line="240" w:lineRule="auto"/>
                </w:pPr>
              </w:pPrChange>
            </w:pPr>
            <w:ins w:id="1552" w:author="Benedikt Becker" w:date="2016-03-31T12:33:00Z">
              <w:r w:rsidRPr="004D36A5">
                <w:t>91 (0)</w:t>
              </w:r>
            </w:ins>
          </w:p>
        </w:tc>
      </w:tr>
      <w:tr w:rsidR="009476F8" w:rsidRPr="004D36A5" w14:paraId="4ABE9BEC" w14:textId="77777777" w:rsidTr="001D7D4E">
        <w:trPr>
          <w:trHeight w:val="20"/>
          <w:jc w:val="center"/>
          <w:ins w:id="1553" w:author="Benedikt Becker" w:date="2016-03-31T12:33:00Z"/>
          <w:trPrChange w:id="1554" w:author="Benedikt Becker" w:date="2016-04-01T14:49:00Z">
            <w:trPr>
              <w:gridAfter w:val="0"/>
              <w:trHeight w:val="256"/>
              <w:jc w:val="center"/>
            </w:trPr>
          </w:trPrChange>
        </w:trPr>
        <w:tc>
          <w:tcPr>
            <w:tcW w:w="0" w:type="auto"/>
            <w:vAlign w:val="bottom"/>
            <w:tcPrChange w:id="1555" w:author="Benedikt Becker" w:date="2016-04-01T14:49:00Z">
              <w:tcPr>
                <w:tcW w:w="0" w:type="auto"/>
              </w:tcPr>
            </w:tcPrChange>
          </w:tcPr>
          <w:p w14:paraId="1B85E065" w14:textId="64A6C382" w:rsidR="009476F8" w:rsidRPr="004D36A5" w:rsidRDefault="00D34D6A" w:rsidP="001D7D4E">
            <w:pPr>
              <w:pStyle w:val="NoSpacing"/>
              <w:rPr>
                <w:ins w:id="1556" w:author="Benedikt Becker" w:date="2016-03-31T12:33:00Z"/>
              </w:rPr>
              <w:pPrChange w:id="1557" w:author="Benedikt Becker" w:date="2016-04-01T14:49:00Z">
                <w:pPr>
                  <w:spacing w:before="0" w:beforeAutospacing="0" w:after="0" w:afterAutospacing="0" w:line="240" w:lineRule="auto"/>
                </w:pPr>
              </w:pPrChange>
            </w:pPr>
            <w:ins w:id="1558" w:author="Benedikt Becker" w:date="2016-03-31T12:39:00Z">
              <w:r w:rsidRPr="004D36A5">
                <w:t>Haemorrhagic</w:t>
              </w:r>
            </w:ins>
            <w:ins w:id="1559" w:author="Benedikt Becker" w:date="2016-03-31T12:33:00Z">
              <w:r w:rsidR="009476F8" w:rsidRPr="004D36A5">
                <w:t xml:space="preserve"> stroke</w:t>
              </w:r>
            </w:ins>
          </w:p>
        </w:tc>
        <w:tc>
          <w:tcPr>
            <w:tcW w:w="0" w:type="auto"/>
            <w:vAlign w:val="bottom"/>
            <w:tcPrChange w:id="1560" w:author="Benedikt Becker" w:date="2016-04-01T14:49:00Z">
              <w:tcPr>
                <w:tcW w:w="0" w:type="auto"/>
              </w:tcPr>
            </w:tcPrChange>
          </w:tcPr>
          <w:p w14:paraId="00DB9811" w14:textId="6568BADF" w:rsidR="009476F8" w:rsidRPr="004D36A5" w:rsidRDefault="009476F8" w:rsidP="001D7D4E">
            <w:pPr>
              <w:pStyle w:val="NoSpacing"/>
              <w:jc w:val="right"/>
              <w:rPr>
                <w:ins w:id="1561" w:author="Benedikt Becker" w:date="2016-03-31T12:35:00Z"/>
                <w:noProof w:val="0"/>
                <w:rPrChange w:id="1562" w:author="Benedikt Becker" w:date="2016-03-31T12:33:00Z">
                  <w:rPr>
                    <w:ins w:id="1563" w:author="Benedikt Becker" w:date="2016-03-31T12:35:00Z"/>
                    <w:noProof/>
                  </w:rPr>
                </w:rPrChange>
              </w:rPr>
              <w:pPrChange w:id="1564" w:author="Benedikt Becker" w:date="2016-04-01T14:49:00Z">
                <w:pPr/>
              </w:pPrChange>
            </w:pPr>
            <w:ins w:id="1565" w:author="Benedikt Becker" w:date="2016-03-31T12:36:00Z">
              <w:r>
                <w:t>48</w:t>
              </w:r>
            </w:ins>
          </w:p>
        </w:tc>
        <w:tc>
          <w:tcPr>
            <w:tcW w:w="0" w:type="auto"/>
            <w:vAlign w:val="bottom"/>
            <w:tcPrChange w:id="1566" w:author="Benedikt Becker" w:date="2016-04-01T14:49:00Z">
              <w:tcPr>
                <w:tcW w:w="0" w:type="auto"/>
                <w:gridSpan w:val="2"/>
              </w:tcPr>
            </w:tcPrChange>
          </w:tcPr>
          <w:p w14:paraId="79FE31BE" w14:textId="7AC55F07" w:rsidR="009476F8" w:rsidRPr="004D36A5" w:rsidRDefault="009476F8" w:rsidP="001D7D4E">
            <w:pPr>
              <w:pStyle w:val="NoSpacing"/>
              <w:jc w:val="right"/>
              <w:rPr>
                <w:ins w:id="1567" w:author="Benedikt Becker" w:date="2016-03-31T12:33:00Z"/>
                <w:noProof w:val="0"/>
                <w:rPrChange w:id="1568" w:author="Benedikt Becker" w:date="2016-03-31T12:33:00Z">
                  <w:rPr>
                    <w:ins w:id="1569" w:author="Benedikt Becker" w:date="2016-03-31T12:33:00Z"/>
                    <w:noProof/>
                  </w:rPr>
                </w:rPrChange>
              </w:rPr>
              <w:pPrChange w:id="1570" w:author="Benedikt Becker" w:date="2016-04-01T14:49:00Z">
                <w:pPr>
                  <w:spacing w:before="0" w:beforeAutospacing="0" w:after="0" w:afterAutospacing="0" w:line="240" w:lineRule="auto"/>
                </w:pPr>
              </w:pPrChange>
            </w:pPr>
            <w:ins w:id="1571" w:author="Benedikt Becker" w:date="2016-03-31T12:33:00Z">
              <w:r w:rsidRPr="004D36A5">
                <w:t>3 (2)</w:t>
              </w:r>
            </w:ins>
          </w:p>
        </w:tc>
        <w:tc>
          <w:tcPr>
            <w:tcW w:w="0" w:type="auto"/>
            <w:vAlign w:val="bottom"/>
            <w:tcPrChange w:id="1572" w:author="Benedikt Becker" w:date="2016-04-01T14:49:00Z">
              <w:tcPr>
                <w:tcW w:w="0" w:type="auto"/>
                <w:gridSpan w:val="2"/>
              </w:tcPr>
            </w:tcPrChange>
          </w:tcPr>
          <w:p w14:paraId="27C748ED" w14:textId="77777777" w:rsidR="009476F8" w:rsidRPr="004D36A5" w:rsidRDefault="009476F8" w:rsidP="001D7D4E">
            <w:pPr>
              <w:pStyle w:val="NoSpacing"/>
              <w:jc w:val="right"/>
              <w:rPr>
                <w:ins w:id="1573" w:author="Benedikt Becker" w:date="2016-03-31T12:33:00Z"/>
                <w:noProof w:val="0"/>
                <w:rPrChange w:id="1574" w:author="Benedikt Becker" w:date="2016-03-31T12:33:00Z">
                  <w:rPr>
                    <w:ins w:id="1575" w:author="Benedikt Becker" w:date="2016-03-31T12:33:00Z"/>
                    <w:noProof/>
                  </w:rPr>
                </w:rPrChange>
              </w:rPr>
              <w:pPrChange w:id="1576" w:author="Benedikt Becker" w:date="2016-04-01T14:49:00Z">
                <w:pPr>
                  <w:spacing w:before="0" w:beforeAutospacing="0" w:after="0" w:afterAutospacing="0" w:line="240" w:lineRule="auto"/>
                </w:pPr>
              </w:pPrChange>
            </w:pPr>
            <w:ins w:id="1577" w:author="Benedikt Becker" w:date="2016-03-31T12:33:00Z">
              <w:r w:rsidRPr="004D36A5">
                <w:t>22 (2)</w:t>
              </w:r>
            </w:ins>
          </w:p>
        </w:tc>
        <w:tc>
          <w:tcPr>
            <w:tcW w:w="0" w:type="auto"/>
            <w:vAlign w:val="bottom"/>
            <w:tcPrChange w:id="1578" w:author="Benedikt Becker" w:date="2016-04-01T14:49:00Z">
              <w:tcPr>
                <w:tcW w:w="0" w:type="auto"/>
                <w:gridSpan w:val="2"/>
              </w:tcPr>
            </w:tcPrChange>
          </w:tcPr>
          <w:p w14:paraId="23456C2A" w14:textId="77777777" w:rsidR="009476F8" w:rsidRPr="004D36A5" w:rsidRDefault="009476F8" w:rsidP="001D7D4E">
            <w:pPr>
              <w:pStyle w:val="NoSpacing"/>
              <w:jc w:val="right"/>
              <w:rPr>
                <w:ins w:id="1579" w:author="Benedikt Becker" w:date="2016-03-31T12:33:00Z"/>
                <w:noProof w:val="0"/>
                <w:rPrChange w:id="1580" w:author="Benedikt Becker" w:date="2016-03-31T12:33:00Z">
                  <w:rPr>
                    <w:ins w:id="1581" w:author="Benedikt Becker" w:date="2016-03-31T12:33:00Z"/>
                    <w:noProof/>
                  </w:rPr>
                </w:rPrChange>
              </w:rPr>
              <w:pPrChange w:id="1582" w:author="Benedikt Becker" w:date="2016-04-01T14:49:00Z">
                <w:pPr>
                  <w:spacing w:before="0" w:beforeAutospacing="0" w:after="0" w:afterAutospacing="0" w:line="240" w:lineRule="auto"/>
                </w:pPr>
              </w:pPrChange>
            </w:pPr>
            <w:ins w:id="1583" w:author="Benedikt Becker" w:date="2016-03-31T12:33:00Z">
              <w:r w:rsidRPr="004D36A5">
                <w:t>1 (2)</w:t>
              </w:r>
            </w:ins>
          </w:p>
        </w:tc>
        <w:tc>
          <w:tcPr>
            <w:tcW w:w="0" w:type="auto"/>
            <w:vAlign w:val="bottom"/>
            <w:tcPrChange w:id="1584" w:author="Benedikt Becker" w:date="2016-04-01T14:49:00Z">
              <w:tcPr>
                <w:tcW w:w="0" w:type="auto"/>
                <w:gridSpan w:val="2"/>
              </w:tcPr>
            </w:tcPrChange>
          </w:tcPr>
          <w:p w14:paraId="39534659" w14:textId="77777777" w:rsidR="009476F8" w:rsidRPr="004D36A5" w:rsidRDefault="009476F8" w:rsidP="001D7D4E">
            <w:pPr>
              <w:pStyle w:val="NoSpacing"/>
              <w:jc w:val="right"/>
              <w:rPr>
                <w:ins w:id="1585" w:author="Benedikt Becker" w:date="2016-03-31T12:33:00Z"/>
                <w:noProof w:val="0"/>
                <w:rPrChange w:id="1586" w:author="Benedikt Becker" w:date="2016-03-31T12:33:00Z">
                  <w:rPr>
                    <w:ins w:id="1587" w:author="Benedikt Becker" w:date="2016-03-31T12:33:00Z"/>
                    <w:noProof/>
                  </w:rPr>
                </w:rPrChange>
              </w:rPr>
              <w:pPrChange w:id="1588" w:author="Benedikt Becker" w:date="2016-04-01T14:49:00Z">
                <w:pPr>
                  <w:spacing w:before="0" w:beforeAutospacing="0" w:after="0" w:afterAutospacing="0" w:line="240" w:lineRule="auto"/>
                </w:pPr>
              </w:pPrChange>
            </w:pPr>
            <w:ins w:id="1589" w:author="Benedikt Becker" w:date="2016-03-31T12:33:00Z">
              <w:r w:rsidRPr="004D36A5">
                <w:t>36 (0)</w:t>
              </w:r>
            </w:ins>
          </w:p>
        </w:tc>
      </w:tr>
      <w:tr w:rsidR="009476F8" w:rsidRPr="004D36A5" w14:paraId="2961B5E9" w14:textId="77777777" w:rsidTr="001D7D4E">
        <w:trPr>
          <w:trHeight w:val="20"/>
          <w:jc w:val="center"/>
          <w:ins w:id="1590" w:author="Benedikt Becker" w:date="2016-03-31T12:33:00Z"/>
          <w:trPrChange w:id="1591" w:author="Benedikt Becker" w:date="2016-04-01T14:49:00Z">
            <w:trPr>
              <w:gridAfter w:val="0"/>
              <w:trHeight w:val="256"/>
              <w:jc w:val="center"/>
            </w:trPr>
          </w:trPrChange>
        </w:trPr>
        <w:tc>
          <w:tcPr>
            <w:tcW w:w="0" w:type="auto"/>
            <w:vAlign w:val="bottom"/>
            <w:tcPrChange w:id="1592" w:author="Benedikt Becker" w:date="2016-04-01T14:49:00Z">
              <w:tcPr>
                <w:tcW w:w="0" w:type="auto"/>
              </w:tcPr>
            </w:tcPrChange>
          </w:tcPr>
          <w:p w14:paraId="0D70938A" w14:textId="77777777" w:rsidR="009476F8" w:rsidRPr="004D36A5" w:rsidRDefault="009476F8" w:rsidP="001D7D4E">
            <w:pPr>
              <w:pStyle w:val="NoSpacing"/>
              <w:rPr>
                <w:ins w:id="1593" w:author="Benedikt Becker" w:date="2016-03-31T12:33:00Z"/>
              </w:rPr>
              <w:pPrChange w:id="1594" w:author="Benedikt Becker" w:date="2016-04-01T14:49:00Z">
                <w:pPr>
                  <w:spacing w:before="0" w:beforeAutospacing="0" w:after="0" w:afterAutospacing="0" w:line="240" w:lineRule="auto"/>
                </w:pPr>
              </w:pPrChange>
            </w:pPr>
            <w:ins w:id="1595" w:author="Benedikt Becker" w:date="2016-03-31T12:33:00Z">
              <w:r w:rsidRPr="004D36A5">
                <w:lastRenderedPageBreak/>
                <w:t>Ischemic stroke</w:t>
              </w:r>
            </w:ins>
          </w:p>
        </w:tc>
        <w:tc>
          <w:tcPr>
            <w:tcW w:w="0" w:type="auto"/>
            <w:vAlign w:val="bottom"/>
            <w:tcPrChange w:id="1596" w:author="Benedikt Becker" w:date="2016-04-01T14:49:00Z">
              <w:tcPr>
                <w:tcW w:w="0" w:type="auto"/>
              </w:tcPr>
            </w:tcPrChange>
          </w:tcPr>
          <w:p w14:paraId="66671671" w14:textId="108070C8" w:rsidR="009476F8" w:rsidRPr="004D36A5" w:rsidRDefault="009476F8" w:rsidP="001D7D4E">
            <w:pPr>
              <w:pStyle w:val="NoSpacing"/>
              <w:jc w:val="right"/>
              <w:rPr>
                <w:ins w:id="1597" w:author="Benedikt Becker" w:date="2016-03-31T12:35:00Z"/>
                <w:noProof w:val="0"/>
                <w:rPrChange w:id="1598" w:author="Benedikt Becker" w:date="2016-03-31T12:33:00Z">
                  <w:rPr>
                    <w:ins w:id="1599" w:author="Benedikt Becker" w:date="2016-03-31T12:35:00Z"/>
                    <w:noProof/>
                  </w:rPr>
                </w:rPrChange>
              </w:rPr>
              <w:pPrChange w:id="1600" w:author="Benedikt Becker" w:date="2016-04-01T14:49:00Z">
                <w:pPr/>
              </w:pPrChange>
            </w:pPr>
            <w:ins w:id="1601" w:author="Benedikt Becker" w:date="2016-03-31T12:36:00Z">
              <w:r>
                <w:t>53</w:t>
              </w:r>
            </w:ins>
          </w:p>
        </w:tc>
        <w:tc>
          <w:tcPr>
            <w:tcW w:w="0" w:type="auto"/>
            <w:vAlign w:val="bottom"/>
            <w:tcPrChange w:id="1602" w:author="Benedikt Becker" w:date="2016-04-01T14:49:00Z">
              <w:tcPr>
                <w:tcW w:w="0" w:type="auto"/>
                <w:gridSpan w:val="2"/>
              </w:tcPr>
            </w:tcPrChange>
          </w:tcPr>
          <w:p w14:paraId="32D8D0B4" w14:textId="036575DB" w:rsidR="009476F8" w:rsidRPr="004D36A5" w:rsidRDefault="009476F8" w:rsidP="001D7D4E">
            <w:pPr>
              <w:pStyle w:val="NoSpacing"/>
              <w:jc w:val="right"/>
              <w:rPr>
                <w:ins w:id="1603" w:author="Benedikt Becker" w:date="2016-03-31T12:33:00Z"/>
                <w:noProof w:val="0"/>
                <w:rPrChange w:id="1604" w:author="Benedikt Becker" w:date="2016-03-31T12:33:00Z">
                  <w:rPr>
                    <w:ins w:id="1605" w:author="Benedikt Becker" w:date="2016-03-31T12:33:00Z"/>
                    <w:noProof/>
                  </w:rPr>
                </w:rPrChange>
              </w:rPr>
              <w:pPrChange w:id="1606" w:author="Benedikt Becker" w:date="2016-04-01T14:49:00Z">
                <w:pPr>
                  <w:spacing w:before="0" w:beforeAutospacing="0" w:after="0" w:afterAutospacing="0" w:line="240" w:lineRule="auto"/>
                </w:pPr>
              </w:pPrChange>
            </w:pPr>
            <w:ins w:id="1607" w:author="Benedikt Becker" w:date="2016-03-31T12:33:00Z">
              <w:r w:rsidRPr="004D36A5">
                <w:t>10 (0)</w:t>
              </w:r>
            </w:ins>
          </w:p>
        </w:tc>
        <w:tc>
          <w:tcPr>
            <w:tcW w:w="0" w:type="auto"/>
            <w:vAlign w:val="bottom"/>
            <w:tcPrChange w:id="1608" w:author="Benedikt Becker" w:date="2016-04-01T14:49:00Z">
              <w:tcPr>
                <w:tcW w:w="0" w:type="auto"/>
                <w:gridSpan w:val="2"/>
              </w:tcPr>
            </w:tcPrChange>
          </w:tcPr>
          <w:p w14:paraId="42CB4C60" w14:textId="77777777" w:rsidR="009476F8" w:rsidRPr="004D36A5" w:rsidRDefault="009476F8" w:rsidP="001D7D4E">
            <w:pPr>
              <w:pStyle w:val="NoSpacing"/>
              <w:jc w:val="right"/>
              <w:rPr>
                <w:ins w:id="1609" w:author="Benedikt Becker" w:date="2016-03-31T12:33:00Z"/>
                <w:noProof w:val="0"/>
                <w:rPrChange w:id="1610" w:author="Benedikt Becker" w:date="2016-03-31T12:33:00Z">
                  <w:rPr>
                    <w:ins w:id="1611" w:author="Benedikt Becker" w:date="2016-03-31T12:33:00Z"/>
                    <w:noProof/>
                  </w:rPr>
                </w:rPrChange>
              </w:rPr>
              <w:pPrChange w:id="1612" w:author="Benedikt Becker" w:date="2016-04-01T14:49:00Z">
                <w:pPr>
                  <w:spacing w:before="0" w:beforeAutospacing="0" w:after="0" w:afterAutospacing="0" w:line="240" w:lineRule="auto"/>
                </w:pPr>
              </w:pPrChange>
            </w:pPr>
            <w:ins w:id="1613" w:author="Benedikt Becker" w:date="2016-03-31T12:33:00Z">
              <w:r w:rsidRPr="004D36A5">
                <w:t>11 (0)</w:t>
              </w:r>
            </w:ins>
          </w:p>
        </w:tc>
        <w:tc>
          <w:tcPr>
            <w:tcW w:w="0" w:type="auto"/>
            <w:vAlign w:val="bottom"/>
            <w:tcPrChange w:id="1614" w:author="Benedikt Becker" w:date="2016-04-01T14:49:00Z">
              <w:tcPr>
                <w:tcW w:w="0" w:type="auto"/>
                <w:gridSpan w:val="2"/>
              </w:tcPr>
            </w:tcPrChange>
          </w:tcPr>
          <w:p w14:paraId="0C3DE78E" w14:textId="77777777" w:rsidR="009476F8" w:rsidRPr="004D36A5" w:rsidRDefault="009476F8" w:rsidP="001D7D4E">
            <w:pPr>
              <w:pStyle w:val="NoSpacing"/>
              <w:jc w:val="right"/>
              <w:rPr>
                <w:ins w:id="1615" w:author="Benedikt Becker" w:date="2016-03-31T12:33:00Z"/>
                <w:noProof w:val="0"/>
                <w:rPrChange w:id="1616" w:author="Benedikt Becker" w:date="2016-03-31T12:33:00Z">
                  <w:rPr>
                    <w:ins w:id="1617" w:author="Benedikt Becker" w:date="2016-03-31T12:33:00Z"/>
                    <w:noProof/>
                  </w:rPr>
                </w:rPrChange>
              </w:rPr>
              <w:pPrChange w:id="1618" w:author="Benedikt Becker" w:date="2016-04-01T14:49:00Z">
                <w:pPr>
                  <w:spacing w:before="0" w:beforeAutospacing="0" w:after="0" w:afterAutospacing="0" w:line="240" w:lineRule="auto"/>
                </w:pPr>
              </w:pPrChange>
            </w:pPr>
            <w:ins w:id="1619" w:author="Benedikt Becker" w:date="2016-03-31T12:33:00Z">
              <w:r w:rsidRPr="004D36A5">
                <w:t>2 (1)</w:t>
              </w:r>
            </w:ins>
          </w:p>
        </w:tc>
        <w:tc>
          <w:tcPr>
            <w:tcW w:w="0" w:type="auto"/>
            <w:vAlign w:val="bottom"/>
            <w:tcPrChange w:id="1620" w:author="Benedikt Becker" w:date="2016-04-01T14:49:00Z">
              <w:tcPr>
                <w:tcW w:w="0" w:type="auto"/>
                <w:gridSpan w:val="2"/>
              </w:tcPr>
            </w:tcPrChange>
          </w:tcPr>
          <w:p w14:paraId="3DE8DC8C" w14:textId="77777777" w:rsidR="009476F8" w:rsidRPr="004D36A5" w:rsidRDefault="009476F8" w:rsidP="001D7D4E">
            <w:pPr>
              <w:pStyle w:val="NoSpacing"/>
              <w:jc w:val="right"/>
              <w:rPr>
                <w:ins w:id="1621" w:author="Benedikt Becker" w:date="2016-03-31T12:33:00Z"/>
                <w:noProof w:val="0"/>
                <w:rPrChange w:id="1622" w:author="Benedikt Becker" w:date="2016-03-31T12:33:00Z">
                  <w:rPr>
                    <w:ins w:id="1623" w:author="Benedikt Becker" w:date="2016-03-31T12:33:00Z"/>
                    <w:noProof/>
                  </w:rPr>
                </w:rPrChange>
              </w:rPr>
              <w:pPrChange w:id="1624" w:author="Benedikt Becker" w:date="2016-04-01T14:49:00Z">
                <w:pPr>
                  <w:spacing w:before="0" w:beforeAutospacing="0" w:after="0" w:afterAutospacing="0" w:line="240" w:lineRule="auto"/>
                </w:pPr>
              </w:pPrChange>
            </w:pPr>
            <w:ins w:id="1625" w:author="Benedikt Becker" w:date="2016-03-31T12:33:00Z">
              <w:r w:rsidRPr="004D36A5">
                <w:t>20 (0)</w:t>
              </w:r>
            </w:ins>
          </w:p>
        </w:tc>
      </w:tr>
      <w:tr w:rsidR="009476F8" w:rsidRPr="004D36A5" w14:paraId="2843337C" w14:textId="77777777" w:rsidTr="001D7D4E">
        <w:trPr>
          <w:trHeight w:val="20"/>
          <w:jc w:val="center"/>
          <w:ins w:id="1626" w:author="Benedikt Becker" w:date="2016-03-31T12:33:00Z"/>
          <w:trPrChange w:id="1627" w:author="Benedikt Becker" w:date="2016-04-01T14:49:00Z">
            <w:trPr>
              <w:gridAfter w:val="0"/>
              <w:trHeight w:val="256"/>
              <w:jc w:val="center"/>
            </w:trPr>
          </w:trPrChange>
        </w:trPr>
        <w:tc>
          <w:tcPr>
            <w:tcW w:w="0" w:type="auto"/>
            <w:vAlign w:val="bottom"/>
            <w:tcPrChange w:id="1628" w:author="Benedikt Becker" w:date="2016-04-01T14:49:00Z">
              <w:tcPr>
                <w:tcW w:w="0" w:type="auto"/>
              </w:tcPr>
            </w:tcPrChange>
          </w:tcPr>
          <w:p w14:paraId="248C7753" w14:textId="77777777" w:rsidR="009476F8" w:rsidRPr="004D36A5" w:rsidRDefault="009476F8" w:rsidP="001D7D4E">
            <w:pPr>
              <w:pStyle w:val="NoSpacing"/>
              <w:rPr>
                <w:ins w:id="1629" w:author="Benedikt Becker" w:date="2016-03-31T12:33:00Z"/>
              </w:rPr>
              <w:pPrChange w:id="1630" w:author="Benedikt Becker" w:date="2016-04-01T14:49:00Z">
                <w:pPr>
                  <w:spacing w:before="0" w:beforeAutospacing="0" w:after="0" w:afterAutospacing="0" w:line="240" w:lineRule="auto"/>
                </w:pPr>
              </w:pPrChange>
            </w:pPr>
            <w:ins w:id="1631" w:author="Benedikt Becker" w:date="2016-03-31T12:33:00Z">
              <w:r w:rsidRPr="004D36A5">
                <w:t>Myocardial Infarction</w:t>
              </w:r>
            </w:ins>
          </w:p>
        </w:tc>
        <w:tc>
          <w:tcPr>
            <w:tcW w:w="0" w:type="auto"/>
            <w:vAlign w:val="bottom"/>
            <w:tcPrChange w:id="1632" w:author="Benedikt Becker" w:date="2016-04-01T14:49:00Z">
              <w:tcPr>
                <w:tcW w:w="0" w:type="auto"/>
              </w:tcPr>
            </w:tcPrChange>
          </w:tcPr>
          <w:p w14:paraId="51D9932D" w14:textId="229C0B75" w:rsidR="009476F8" w:rsidRPr="004D36A5" w:rsidRDefault="009476F8" w:rsidP="001D7D4E">
            <w:pPr>
              <w:pStyle w:val="NoSpacing"/>
              <w:jc w:val="right"/>
              <w:rPr>
                <w:ins w:id="1633" w:author="Benedikt Becker" w:date="2016-03-31T12:35:00Z"/>
                <w:noProof w:val="0"/>
                <w:rPrChange w:id="1634" w:author="Benedikt Becker" w:date="2016-03-31T12:33:00Z">
                  <w:rPr>
                    <w:ins w:id="1635" w:author="Benedikt Becker" w:date="2016-03-31T12:35:00Z"/>
                    <w:noProof/>
                  </w:rPr>
                </w:rPrChange>
              </w:rPr>
              <w:pPrChange w:id="1636" w:author="Benedikt Becker" w:date="2016-04-01T14:49:00Z">
                <w:pPr/>
              </w:pPrChange>
            </w:pPr>
            <w:ins w:id="1637" w:author="Benedikt Becker" w:date="2016-03-31T12:36:00Z">
              <w:r>
                <w:t>39</w:t>
              </w:r>
            </w:ins>
          </w:p>
        </w:tc>
        <w:tc>
          <w:tcPr>
            <w:tcW w:w="0" w:type="auto"/>
            <w:vAlign w:val="bottom"/>
            <w:tcPrChange w:id="1638" w:author="Benedikt Becker" w:date="2016-04-01T14:49:00Z">
              <w:tcPr>
                <w:tcW w:w="0" w:type="auto"/>
                <w:gridSpan w:val="2"/>
              </w:tcPr>
            </w:tcPrChange>
          </w:tcPr>
          <w:p w14:paraId="3BCA7029" w14:textId="1BD4E81E" w:rsidR="009476F8" w:rsidRPr="004D36A5" w:rsidRDefault="009476F8" w:rsidP="001D7D4E">
            <w:pPr>
              <w:pStyle w:val="NoSpacing"/>
              <w:jc w:val="right"/>
              <w:rPr>
                <w:ins w:id="1639" w:author="Benedikt Becker" w:date="2016-03-31T12:33:00Z"/>
                <w:noProof w:val="0"/>
                <w:rPrChange w:id="1640" w:author="Benedikt Becker" w:date="2016-03-31T12:33:00Z">
                  <w:rPr>
                    <w:ins w:id="1641" w:author="Benedikt Becker" w:date="2016-03-31T12:33:00Z"/>
                    <w:noProof/>
                  </w:rPr>
                </w:rPrChange>
              </w:rPr>
              <w:pPrChange w:id="1642" w:author="Benedikt Becker" w:date="2016-04-01T14:49:00Z">
                <w:pPr>
                  <w:spacing w:before="0" w:beforeAutospacing="0" w:after="0" w:afterAutospacing="0" w:line="240" w:lineRule="auto"/>
                </w:pPr>
              </w:pPrChange>
            </w:pPr>
            <w:ins w:id="1643" w:author="Benedikt Becker" w:date="2016-03-31T12:33:00Z">
              <w:r w:rsidRPr="004D36A5">
                <w:t>11 (1)</w:t>
              </w:r>
            </w:ins>
          </w:p>
        </w:tc>
        <w:tc>
          <w:tcPr>
            <w:tcW w:w="0" w:type="auto"/>
            <w:vAlign w:val="bottom"/>
            <w:tcPrChange w:id="1644" w:author="Benedikt Becker" w:date="2016-04-01T14:49:00Z">
              <w:tcPr>
                <w:tcW w:w="0" w:type="auto"/>
                <w:gridSpan w:val="2"/>
              </w:tcPr>
            </w:tcPrChange>
          </w:tcPr>
          <w:p w14:paraId="603DB9E5" w14:textId="7A2372D0" w:rsidR="009476F8" w:rsidRPr="004D36A5" w:rsidRDefault="009476F8" w:rsidP="001D7D4E">
            <w:pPr>
              <w:pStyle w:val="NoSpacing"/>
              <w:jc w:val="right"/>
              <w:rPr>
                <w:ins w:id="1645" w:author="Benedikt Becker" w:date="2016-03-31T12:33:00Z"/>
                <w:noProof w:val="0"/>
                <w:rPrChange w:id="1646" w:author="Benedikt Becker" w:date="2016-03-31T12:33:00Z">
                  <w:rPr>
                    <w:ins w:id="1647" w:author="Benedikt Becker" w:date="2016-03-31T12:33:00Z"/>
                    <w:noProof/>
                  </w:rPr>
                </w:rPrChange>
              </w:rPr>
              <w:pPrChange w:id="1648" w:author="Benedikt Becker" w:date="2016-04-01T14:49:00Z">
                <w:pPr>
                  <w:spacing w:before="0" w:beforeAutospacing="0" w:after="0" w:afterAutospacing="0" w:line="240" w:lineRule="auto"/>
                </w:pPr>
              </w:pPrChange>
            </w:pPr>
            <w:ins w:id="1649" w:author="Benedikt Becker" w:date="2016-03-31T12:33:00Z">
              <w:r w:rsidRPr="004D36A5">
                <w:t>7 (0)</w:t>
              </w:r>
            </w:ins>
          </w:p>
        </w:tc>
        <w:tc>
          <w:tcPr>
            <w:tcW w:w="0" w:type="auto"/>
            <w:vAlign w:val="bottom"/>
            <w:tcPrChange w:id="1650" w:author="Benedikt Becker" w:date="2016-04-01T14:49:00Z">
              <w:tcPr>
                <w:tcW w:w="0" w:type="auto"/>
                <w:gridSpan w:val="2"/>
              </w:tcPr>
            </w:tcPrChange>
          </w:tcPr>
          <w:p w14:paraId="3B1180B3" w14:textId="13F34EE3" w:rsidR="009476F8" w:rsidRPr="004D36A5" w:rsidRDefault="009476F8" w:rsidP="001D7D4E">
            <w:pPr>
              <w:pStyle w:val="NoSpacing"/>
              <w:jc w:val="right"/>
              <w:rPr>
                <w:ins w:id="1651" w:author="Benedikt Becker" w:date="2016-03-31T12:33:00Z"/>
                <w:noProof w:val="0"/>
                <w:rPrChange w:id="1652" w:author="Benedikt Becker" w:date="2016-03-31T12:33:00Z">
                  <w:rPr>
                    <w:ins w:id="1653" w:author="Benedikt Becker" w:date="2016-03-31T12:33:00Z"/>
                    <w:noProof/>
                  </w:rPr>
                </w:rPrChange>
              </w:rPr>
              <w:pPrChange w:id="1654" w:author="Benedikt Becker" w:date="2016-04-01T14:49:00Z">
                <w:pPr>
                  <w:spacing w:before="0" w:beforeAutospacing="0" w:after="0" w:afterAutospacing="0" w:line="240" w:lineRule="auto"/>
                </w:pPr>
              </w:pPrChange>
            </w:pPr>
            <w:ins w:id="1655" w:author="Benedikt Becker" w:date="2016-03-31T12:33:00Z">
              <w:r w:rsidRPr="004D36A5">
                <w:t>1 (6)</w:t>
              </w:r>
            </w:ins>
          </w:p>
        </w:tc>
        <w:tc>
          <w:tcPr>
            <w:tcW w:w="0" w:type="auto"/>
            <w:vAlign w:val="bottom"/>
            <w:tcPrChange w:id="1656" w:author="Benedikt Becker" w:date="2016-04-01T14:49:00Z">
              <w:tcPr>
                <w:tcW w:w="0" w:type="auto"/>
                <w:gridSpan w:val="2"/>
              </w:tcPr>
            </w:tcPrChange>
          </w:tcPr>
          <w:p w14:paraId="29832C32" w14:textId="63F83524" w:rsidR="009476F8" w:rsidRPr="004D36A5" w:rsidRDefault="009476F8" w:rsidP="001D7D4E">
            <w:pPr>
              <w:pStyle w:val="NoSpacing"/>
              <w:jc w:val="right"/>
              <w:rPr>
                <w:ins w:id="1657" w:author="Benedikt Becker" w:date="2016-03-31T12:33:00Z"/>
                <w:noProof w:val="0"/>
                <w:rPrChange w:id="1658" w:author="Benedikt Becker" w:date="2016-03-31T12:33:00Z">
                  <w:rPr>
                    <w:ins w:id="1659" w:author="Benedikt Becker" w:date="2016-03-31T12:33:00Z"/>
                    <w:noProof/>
                  </w:rPr>
                </w:rPrChange>
              </w:rPr>
              <w:pPrChange w:id="1660" w:author="Benedikt Becker" w:date="2016-04-01T14:49:00Z">
                <w:pPr>
                  <w:spacing w:before="0" w:beforeAutospacing="0" w:after="0" w:afterAutospacing="0" w:line="240" w:lineRule="auto"/>
                </w:pPr>
              </w:pPrChange>
            </w:pPr>
            <w:ins w:id="1661" w:author="Benedikt Becker" w:date="2016-03-31T12:33:00Z">
              <w:r w:rsidRPr="004D36A5">
                <w:t>-</w:t>
              </w:r>
            </w:ins>
            <w:ins w:id="1662" w:author="Benedikt Becker" w:date="2016-03-31T12:37:00Z">
              <w:r w:rsidRPr="009476F8">
                <w:rPr>
                  <w:vertAlign w:val="superscript"/>
                  <w:rPrChange w:id="1663" w:author="Benedikt Becker" w:date="2016-03-31T12:37:00Z">
                    <w:rPr/>
                  </w:rPrChange>
                </w:rPr>
                <w:t>b)</w:t>
              </w:r>
            </w:ins>
          </w:p>
        </w:tc>
      </w:tr>
      <w:tr w:rsidR="009476F8" w:rsidRPr="004D36A5" w14:paraId="15FE4950" w14:textId="77777777" w:rsidTr="001D7D4E">
        <w:trPr>
          <w:trHeight w:val="20"/>
          <w:jc w:val="center"/>
          <w:ins w:id="1664" w:author="Benedikt Becker" w:date="2016-03-31T12:33:00Z"/>
          <w:trPrChange w:id="1665" w:author="Benedikt Becker" w:date="2016-04-01T14:49:00Z">
            <w:trPr>
              <w:gridAfter w:val="0"/>
              <w:trHeight w:val="256"/>
              <w:jc w:val="center"/>
            </w:trPr>
          </w:trPrChange>
        </w:trPr>
        <w:tc>
          <w:tcPr>
            <w:tcW w:w="0" w:type="auto"/>
            <w:vAlign w:val="bottom"/>
            <w:tcPrChange w:id="1666" w:author="Benedikt Becker" w:date="2016-04-01T14:49:00Z">
              <w:tcPr>
                <w:tcW w:w="0" w:type="auto"/>
              </w:tcPr>
            </w:tcPrChange>
          </w:tcPr>
          <w:p w14:paraId="351AF42A" w14:textId="77777777" w:rsidR="009476F8" w:rsidRPr="004D36A5" w:rsidRDefault="009476F8" w:rsidP="001D7D4E">
            <w:pPr>
              <w:pStyle w:val="NoSpacing"/>
              <w:rPr>
                <w:ins w:id="1667" w:author="Benedikt Becker" w:date="2016-03-31T12:33:00Z"/>
              </w:rPr>
              <w:pPrChange w:id="1668" w:author="Benedikt Becker" w:date="2016-04-01T14:49:00Z">
                <w:pPr>
                  <w:spacing w:before="0" w:beforeAutospacing="0" w:after="0" w:afterAutospacing="0" w:line="240" w:lineRule="auto"/>
                </w:pPr>
              </w:pPrChange>
            </w:pPr>
            <w:ins w:id="1669" w:author="Benedikt Becker" w:date="2016-03-31T12:33:00Z">
              <w:r w:rsidRPr="004D36A5">
                <w:t>Pancreatic Cancer</w:t>
              </w:r>
            </w:ins>
          </w:p>
        </w:tc>
        <w:tc>
          <w:tcPr>
            <w:tcW w:w="0" w:type="auto"/>
            <w:vAlign w:val="bottom"/>
            <w:tcPrChange w:id="1670" w:author="Benedikt Becker" w:date="2016-04-01T14:49:00Z">
              <w:tcPr>
                <w:tcW w:w="0" w:type="auto"/>
              </w:tcPr>
            </w:tcPrChange>
          </w:tcPr>
          <w:p w14:paraId="6B996C0E" w14:textId="0BDAAF96" w:rsidR="009476F8" w:rsidRPr="004D36A5" w:rsidRDefault="009476F8" w:rsidP="001D7D4E">
            <w:pPr>
              <w:pStyle w:val="NoSpacing"/>
              <w:jc w:val="right"/>
              <w:rPr>
                <w:ins w:id="1671" w:author="Benedikt Becker" w:date="2016-03-31T12:35:00Z"/>
                <w:noProof w:val="0"/>
                <w:rPrChange w:id="1672" w:author="Benedikt Becker" w:date="2016-03-31T12:33:00Z">
                  <w:rPr>
                    <w:ins w:id="1673" w:author="Benedikt Becker" w:date="2016-03-31T12:35:00Z"/>
                    <w:noProof/>
                  </w:rPr>
                </w:rPrChange>
              </w:rPr>
              <w:pPrChange w:id="1674" w:author="Benedikt Becker" w:date="2016-04-01T14:49:00Z">
                <w:pPr/>
              </w:pPrChange>
            </w:pPr>
            <w:ins w:id="1675" w:author="Benedikt Becker" w:date="2016-03-31T12:36:00Z">
              <w:r>
                <w:t>19</w:t>
              </w:r>
            </w:ins>
          </w:p>
        </w:tc>
        <w:tc>
          <w:tcPr>
            <w:tcW w:w="0" w:type="auto"/>
            <w:vAlign w:val="bottom"/>
            <w:tcPrChange w:id="1676" w:author="Benedikt Becker" w:date="2016-04-01T14:49:00Z">
              <w:tcPr>
                <w:tcW w:w="0" w:type="auto"/>
                <w:gridSpan w:val="2"/>
              </w:tcPr>
            </w:tcPrChange>
          </w:tcPr>
          <w:p w14:paraId="6615BA1C" w14:textId="22EFFBBE" w:rsidR="009476F8" w:rsidRPr="004D36A5" w:rsidRDefault="009476F8" w:rsidP="001D7D4E">
            <w:pPr>
              <w:pStyle w:val="NoSpacing"/>
              <w:jc w:val="right"/>
              <w:rPr>
                <w:ins w:id="1677" w:author="Benedikt Becker" w:date="2016-03-31T12:33:00Z"/>
                <w:noProof w:val="0"/>
                <w:rPrChange w:id="1678" w:author="Benedikt Becker" w:date="2016-03-31T12:33:00Z">
                  <w:rPr>
                    <w:ins w:id="1679" w:author="Benedikt Becker" w:date="2016-03-31T12:33:00Z"/>
                    <w:noProof/>
                  </w:rPr>
                </w:rPrChange>
              </w:rPr>
              <w:pPrChange w:id="1680" w:author="Benedikt Becker" w:date="2016-04-01T14:49:00Z">
                <w:pPr>
                  <w:spacing w:before="0" w:beforeAutospacing="0" w:after="0" w:afterAutospacing="0" w:line="240" w:lineRule="auto"/>
                </w:pPr>
              </w:pPrChange>
            </w:pPr>
            <w:ins w:id="1681" w:author="Benedikt Becker" w:date="2016-03-31T12:33:00Z">
              <w:r w:rsidRPr="004D36A5">
                <w:t>8 (0)</w:t>
              </w:r>
            </w:ins>
          </w:p>
        </w:tc>
        <w:tc>
          <w:tcPr>
            <w:tcW w:w="0" w:type="auto"/>
            <w:vAlign w:val="bottom"/>
            <w:tcPrChange w:id="1682" w:author="Benedikt Becker" w:date="2016-04-01T14:49:00Z">
              <w:tcPr>
                <w:tcW w:w="0" w:type="auto"/>
                <w:gridSpan w:val="2"/>
              </w:tcPr>
            </w:tcPrChange>
          </w:tcPr>
          <w:p w14:paraId="6A91AF9E" w14:textId="77777777" w:rsidR="009476F8" w:rsidRPr="004D36A5" w:rsidRDefault="009476F8" w:rsidP="001D7D4E">
            <w:pPr>
              <w:pStyle w:val="NoSpacing"/>
              <w:jc w:val="right"/>
              <w:rPr>
                <w:ins w:id="1683" w:author="Benedikt Becker" w:date="2016-03-31T12:33:00Z"/>
                <w:noProof w:val="0"/>
                <w:rPrChange w:id="1684" w:author="Benedikt Becker" w:date="2016-03-31T12:33:00Z">
                  <w:rPr>
                    <w:ins w:id="1685" w:author="Benedikt Becker" w:date="2016-03-31T12:33:00Z"/>
                    <w:noProof/>
                  </w:rPr>
                </w:rPrChange>
              </w:rPr>
              <w:pPrChange w:id="1686" w:author="Benedikt Becker" w:date="2016-04-01T14:49:00Z">
                <w:pPr>
                  <w:spacing w:before="0" w:beforeAutospacing="0" w:after="0" w:afterAutospacing="0" w:line="240" w:lineRule="auto"/>
                </w:pPr>
              </w:pPrChange>
            </w:pPr>
            <w:ins w:id="1687" w:author="Benedikt Becker" w:date="2016-03-31T12:33:00Z">
              <w:r w:rsidRPr="004D36A5">
                <w:t>9 (0)</w:t>
              </w:r>
            </w:ins>
          </w:p>
        </w:tc>
        <w:tc>
          <w:tcPr>
            <w:tcW w:w="0" w:type="auto"/>
            <w:vAlign w:val="bottom"/>
            <w:tcPrChange w:id="1688" w:author="Benedikt Becker" w:date="2016-04-01T14:49:00Z">
              <w:tcPr>
                <w:tcW w:w="0" w:type="auto"/>
                <w:gridSpan w:val="2"/>
              </w:tcPr>
            </w:tcPrChange>
          </w:tcPr>
          <w:p w14:paraId="720B2C5E" w14:textId="77777777" w:rsidR="009476F8" w:rsidRPr="004D36A5" w:rsidRDefault="009476F8" w:rsidP="001D7D4E">
            <w:pPr>
              <w:pStyle w:val="NoSpacing"/>
              <w:jc w:val="right"/>
              <w:rPr>
                <w:ins w:id="1689" w:author="Benedikt Becker" w:date="2016-03-31T12:33:00Z"/>
                <w:noProof w:val="0"/>
                <w:rPrChange w:id="1690" w:author="Benedikt Becker" w:date="2016-03-31T12:33:00Z">
                  <w:rPr>
                    <w:ins w:id="1691" w:author="Benedikt Becker" w:date="2016-03-31T12:33:00Z"/>
                    <w:noProof/>
                  </w:rPr>
                </w:rPrChange>
              </w:rPr>
              <w:pPrChange w:id="1692" w:author="Benedikt Becker" w:date="2016-04-01T14:49:00Z">
                <w:pPr>
                  <w:spacing w:before="0" w:beforeAutospacing="0" w:after="0" w:afterAutospacing="0" w:line="240" w:lineRule="auto"/>
                </w:pPr>
              </w:pPrChange>
            </w:pPr>
            <w:ins w:id="1693" w:author="Benedikt Becker" w:date="2016-03-31T12:33:00Z">
              <w:r w:rsidRPr="004D36A5">
                <w:t>1 (1)</w:t>
              </w:r>
            </w:ins>
          </w:p>
        </w:tc>
        <w:tc>
          <w:tcPr>
            <w:tcW w:w="0" w:type="auto"/>
            <w:vAlign w:val="bottom"/>
            <w:tcPrChange w:id="1694" w:author="Benedikt Becker" w:date="2016-04-01T14:49:00Z">
              <w:tcPr>
                <w:tcW w:w="0" w:type="auto"/>
                <w:gridSpan w:val="2"/>
              </w:tcPr>
            </w:tcPrChange>
          </w:tcPr>
          <w:p w14:paraId="31B20889" w14:textId="77777777" w:rsidR="009476F8" w:rsidRPr="004D36A5" w:rsidRDefault="009476F8" w:rsidP="001D7D4E">
            <w:pPr>
              <w:pStyle w:val="NoSpacing"/>
              <w:jc w:val="right"/>
              <w:rPr>
                <w:ins w:id="1695" w:author="Benedikt Becker" w:date="2016-03-31T12:33:00Z"/>
                <w:noProof w:val="0"/>
                <w:rPrChange w:id="1696" w:author="Benedikt Becker" w:date="2016-03-31T12:33:00Z">
                  <w:rPr>
                    <w:ins w:id="1697" w:author="Benedikt Becker" w:date="2016-03-31T12:33:00Z"/>
                    <w:noProof/>
                  </w:rPr>
                </w:rPrChange>
              </w:rPr>
              <w:pPrChange w:id="1698" w:author="Benedikt Becker" w:date="2016-04-01T14:49:00Z">
                <w:pPr>
                  <w:spacing w:before="0" w:beforeAutospacing="0" w:after="0" w:afterAutospacing="0" w:line="240" w:lineRule="auto"/>
                </w:pPr>
              </w:pPrChange>
            </w:pPr>
            <w:ins w:id="1699" w:author="Benedikt Becker" w:date="2016-03-31T12:33:00Z">
              <w:r w:rsidRPr="004D36A5">
                <w:t>109 (0)</w:t>
              </w:r>
            </w:ins>
          </w:p>
        </w:tc>
      </w:tr>
      <w:tr w:rsidR="009476F8" w:rsidRPr="004D36A5" w14:paraId="0F2FF804" w14:textId="77777777" w:rsidTr="001D7D4E">
        <w:trPr>
          <w:trHeight w:val="243"/>
          <w:jc w:val="center"/>
          <w:ins w:id="1700" w:author="Benedikt Becker" w:date="2016-03-31T12:33:00Z"/>
          <w:trPrChange w:id="1701" w:author="Benedikt Becker" w:date="2016-04-01T14:49:00Z">
            <w:trPr>
              <w:gridAfter w:val="0"/>
              <w:trHeight w:val="256"/>
              <w:jc w:val="center"/>
            </w:trPr>
          </w:trPrChange>
        </w:trPr>
        <w:tc>
          <w:tcPr>
            <w:tcW w:w="0" w:type="auto"/>
            <w:tcBorders>
              <w:bottom w:val="nil"/>
            </w:tcBorders>
            <w:vAlign w:val="bottom"/>
            <w:tcPrChange w:id="1702" w:author="Benedikt Becker" w:date="2016-04-01T14:49:00Z">
              <w:tcPr>
                <w:tcW w:w="0" w:type="auto"/>
              </w:tcPr>
            </w:tcPrChange>
          </w:tcPr>
          <w:p w14:paraId="574F37DC" w14:textId="77777777" w:rsidR="009476F8" w:rsidRPr="004D36A5" w:rsidRDefault="009476F8" w:rsidP="001D7D4E">
            <w:pPr>
              <w:pStyle w:val="NoSpacing"/>
              <w:rPr>
                <w:ins w:id="1703" w:author="Benedikt Becker" w:date="2016-03-31T12:33:00Z"/>
              </w:rPr>
              <w:pPrChange w:id="1704" w:author="Benedikt Becker" w:date="2016-04-01T14:49:00Z">
                <w:pPr>
                  <w:spacing w:before="0" w:beforeAutospacing="0" w:after="0" w:afterAutospacing="0" w:line="240" w:lineRule="auto"/>
                </w:pPr>
              </w:pPrChange>
            </w:pPr>
            <w:ins w:id="1705" w:author="Benedikt Becker" w:date="2016-03-31T12:33:00Z">
              <w:r w:rsidRPr="004D36A5">
                <w:t>Ventricular Arrhythmia</w:t>
              </w:r>
            </w:ins>
          </w:p>
        </w:tc>
        <w:tc>
          <w:tcPr>
            <w:tcW w:w="0" w:type="auto"/>
            <w:tcBorders>
              <w:bottom w:val="nil"/>
            </w:tcBorders>
            <w:vAlign w:val="bottom"/>
            <w:tcPrChange w:id="1706" w:author="Benedikt Becker" w:date="2016-04-01T14:49:00Z">
              <w:tcPr>
                <w:tcW w:w="0" w:type="auto"/>
              </w:tcPr>
            </w:tcPrChange>
          </w:tcPr>
          <w:p w14:paraId="01144E4A" w14:textId="6CEFFA33" w:rsidR="009476F8" w:rsidRPr="004D36A5" w:rsidRDefault="009476F8" w:rsidP="001D7D4E">
            <w:pPr>
              <w:pStyle w:val="NoSpacing"/>
              <w:jc w:val="right"/>
              <w:rPr>
                <w:ins w:id="1707" w:author="Benedikt Becker" w:date="2016-03-31T12:35:00Z"/>
                <w:noProof w:val="0"/>
                <w:rPrChange w:id="1708" w:author="Benedikt Becker" w:date="2016-03-31T12:33:00Z">
                  <w:rPr>
                    <w:ins w:id="1709" w:author="Benedikt Becker" w:date="2016-03-31T12:35:00Z"/>
                    <w:noProof/>
                  </w:rPr>
                </w:rPrChange>
              </w:rPr>
              <w:pPrChange w:id="1710" w:author="Benedikt Becker" w:date="2016-04-01T14:49:00Z">
                <w:pPr/>
              </w:pPrChange>
            </w:pPr>
            <w:ins w:id="1711" w:author="Benedikt Becker" w:date="2016-03-31T12:36:00Z">
              <w:r>
                <w:t>234</w:t>
              </w:r>
            </w:ins>
          </w:p>
        </w:tc>
        <w:tc>
          <w:tcPr>
            <w:tcW w:w="0" w:type="auto"/>
            <w:tcBorders>
              <w:bottom w:val="nil"/>
            </w:tcBorders>
            <w:vAlign w:val="bottom"/>
            <w:tcPrChange w:id="1712" w:author="Benedikt Becker" w:date="2016-04-01T14:49:00Z">
              <w:tcPr>
                <w:tcW w:w="0" w:type="auto"/>
                <w:gridSpan w:val="2"/>
              </w:tcPr>
            </w:tcPrChange>
          </w:tcPr>
          <w:p w14:paraId="151EDCCC" w14:textId="77D35296" w:rsidR="009476F8" w:rsidRPr="004D36A5" w:rsidRDefault="009476F8" w:rsidP="001D7D4E">
            <w:pPr>
              <w:pStyle w:val="NoSpacing"/>
              <w:jc w:val="right"/>
              <w:rPr>
                <w:ins w:id="1713" w:author="Benedikt Becker" w:date="2016-03-31T12:33:00Z"/>
                <w:noProof w:val="0"/>
                <w:rPrChange w:id="1714" w:author="Benedikt Becker" w:date="2016-03-31T12:33:00Z">
                  <w:rPr>
                    <w:ins w:id="1715" w:author="Benedikt Becker" w:date="2016-03-31T12:33:00Z"/>
                    <w:noProof/>
                  </w:rPr>
                </w:rPrChange>
              </w:rPr>
              <w:pPrChange w:id="1716" w:author="Benedikt Becker" w:date="2016-04-01T14:49:00Z">
                <w:pPr>
                  <w:spacing w:before="0" w:beforeAutospacing="0" w:after="0" w:afterAutospacing="0" w:line="240" w:lineRule="auto"/>
                </w:pPr>
              </w:pPrChange>
            </w:pPr>
            <w:ins w:id="1717" w:author="Benedikt Becker" w:date="2016-03-31T12:33:00Z">
              <w:r w:rsidRPr="004D36A5">
                <w:t>5 (0)</w:t>
              </w:r>
            </w:ins>
          </w:p>
        </w:tc>
        <w:tc>
          <w:tcPr>
            <w:tcW w:w="0" w:type="auto"/>
            <w:tcBorders>
              <w:bottom w:val="nil"/>
            </w:tcBorders>
            <w:vAlign w:val="bottom"/>
            <w:tcPrChange w:id="1718" w:author="Benedikt Becker" w:date="2016-04-01T14:49:00Z">
              <w:tcPr>
                <w:tcW w:w="0" w:type="auto"/>
                <w:gridSpan w:val="2"/>
              </w:tcPr>
            </w:tcPrChange>
          </w:tcPr>
          <w:p w14:paraId="5C094AD6" w14:textId="77777777" w:rsidR="009476F8" w:rsidRPr="004D36A5" w:rsidRDefault="009476F8" w:rsidP="001D7D4E">
            <w:pPr>
              <w:pStyle w:val="NoSpacing"/>
              <w:jc w:val="right"/>
              <w:rPr>
                <w:ins w:id="1719" w:author="Benedikt Becker" w:date="2016-03-31T12:33:00Z"/>
                <w:noProof w:val="0"/>
                <w:rPrChange w:id="1720" w:author="Benedikt Becker" w:date="2016-03-31T12:33:00Z">
                  <w:rPr>
                    <w:ins w:id="1721" w:author="Benedikt Becker" w:date="2016-03-31T12:33:00Z"/>
                    <w:noProof/>
                  </w:rPr>
                </w:rPrChange>
              </w:rPr>
              <w:pPrChange w:id="1722" w:author="Benedikt Becker" w:date="2016-04-01T14:49:00Z">
                <w:pPr>
                  <w:spacing w:before="0" w:beforeAutospacing="0" w:after="0" w:afterAutospacing="0" w:line="240" w:lineRule="auto"/>
                </w:pPr>
              </w:pPrChange>
            </w:pPr>
            <w:ins w:id="1723" w:author="Benedikt Becker" w:date="2016-03-31T12:33:00Z">
              <w:r w:rsidRPr="004D36A5">
                <w:t>5 (0)</w:t>
              </w:r>
            </w:ins>
          </w:p>
        </w:tc>
        <w:tc>
          <w:tcPr>
            <w:tcW w:w="0" w:type="auto"/>
            <w:tcBorders>
              <w:bottom w:val="nil"/>
            </w:tcBorders>
            <w:vAlign w:val="bottom"/>
            <w:tcPrChange w:id="1724" w:author="Benedikt Becker" w:date="2016-04-01T14:49:00Z">
              <w:tcPr>
                <w:tcW w:w="0" w:type="auto"/>
                <w:gridSpan w:val="2"/>
              </w:tcPr>
            </w:tcPrChange>
          </w:tcPr>
          <w:p w14:paraId="6B88CD94" w14:textId="77777777" w:rsidR="009476F8" w:rsidRPr="004D36A5" w:rsidRDefault="009476F8" w:rsidP="001D7D4E">
            <w:pPr>
              <w:pStyle w:val="NoSpacing"/>
              <w:jc w:val="right"/>
              <w:rPr>
                <w:ins w:id="1725" w:author="Benedikt Becker" w:date="2016-03-31T12:33:00Z"/>
                <w:noProof w:val="0"/>
                <w:rPrChange w:id="1726" w:author="Benedikt Becker" w:date="2016-03-31T12:33:00Z">
                  <w:rPr>
                    <w:ins w:id="1727" w:author="Benedikt Becker" w:date="2016-03-31T12:33:00Z"/>
                    <w:noProof/>
                  </w:rPr>
                </w:rPrChange>
              </w:rPr>
              <w:pPrChange w:id="1728" w:author="Benedikt Becker" w:date="2016-04-01T14:49:00Z">
                <w:pPr>
                  <w:spacing w:before="0" w:beforeAutospacing="0" w:after="0" w:afterAutospacing="0" w:line="240" w:lineRule="auto"/>
                </w:pPr>
              </w:pPrChange>
            </w:pPr>
            <w:ins w:id="1729" w:author="Benedikt Becker" w:date="2016-03-31T12:33:00Z">
              <w:r w:rsidRPr="004D36A5">
                <w:t>1 (1)</w:t>
              </w:r>
            </w:ins>
          </w:p>
        </w:tc>
        <w:tc>
          <w:tcPr>
            <w:tcW w:w="0" w:type="auto"/>
            <w:tcBorders>
              <w:bottom w:val="nil"/>
            </w:tcBorders>
            <w:vAlign w:val="bottom"/>
            <w:tcPrChange w:id="1730" w:author="Benedikt Becker" w:date="2016-04-01T14:49:00Z">
              <w:tcPr>
                <w:tcW w:w="0" w:type="auto"/>
                <w:gridSpan w:val="2"/>
              </w:tcPr>
            </w:tcPrChange>
          </w:tcPr>
          <w:p w14:paraId="7A439ECC" w14:textId="77777777" w:rsidR="009476F8" w:rsidRPr="004D36A5" w:rsidRDefault="009476F8" w:rsidP="001D7D4E">
            <w:pPr>
              <w:pStyle w:val="NoSpacing"/>
              <w:jc w:val="right"/>
              <w:rPr>
                <w:ins w:id="1731" w:author="Benedikt Becker" w:date="2016-03-31T12:33:00Z"/>
                <w:noProof w:val="0"/>
                <w:rPrChange w:id="1732" w:author="Benedikt Becker" w:date="2016-03-31T12:33:00Z">
                  <w:rPr>
                    <w:ins w:id="1733" w:author="Benedikt Becker" w:date="2016-03-31T12:33:00Z"/>
                    <w:noProof/>
                  </w:rPr>
                </w:rPrChange>
              </w:rPr>
              <w:pPrChange w:id="1734" w:author="Benedikt Becker" w:date="2016-04-01T14:49:00Z">
                <w:pPr>
                  <w:spacing w:before="0" w:beforeAutospacing="0" w:after="0" w:afterAutospacing="0" w:line="240" w:lineRule="auto"/>
                </w:pPr>
              </w:pPrChange>
            </w:pPr>
            <w:ins w:id="1735" w:author="Benedikt Becker" w:date="2016-03-31T12:33:00Z">
              <w:r w:rsidRPr="004D36A5">
                <w:t>27 (0)</w:t>
              </w:r>
            </w:ins>
          </w:p>
        </w:tc>
      </w:tr>
      <w:tr w:rsidR="009476F8" w:rsidRPr="004D36A5" w14:paraId="3EE68A6C" w14:textId="77777777" w:rsidTr="001D7D4E">
        <w:trPr>
          <w:trHeight w:val="351"/>
          <w:jc w:val="center"/>
          <w:ins w:id="1736" w:author="Benedikt Becker" w:date="2016-03-31T12:33:00Z"/>
          <w:trPrChange w:id="1737" w:author="Benedikt Becker" w:date="2016-04-01T14:49:00Z">
            <w:trPr>
              <w:gridAfter w:val="0"/>
              <w:trHeight w:val="256"/>
              <w:jc w:val="center"/>
            </w:trPr>
          </w:trPrChange>
        </w:trPr>
        <w:tc>
          <w:tcPr>
            <w:tcW w:w="0" w:type="auto"/>
            <w:tcBorders>
              <w:top w:val="nil"/>
            </w:tcBorders>
            <w:vAlign w:val="bottom"/>
            <w:tcPrChange w:id="1738" w:author="Benedikt Becker" w:date="2016-04-01T14:49:00Z">
              <w:tcPr>
                <w:tcW w:w="0" w:type="auto"/>
              </w:tcPr>
            </w:tcPrChange>
          </w:tcPr>
          <w:p w14:paraId="3E4A6754" w14:textId="77777777" w:rsidR="009476F8" w:rsidRPr="004D36A5" w:rsidRDefault="009476F8" w:rsidP="001D7D4E">
            <w:pPr>
              <w:pStyle w:val="NoSpacing"/>
              <w:rPr>
                <w:ins w:id="1739" w:author="Benedikt Becker" w:date="2016-03-31T12:33:00Z"/>
              </w:rPr>
              <w:pPrChange w:id="1740" w:author="Benedikt Becker" w:date="2016-04-01T14:49:00Z">
                <w:pPr>
                  <w:spacing w:before="0" w:beforeAutospacing="0" w:after="0" w:afterAutospacing="0" w:line="240" w:lineRule="auto"/>
                </w:pPr>
              </w:pPrChange>
            </w:pPr>
            <w:ins w:id="1741" w:author="Benedikt Becker" w:date="2016-03-31T12:33:00Z">
              <w:r w:rsidRPr="004D36A5">
                <w:t>Sum</w:t>
              </w:r>
            </w:ins>
          </w:p>
        </w:tc>
        <w:tc>
          <w:tcPr>
            <w:tcW w:w="0" w:type="auto"/>
            <w:tcBorders>
              <w:top w:val="nil"/>
            </w:tcBorders>
            <w:vAlign w:val="bottom"/>
            <w:tcPrChange w:id="1742" w:author="Benedikt Becker" w:date="2016-04-01T14:49:00Z">
              <w:tcPr>
                <w:tcW w:w="0" w:type="auto"/>
              </w:tcPr>
            </w:tcPrChange>
          </w:tcPr>
          <w:p w14:paraId="037BB883" w14:textId="0459A1B1" w:rsidR="009476F8" w:rsidRPr="004D36A5" w:rsidRDefault="009476F8" w:rsidP="001D7D4E">
            <w:pPr>
              <w:pStyle w:val="NoSpacing"/>
              <w:jc w:val="right"/>
              <w:rPr>
                <w:ins w:id="1743" w:author="Benedikt Becker" w:date="2016-03-31T12:35:00Z"/>
                <w:noProof w:val="0"/>
                <w:rPrChange w:id="1744" w:author="Benedikt Becker" w:date="2016-03-31T12:33:00Z">
                  <w:rPr>
                    <w:ins w:id="1745" w:author="Benedikt Becker" w:date="2016-03-31T12:35:00Z"/>
                    <w:noProof/>
                  </w:rPr>
                </w:rPrChange>
              </w:rPr>
              <w:pPrChange w:id="1746" w:author="Benedikt Becker" w:date="2016-04-01T14:49:00Z">
                <w:pPr/>
              </w:pPrChange>
            </w:pPr>
            <w:ins w:id="1747" w:author="Benedikt Becker" w:date="2016-03-31T12:36:00Z">
              <w:r>
                <w:t>529</w:t>
              </w:r>
            </w:ins>
          </w:p>
        </w:tc>
        <w:tc>
          <w:tcPr>
            <w:tcW w:w="0" w:type="auto"/>
            <w:tcBorders>
              <w:top w:val="nil"/>
            </w:tcBorders>
            <w:vAlign w:val="bottom"/>
            <w:tcPrChange w:id="1748" w:author="Benedikt Becker" w:date="2016-04-01T14:49:00Z">
              <w:tcPr>
                <w:tcW w:w="0" w:type="auto"/>
                <w:gridSpan w:val="2"/>
              </w:tcPr>
            </w:tcPrChange>
          </w:tcPr>
          <w:p w14:paraId="476ACBFF" w14:textId="030C21DC" w:rsidR="009476F8" w:rsidRPr="004D36A5" w:rsidRDefault="009476F8" w:rsidP="001D7D4E">
            <w:pPr>
              <w:pStyle w:val="NoSpacing"/>
              <w:jc w:val="right"/>
              <w:rPr>
                <w:ins w:id="1749" w:author="Benedikt Becker" w:date="2016-03-31T12:33:00Z"/>
                <w:noProof w:val="0"/>
                <w:rPrChange w:id="1750" w:author="Benedikt Becker" w:date="2016-03-31T12:33:00Z">
                  <w:rPr>
                    <w:ins w:id="1751" w:author="Benedikt Becker" w:date="2016-03-31T12:33:00Z"/>
                    <w:noProof/>
                  </w:rPr>
                </w:rPrChange>
              </w:rPr>
              <w:pPrChange w:id="1752" w:author="Benedikt Becker" w:date="2016-04-01T14:49:00Z">
                <w:pPr>
                  <w:spacing w:before="0" w:beforeAutospacing="0" w:after="0" w:afterAutospacing="0" w:line="240" w:lineRule="auto"/>
                </w:pPr>
              </w:pPrChange>
            </w:pPr>
            <w:ins w:id="1753" w:author="Benedikt Becker" w:date="2016-03-31T12:33:00Z">
              <w:r w:rsidRPr="004D36A5">
                <w:t>50.0 (3.0)</w:t>
              </w:r>
            </w:ins>
          </w:p>
        </w:tc>
        <w:tc>
          <w:tcPr>
            <w:tcW w:w="0" w:type="auto"/>
            <w:tcBorders>
              <w:top w:val="nil"/>
            </w:tcBorders>
            <w:vAlign w:val="bottom"/>
            <w:tcPrChange w:id="1754" w:author="Benedikt Becker" w:date="2016-04-01T14:49:00Z">
              <w:tcPr>
                <w:tcW w:w="0" w:type="auto"/>
                <w:gridSpan w:val="2"/>
              </w:tcPr>
            </w:tcPrChange>
          </w:tcPr>
          <w:p w14:paraId="6720BE3D" w14:textId="77777777" w:rsidR="009476F8" w:rsidRPr="004D36A5" w:rsidRDefault="009476F8" w:rsidP="001D7D4E">
            <w:pPr>
              <w:pStyle w:val="NoSpacing"/>
              <w:jc w:val="right"/>
              <w:rPr>
                <w:ins w:id="1755" w:author="Benedikt Becker" w:date="2016-03-31T12:33:00Z"/>
                <w:noProof w:val="0"/>
                <w:rPrChange w:id="1756" w:author="Benedikt Becker" w:date="2016-03-31T12:33:00Z">
                  <w:rPr>
                    <w:ins w:id="1757" w:author="Benedikt Becker" w:date="2016-03-31T12:33:00Z"/>
                    <w:noProof/>
                  </w:rPr>
                </w:rPrChange>
              </w:rPr>
              <w:pPrChange w:id="1758" w:author="Benedikt Becker" w:date="2016-04-01T14:49:00Z">
                <w:pPr>
                  <w:spacing w:before="0" w:beforeAutospacing="0" w:after="0" w:afterAutospacing="0" w:line="240" w:lineRule="auto"/>
                </w:pPr>
              </w:pPrChange>
            </w:pPr>
            <w:ins w:id="1759" w:author="Benedikt Becker" w:date="2016-03-31T12:33:00Z">
              <w:r w:rsidRPr="004D36A5">
                <w:t>72.0 (2.0)</w:t>
              </w:r>
            </w:ins>
          </w:p>
        </w:tc>
        <w:tc>
          <w:tcPr>
            <w:tcW w:w="0" w:type="auto"/>
            <w:tcBorders>
              <w:top w:val="nil"/>
            </w:tcBorders>
            <w:vAlign w:val="bottom"/>
            <w:tcPrChange w:id="1760" w:author="Benedikt Becker" w:date="2016-04-01T14:49:00Z">
              <w:tcPr>
                <w:tcW w:w="0" w:type="auto"/>
                <w:gridSpan w:val="2"/>
              </w:tcPr>
            </w:tcPrChange>
          </w:tcPr>
          <w:p w14:paraId="6E2F2ABC" w14:textId="77777777" w:rsidR="009476F8" w:rsidRPr="004D36A5" w:rsidRDefault="009476F8" w:rsidP="001D7D4E">
            <w:pPr>
              <w:pStyle w:val="NoSpacing"/>
              <w:jc w:val="right"/>
              <w:rPr>
                <w:ins w:id="1761" w:author="Benedikt Becker" w:date="2016-03-31T12:33:00Z"/>
                <w:noProof w:val="0"/>
                <w:rPrChange w:id="1762" w:author="Benedikt Becker" w:date="2016-03-31T12:33:00Z">
                  <w:rPr>
                    <w:ins w:id="1763" w:author="Benedikt Becker" w:date="2016-03-31T12:33:00Z"/>
                    <w:noProof/>
                  </w:rPr>
                </w:rPrChange>
              </w:rPr>
              <w:pPrChange w:id="1764" w:author="Benedikt Becker" w:date="2016-04-01T14:49:00Z">
                <w:pPr>
                  <w:spacing w:before="0" w:beforeAutospacing="0" w:after="0" w:afterAutospacing="0" w:line="240" w:lineRule="auto"/>
                </w:pPr>
              </w:pPrChange>
            </w:pPr>
            <w:ins w:id="1765" w:author="Benedikt Becker" w:date="2016-03-31T12:33:00Z">
              <w:r w:rsidRPr="004D36A5">
                <w:t>8.0 (14.0)</w:t>
              </w:r>
            </w:ins>
          </w:p>
        </w:tc>
        <w:tc>
          <w:tcPr>
            <w:tcW w:w="0" w:type="auto"/>
            <w:tcBorders>
              <w:top w:val="nil"/>
            </w:tcBorders>
            <w:vAlign w:val="bottom"/>
            <w:tcPrChange w:id="1766" w:author="Benedikt Becker" w:date="2016-04-01T14:49:00Z">
              <w:tcPr>
                <w:tcW w:w="0" w:type="auto"/>
                <w:gridSpan w:val="2"/>
              </w:tcPr>
            </w:tcPrChange>
          </w:tcPr>
          <w:p w14:paraId="228762D0" w14:textId="77777777" w:rsidR="009476F8" w:rsidRPr="004D36A5" w:rsidRDefault="009476F8" w:rsidP="001D7D4E">
            <w:pPr>
              <w:pStyle w:val="NoSpacing"/>
              <w:jc w:val="right"/>
              <w:rPr>
                <w:ins w:id="1767" w:author="Benedikt Becker" w:date="2016-03-31T12:33:00Z"/>
                <w:noProof w:val="0"/>
                <w:rPrChange w:id="1768" w:author="Benedikt Becker" w:date="2016-03-31T12:33:00Z">
                  <w:rPr>
                    <w:ins w:id="1769" w:author="Benedikt Becker" w:date="2016-03-31T12:33:00Z"/>
                    <w:noProof/>
                  </w:rPr>
                </w:rPrChange>
              </w:rPr>
              <w:pPrChange w:id="1770" w:author="Benedikt Becker" w:date="2016-04-01T14:49:00Z">
                <w:pPr>
                  <w:spacing w:before="0" w:beforeAutospacing="0" w:after="0" w:afterAutospacing="0" w:line="240" w:lineRule="auto"/>
                </w:pPr>
              </w:pPrChange>
            </w:pPr>
            <w:ins w:id="1771" w:author="Benedikt Becker" w:date="2016-03-31T12:33:00Z">
              <w:r w:rsidRPr="004D36A5">
                <w:t>290.0 (0.0)</w:t>
              </w:r>
            </w:ins>
          </w:p>
        </w:tc>
      </w:tr>
      <w:tr w:rsidR="009476F8" w:rsidRPr="004D36A5" w14:paraId="77AD1E0E" w14:textId="77777777" w:rsidTr="001D7D4E">
        <w:trPr>
          <w:trHeight w:val="20"/>
          <w:jc w:val="center"/>
          <w:ins w:id="1772" w:author="Benedikt Becker" w:date="2016-03-31T12:33:00Z"/>
          <w:trPrChange w:id="1773" w:author="Benedikt Becker" w:date="2016-04-01T14:49:00Z">
            <w:trPr>
              <w:gridAfter w:val="0"/>
              <w:trHeight w:val="256"/>
              <w:jc w:val="center"/>
            </w:trPr>
          </w:trPrChange>
        </w:trPr>
        <w:tc>
          <w:tcPr>
            <w:tcW w:w="0" w:type="auto"/>
            <w:vAlign w:val="bottom"/>
            <w:tcPrChange w:id="1774" w:author="Benedikt Becker" w:date="2016-04-01T14:49:00Z">
              <w:tcPr>
                <w:tcW w:w="0" w:type="auto"/>
              </w:tcPr>
            </w:tcPrChange>
          </w:tcPr>
          <w:p w14:paraId="2D59284D" w14:textId="77777777" w:rsidR="009476F8" w:rsidRPr="004D36A5" w:rsidRDefault="009476F8" w:rsidP="001D7D4E">
            <w:pPr>
              <w:pStyle w:val="NoSpacing"/>
              <w:rPr>
                <w:ins w:id="1775" w:author="Benedikt Becker" w:date="2016-03-31T12:33:00Z"/>
              </w:rPr>
              <w:pPrChange w:id="1776" w:author="Benedikt Becker" w:date="2016-04-01T14:49:00Z">
                <w:pPr>
                  <w:spacing w:before="0" w:beforeAutospacing="0" w:after="0" w:afterAutospacing="0" w:line="240" w:lineRule="auto"/>
                </w:pPr>
              </w:pPrChange>
            </w:pPr>
            <w:ins w:id="1777" w:author="Benedikt Becker" w:date="2016-03-31T12:33:00Z">
              <w:r w:rsidRPr="004D36A5">
                <w:t>Average</w:t>
              </w:r>
            </w:ins>
          </w:p>
        </w:tc>
        <w:tc>
          <w:tcPr>
            <w:tcW w:w="0" w:type="auto"/>
            <w:vAlign w:val="bottom"/>
            <w:tcPrChange w:id="1778" w:author="Benedikt Becker" w:date="2016-04-01T14:49:00Z">
              <w:tcPr>
                <w:tcW w:w="0" w:type="auto"/>
              </w:tcPr>
            </w:tcPrChange>
          </w:tcPr>
          <w:p w14:paraId="1E35269C" w14:textId="7E00B265" w:rsidR="009476F8" w:rsidRPr="004D36A5" w:rsidRDefault="009476F8" w:rsidP="001D7D4E">
            <w:pPr>
              <w:pStyle w:val="NoSpacing"/>
              <w:jc w:val="right"/>
              <w:rPr>
                <w:ins w:id="1779" w:author="Benedikt Becker" w:date="2016-03-31T12:35:00Z"/>
                <w:noProof w:val="0"/>
                <w:rPrChange w:id="1780" w:author="Benedikt Becker" w:date="2016-03-31T12:33:00Z">
                  <w:rPr>
                    <w:ins w:id="1781" w:author="Benedikt Becker" w:date="2016-03-31T12:35:00Z"/>
                    <w:noProof/>
                  </w:rPr>
                </w:rPrChange>
              </w:rPr>
              <w:pPrChange w:id="1782" w:author="Benedikt Becker" w:date="2016-04-01T14:49:00Z">
                <w:pPr/>
              </w:pPrChange>
            </w:pPr>
            <w:ins w:id="1783" w:author="Benedikt Becker" w:date="2016-03-31T12:36:00Z">
              <w:r>
                <w:t>75.57</w:t>
              </w:r>
            </w:ins>
          </w:p>
        </w:tc>
        <w:tc>
          <w:tcPr>
            <w:tcW w:w="0" w:type="auto"/>
            <w:vAlign w:val="bottom"/>
            <w:tcPrChange w:id="1784" w:author="Benedikt Becker" w:date="2016-04-01T14:49:00Z">
              <w:tcPr>
                <w:tcW w:w="0" w:type="auto"/>
                <w:gridSpan w:val="2"/>
              </w:tcPr>
            </w:tcPrChange>
          </w:tcPr>
          <w:p w14:paraId="506BEE5C" w14:textId="3C62326C" w:rsidR="009476F8" w:rsidRPr="004D36A5" w:rsidRDefault="009476F8" w:rsidP="001D7D4E">
            <w:pPr>
              <w:pStyle w:val="NoSpacing"/>
              <w:jc w:val="right"/>
              <w:rPr>
                <w:ins w:id="1785" w:author="Benedikt Becker" w:date="2016-03-31T12:33:00Z"/>
                <w:noProof w:val="0"/>
                <w:rPrChange w:id="1786" w:author="Benedikt Becker" w:date="2016-03-31T12:33:00Z">
                  <w:rPr>
                    <w:ins w:id="1787" w:author="Benedikt Becker" w:date="2016-03-31T12:33:00Z"/>
                    <w:noProof/>
                  </w:rPr>
                </w:rPrChange>
              </w:rPr>
              <w:pPrChange w:id="1788" w:author="Benedikt Becker" w:date="2016-04-01T14:49:00Z">
                <w:pPr>
                  <w:spacing w:before="0" w:beforeAutospacing="0" w:after="0" w:afterAutospacing="0" w:line="240" w:lineRule="auto"/>
                </w:pPr>
              </w:pPrChange>
            </w:pPr>
            <w:ins w:id="1789" w:author="Benedikt Becker" w:date="2016-03-31T12:33:00Z">
              <w:r w:rsidRPr="004D36A5">
                <w:t>7.14 (0.43)</w:t>
              </w:r>
            </w:ins>
          </w:p>
        </w:tc>
        <w:tc>
          <w:tcPr>
            <w:tcW w:w="0" w:type="auto"/>
            <w:vAlign w:val="bottom"/>
            <w:tcPrChange w:id="1790" w:author="Benedikt Becker" w:date="2016-04-01T14:49:00Z">
              <w:tcPr>
                <w:tcW w:w="0" w:type="auto"/>
                <w:gridSpan w:val="2"/>
              </w:tcPr>
            </w:tcPrChange>
          </w:tcPr>
          <w:p w14:paraId="57A417D6" w14:textId="77777777" w:rsidR="009476F8" w:rsidRPr="004D36A5" w:rsidRDefault="009476F8" w:rsidP="001D7D4E">
            <w:pPr>
              <w:pStyle w:val="NoSpacing"/>
              <w:jc w:val="right"/>
              <w:rPr>
                <w:ins w:id="1791" w:author="Benedikt Becker" w:date="2016-03-31T12:33:00Z"/>
                <w:noProof w:val="0"/>
                <w:rPrChange w:id="1792" w:author="Benedikt Becker" w:date="2016-03-31T12:33:00Z">
                  <w:rPr>
                    <w:ins w:id="1793" w:author="Benedikt Becker" w:date="2016-03-31T12:33:00Z"/>
                    <w:noProof/>
                  </w:rPr>
                </w:rPrChange>
              </w:rPr>
              <w:pPrChange w:id="1794" w:author="Benedikt Becker" w:date="2016-04-01T14:49:00Z">
                <w:pPr>
                  <w:spacing w:before="0" w:beforeAutospacing="0" w:after="0" w:afterAutospacing="0" w:line="240" w:lineRule="auto"/>
                </w:pPr>
              </w:pPrChange>
            </w:pPr>
            <w:ins w:id="1795" w:author="Benedikt Becker" w:date="2016-03-31T12:33:00Z">
              <w:r w:rsidRPr="004D36A5">
                <w:t>10.29 (0.29)</w:t>
              </w:r>
            </w:ins>
          </w:p>
        </w:tc>
        <w:tc>
          <w:tcPr>
            <w:tcW w:w="0" w:type="auto"/>
            <w:vAlign w:val="bottom"/>
            <w:tcPrChange w:id="1796" w:author="Benedikt Becker" w:date="2016-04-01T14:49:00Z">
              <w:tcPr>
                <w:tcW w:w="0" w:type="auto"/>
                <w:gridSpan w:val="2"/>
              </w:tcPr>
            </w:tcPrChange>
          </w:tcPr>
          <w:p w14:paraId="4D335378" w14:textId="77777777" w:rsidR="009476F8" w:rsidRPr="004D36A5" w:rsidRDefault="009476F8" w:rsidP="001D7D4E">
            <w:pPr>
              <w:pStyle w:val="NoSpacing"/>
              <w:jc w:val="right"/>
              <w:rPr>
                <w:ins w:id="1797" w:author="Benedikt Becker" w:date="2016-03-31T12:33:00Z"/>
                <w:noProof w:val="0"/>
                <w:rPrChange w:id="1798" w:author="Benedikt Becker" w:date="2016-03-31T12:33:00Z">
                  <w:rPr>
                    <w:ins w:id="1799" w:author="Benedikt Becker" w:date="2016-03-31T12:33:00Z"/>
                    <w:noProof/>
                  </w:rPr>
                </w:rPrChange>
              </w:rPr>
              <w:pPrChange w:id="1800" w:author="Benedikt Becker" w:date="2016-04-01T14:49:00Z">
                <w:pPr>
                  <w:spacing w:before="0" w:beforeAutospacing="0" w:after="0" w:afterAutospacing="0" w:line="240" w:lineRule="auto"/>
                </w:pPr>
              </w:pPrChange>
            </w:pPr>
            <w:ins w:id="1801" w:author="Benedikt Becker" w:date="2016-03-31T12:33:00Z">
              <w:r w:rsidRPr="004D36A5">
                <w:t>1.14 (2.0)</w:t>
              </w:r>
            </w:ins>
          </w:p>
        </w:tc>
        <w:tc>
          <w:tcPr>
            <w:tcW w:w="0" w:type="auto"/>
            <w:vAlign w:val="bottom"/>
            <w:tcPrChange w:id="1802" w:author="Benedikt Becker" w:date="2016-04-01T14:49:00Z">
              <w:tcPr>
                <w:tcW w:w="0" w:type="auto"/>
                <w:gridSpan w:val="2"/>
              </w:tcPr>
            </w:tcPrChange>
          </w:tcPr>
          <w:p w14:paraId="4515FD8F" w14:textId="77777777" w:rsidR="009476F8" w:rsidRPr="004D36A5" w:rsidRDefault="009476F8" w:rsidP="001D7D4E">
            <w:pPr>
              <w:pStyle w:val="NoSpacing"/>
              <w:jc w:val="right"/>
              <w:rPr>
                <w:ins w:id="1803" w:author="Benedikt Becker" w:date="2016-03-31T12:33:00Z"/>
                <w:noProof w:val="0"/>
                <w:rPrChange w:id="1804" w:author="Benedikt Becker" w:date="2016-03-31T12:33:00Z">
                  <w:rPr>
                    <w:ins w:id="1805" w:author="Benedikt Becker" w:date="2016-03-31T12:33:00Z"/>
                    <w:noProof/>
                  </w:rPr>
                </w:rPrChange>
              </w:rPr>
              <w:pPrChange w:id="1806" w:author="Benedikt Becker" w:date="2016-04-01T14:49:00Z">
                <w:pPr>
                  <w:spacing w:before="0" w:beforeAutospacing="0" w:after="0" w:afterAutospacing="0" w:line="240" w:lineRule="auto"/>
                </w:pPr>
              </w:pPrChange>
            </w:pPr>
            <w:ins w:id="1807" w:author="Benedikt Becker" w:date="2016-03-31T12:33:00Z">
              <w:r w:rsidRPr="004D36A5">
                <w:t>48.33 (0.0)</w:t>
              </w:r>
            </w:ins>
          </w:p>
        </w:tc>
      </w:tr>
      <w:tr w:rsidR="000D5859" w:rsidRPr="004D36A5" w14:paraId="66795379" w14:textId="77777777" w:rsidTr="000D5859">
        <w:trPr>
          <w:trHeight w:val="20"/>
          <w:jc w:val="center"/>
          <w:ins w:id="1808" w:author="Benedikt Becker" w:date="2016-03-31T19:21:00Z"/>
        </w:trPr>
        <w:tc>
          <w:tcPr>
            <w:tcW w:w="0" w:type="auto"/>
          </w:tcPr>
          <w:p w14:paraId="6B458170" w14:textId="77777777" w:rsidR="000D5859" w:rsidRPr="004D36A5" w:rsidRDefault="000D5859">
            <w:pPr>
              <w:pStyle w:val="NoSpacing"/>
              <w:rPr>
                <w:ins w:id="1809" w:author="Benedikt Becker" w:date="2016-03-31T19:21:00Z"/>
              </w:rPr>
            </w:pPr>
          </w:p>
        </w:tc>
        <w:tc>
          <w:tcPr>
            <w:tcW w:w="0" w:type="auto"/>
            <w:vAlign w:val="center"/>
          </w:tcPr>
          <w:p w14:paraId="64839FF8" w14:textId="77777777" w:rsidR="000D5859" w:rsidRDefault="000D5859">
            <w:pPr>
              <w:pStyle w:val="NoSpacing"/>
              <w:jc w:val="right"/>
              <w:rPr>
                <w:ins w:id="1810" w:author="Benedikt Becker" w:date="2016-03-31T19:21:00Z"/>
              </w:rPr>
            </w:pPr>
          </w:p>
        </w:tc>
        <w:tc>
          <w:tcPr>
            <w:tcW w:w="0" w:type="auto"/>
            <w:vAlign w:val="center"/>
          </w:tcPr>
          <w:p w14:paraId="289CD7B8" w14:textId="77777777" w:rsidR="000D5859" w:rsidRPr="004D36A5" w:rsidRDefault="000D5859">
            <w:pPr>
              <w:pStyle w:val="NoSpacing"/>
              <w:jc w:val="right"/>
              <w:rPr>
                <w:ins w:id="1811" w:author="Benedikt Becker" w:date="2016-03-31T19:21:00Z"/>
              </w:rPr>
            </w:pPr>
          </w:p>
        </w:tc>
        <w:tc>
          <w:tcPr>
            <w:tcW w:w="0" w:type="auto"/>
            <w:vAlign w:val="center"/>
          </w:tcPr>
          <w:p w14:paraId="240C7387" w14:textId="77777777" w:rsidR="000D5859" w:rsidRPr="004D36A5" w:rsidRDefault="000D5859">
            <w:pPr>
              <w:pStyle w:val="NoSpacing"/>
              <w:jc w:val="right"/>
              <w:rPr>
                <w:ins w:id="1812" w:author="Benedikt Becker" w:date="2016-03-31T19:21:00Z"/>
              </w:rPr>
            </w:pPr>
          </w:p>
        </w:tc>
        <w:tc>
          <w:tcPr>
            <w:tcW w:w="0" w:type="auto"/>
            <w:vAlign w:val="center"/>
          </w:tcPr>
          <w:p w14:paraId="0CB8D90A" w14:textId="77777777" w:rsidR="000D5859" w:rsidRPr="004D36A5" w:rsidRDefault="000D5859">
            <w:pPr>
              <w:pStyle w:val="NoSpacing"/>
              <w:jc w:val="right"/>
              <w:rPr>
                <w:ins w:id="1813" w:author="Benedikt Becker" w:date="2016-03-31T19:21:00Z"/>
              </w:rPr>
            </w:pPr>
          </w:p>
        </w:tc>
        <w:tc>
          <w:tcPr>
            <w:tcW w:w="0" w:type="auto"/>
            <w:vAlign w:val="center"/>
          </w:tcPr>
          <w:p w14:paraId="2A6B03B0" w14:textId="77777777" w:rsidR="000D5859" w:rsidRPr="004D36A5" w:rsidRDefault="000D5859">
            <w:pPr>
              <w:pStyle w:val="NoSpacing"/>
              <w:jc w:val="right"/>
              <w:rPr>
                <w:ins w:id="1814" w:author="Benedikt Becker" w:date="2016-03-31T19:21:00Z"/>
              </w:rPr>
            </w:pPr>
          </w:p>
        </w:tc>
      </w:tr>
      <w:tr w:rsidR="000D5859" w:rsidRPr="004D36A5" w14:paraId="6A68A339" w14:textId="77777777" w:rsidTr="000D5859">
        <w:trPr>
          <w:trHeight w:val="20"/>
          <w:jc w:val="center"/>
          <w:ins w:id="1815" w:author="Benedikt Becker" w:date="2016-03-31T19:21:00Z"/>
          <w:trPrChange w:id="1816" w:author="Benedikt Becker" w:date="2016-03-31T19:21:00Z">
            <w:trPr>
              <w:trHeight w:val="20"/>
              <w:jc w:val="center"/>
            </w:trPr>
          </w:trPrChange>
        </w:trPr>
        <w:tc>
          <w:tcPr>
            <w:tcW w:w="0" w:type="auto"/>
            <w:gridSpan w:val="6"/>
            <w:tcBorders>
              <w:bottom w:val="nil"/>
            </w:tcBorders>
            <w:vAlign w:val="center"/>
            <w:tcPrChange w:id="1817" w:author="Benedikt Becker" w:date="2016-03-31T19:21:00Z">
              <w:tcPr>
                <w:tcW w:w="0" w:type="auto"/>
                <w:gridSpan w:val="11"/>
                <w:tcBorders>
                  <w:bottom w:val="nil"/>
                </w:tcBorders>
              </w:tcPr>
            </w:tcPrChange>
          </w:tcPr>
          <w:p w14:paraId="59B40675" w14:textId="2D7C933A" w:rsidR="000D5859" w:rsidRPr="004D36A5" w:rsidRDefault="000D5859">
            <w:pPr>
              <w:pStyle w:val="NoSpacing"/>
              <w:rPr>
                <w:ins w:id="1818" w:author="Benedikt Becker" w:date="2016-03-31T19:21:00Z"/>
                <w:lang w:val="en-GB"/>
              </w:rPr>
              <w:pPrChange w:id="1819" w:author="Benedikt Becker" w:date="2016-03-31T19:21:00Z">
                <w:pPr>
                  <w:pStyle w:val="NoSpacing"/>
                  <w:spacing w:before="100"/>
                  <w:jc w:val="right"/>
                </w:pPr>
              </w:pPrChange>
            </w:pPr>
            <w:ins w:id="1820" w:author="Benedikt Becker" w:date="2016-03-31T19:21:00Z">
              <w:r w:rsidRPr="00B8377B">
                <w:rPr>
                  <w:vertAlign w:val="superscript"/>
                </w:rPr>
                <w:t>a)</w:t>
              </w:r>
              <w:r>
                <w:t xml:space="preserve"> Additional text-based queries for IPCI database</w:t>
              </w:r>
              <w:r>
                <w:br/>
              </w:r>
              <w:r w:rsidRPr="00B8377B">
                <w:rPr>
                  <w:vertAlign w:val="superscript"/>
                </w:rPr>
                <w:t>b)</w:t>
              </w:r>
              <w:r>
                <w:t xml:space="preserve"> Text-based query only for </w:t>
              </w:r>
              <w:r w:rsidRPr="00B15E3E">
                <w:t>GePaRD</w:t>
              </w:r>
              <w:r w:rsidRPr="00B15E3E" w:rsidDel="00D34D6A">
                <w:t xml:space="preserve"> </w:t>
              </w:r>
              <w:r>
                <w:t>database</w:t>
              </w:r>
            </w:ins>
          </w:p>
        </w:tc>
      </w:tr>
    </w:tbl>
    <w:p w14:paraId="01E5090B" w14:textId="0E925039" w:rsidR="0098510C" w:rsidDel="00BC4221" w:rsidRDefault="00ED29FF" w:rsidP="00BC4221">
      <w:pPr>
        <w:pStyle w:val="NoSpacing"/>
        <w:rPr>
          <w:del w:id="1821" w:author="Benedikt Becker" w:date="2016-04-03T20:44:00Z"/>
        </w:rPr>
        <w:pPrChange w:id="1822" w:author="Benedikt Becker" w:date="2016-04-03T20:44:00Z">
          <w:pPr>
            <w:pStyle w:val="Figure"/>
          </w:pPr>
        </w:pPrChange>
      </w:pPr>
      <w:bookmarkStart w:id="1823" w:name="_GoBack"/>
      <w:bookmarkEnd w:id="1823"/>
      <w:del w:id="1824" w:author="Benedikt Becker" w:date="2016-03-31T12:38:00Z">
        <w:r w:rsidDel="00D34D6A">
          <w:rPr>
            <w:lang w:val="en-GB" w:eastAsia="en-GB"/>
          </w:rPr>
          <w:drawing>
            <wp:inline distT="0" distB="0" distL="0" distR="0" wp14:anchorId="610CD28E" wp14:editId="58CFCBE0">
              <wp:extent cx="3842724" cy="204430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5103" cy="2045575"/>
                      </a:xfrm>
                      <a:prstGeom prst="rect">
                        <a:avLst/>
                      </a:prstGeom>
                      <a:noFill/>
                      <a:ln>
                        <a:noFill/>
                      </a:ln>
                    </pic:spPr>
                  </pic:pic>
                </a:graphicData>
              </a:graphic>
            </wp:inline>
          </w:drawing>
        </w:r>
      </w:del>
    </w:p>
    <w:p w14:paraId="4A98A810" w14:textId="4E75EBF7" w:rsidR="0098510C" w:rsidDel="007525BD" w:rsidRDefault="00520DA2" w:rsidP="008D4465">
      <w:pPr>
        <w:pStyle w:val="Caption"/>
        <w:rPr>
          <w:del w:id="1825" w:author="Benedikt Becker" w:date="2016-03-14T18:32:00Z"/>
        </w:rPr>
      </w:pPr>
      <w:del w:id="1826" w:author="Benedikt Becker" w:date="2016-03-14T18:32:00Z">
        <w:r w:rsidDel="007525BD">
          <w:delText>Figure 3:  Size of reference case definition and code sets</w:delText>
        </w:r>
        <w:r w:rsidDel="007525BD">
          <w:rPr>
            <w:sz w:val="24"/>
          </w:rPr>
          <w:fldChar w:fldCharType="begin"/>
        </w:r>
        <w:r w:rsidDel="007525BD">
          <w:delInstrText>TC "3  Size of reference case definition and code sets" \f f</w:delInstrText>
        </w:r>
        <w:r w:rsidDel="007525BD">
          <w:rPr>
            <w:sz w:val="24"/>
          </w:rPr>
          <w:fldChar w:fldCharType="end"/>
        </w:r>
      </w:del>
    </w:p>
    <w:p w14:paraId="5D744913" w14:textId="5B4AAB7B" w:rsidR="0098510C" w:rsidRDefault="00520DA2">
      <w:pPr>
        <w:pStyle w:val="Heading1"/>
        <w:pPrChange w:id="1827" w:author="Benedikt Becker" w:date="2016-03-14T18:30:00Z">
          <w:pPr>
            <w:pStyle w:val="Heading2"/>
          </w:pPr>
        </w:pPrChange>
      </w:pPr>
      <w:del w:id="1828" w:author="Benedikt Becker" w:date="2016-03-14T18:30:00Z">
        <w:r w:rsidDel="00E34EF2">
          <w:delText xml:space="preserve">3  </w:delText>
        </w:r>
      </w:del>
      <w:r>
        <w:t>Results</w:t>
      </w:r>
    </w:p>
    <w:p w14:paraId="512457E3" w14:textId="77777777" w:rsidR="0098510C" w:rsidRDefault="00520DA2" w:rsidP="008D4465">
      <w:pPr>
        <w:pStyle w:val="Heading5"/>
      </w:pPr>
      <w:r>
        <w:t>Baseline</w:t>
      </w:r>
    </w:p>
    <w:p w14:paraId="7A4C6E36" w14:textId="68D62666" w:rsidR="00911009" w:rsidDel="00F67968" w:rsidRDefault="00F67968">
      <w:pPr>
        <w:rPr>
          <w:del w:id="1829" w:author="Benedikt Becker" w:date="2016-03-31T17:36:00Z"/>
        </w:rPr>
      </w:pPr>
      <w:ins w:id="1830" w:author="Benedikt Becker" w:date="2016-03-31T17:35:00Z">
        <w:r>
          <w:t xml:space="preserve">The automatic concept identification in mapping </w:t>
        </w:r>
        <w:r>
          <w:rPr>
            <w:i/>
          </w:rPr>
          <w:t>baseline</w:t>
        </w:r>
      </w:ins>
      <w:ins w:id="1831" w:author="Benedikt Becker" w:date="2016-03-31T17:36:00Z">
        <w:r>
          <w:rPr>
            <w:i/>
            <w:vertAlign w:val="subscript"/>
          </w:rPr>
          <w:t>0</w:t>
        </w:r>
        <w:r>
          <w:rPr>
            <w:i/>
          </w:rPr>
          <w:t xml:space="preserve"> </w:t>
        </w:r>
      </w:ins>
      <w:del w:id="1832" w:author="Benedikt Becker" w:date="2016-03-31T17:36:00Z">
        <w:r w:rsidR="00520DA2" w:rsidDel="00F67968">
          <w:delText xml:space="preserve">The </w:delText>
        </w:r>
        <w:r w:rsidR="00982A14" w:rsidDel="00F67968">
          <w:delText xml:space="preserve">automated </w:delText>
        </w:r>
        <w:r w:rsidR="00520DA2" w:rsidDel="00F67968">
          <w:rPr>
            <w:i/>
            <w:iCs/>
          </w:rPr>
          <w:delText>baseline</w:delText>
        </w:r>
        <w:r w:rsidR="00520DA2" w:rsidDel="00F67968">
          <w:delText xml:space="preserve"> mapping </w:delText>
        </w:r>
      </w:del>
      <w:del w:id="1833" w:author="Benedikt Becker" w:date="2016-03-31T17:42:00Z">
        <w:r w:rsidR="00520DA2" w:rsidDel="00F369A8">
          <w:delText>ha</w:delText>
        </w:r>
        <w:r w:rsidR="00F6072A" w:rsidDel="00F369A8">
          <w:delText>d</w:delText>
        </w:r>
      </w:del>
      <w:ins w:id="1834" w:author="Benedikt Becker" w:date="2016-03-31T17:42:00Z">
        <w:r w:rsidR="00F369A8">
          <w:t>resulted in</w:t>
        </w:r>
      </w:ins>
      <w:r w:rsidR="00520DA2">
        <w:t xml:space="preserve"> </w:t>
      </w:r>
      <w:del w:id="1835" w:author="Benedikt Becker" w:date="2016-03-31T17:42:00Z">
        <w:r w:rsidR="00520DA2" w:rsidDel="00F369A8">
          <w:delText>a</w:delText>
        </w:r>
      </w:del>
      <w:ins w:id="1836" w:author="Benedikt Becker" w:date="2016-03-31T17:42:00Z">
        <w:r w:rsidR="00F369A8">
          <w:t>an</w:t>
        </w:r>
      </w:ins>
      <w:r w:rsidR="00520DA2">
        <w:t xml:space="preserve"> </w:t>
      </w:r>
      <w:ins w:id="1837" w:author="Benedikt Becker" w:date="2016-03-31T17:42:00Z">
        <w:r w:rsidR="006E6BA5">
          <w:t xml:space="preserve">average </w:t>
        </w:r>
      </w:ins>
      <w:r w:rsidR="00520DA2">
        <w:t>sensitivity of 0.29</w:t>
      </w:r>
      <w:ins w:id="1838" w:author="Benedikt Becker" w:date="2016-03-31T17:37:00Z">
        <w:r w:rsidR="00E12A0C">
          <w:t>9</w:t>
        </w:r>
      </w:ins>
      <w:del w:id="1839" w:author="Benedikt Becker" w:date="2016-03-31T17:36:00Z">
        <w:r w:rsidR="00520DA2" w:rsidDel="00E12A0C">
          <w:delText>7</w:delText>
        </w:r>
      </w:del>
      <w:r w:rsidR="00520DA2">
        <w:t xml:space="preserve"> for generating the reference code sets (</w:t>
      </w:r>
      <w:commentRangeStart w:id="1840"/>
      <w:del w:id="1841" w:author="Benedikt Becker" w:date="2016-03-30T20:41:00Z">
        <w:r w:rsidR="00520DA2" w:rsidDel="00AC1461">
          <w:delText xml:space="preserve">average over all </w:delText>
        </w:r>
        <w:r w:rsidR="00DC0784" w:rsidDel="00AC1461">
          <w:delText>coding systems</w:delText>
        </w:r>
        <w:r w:rsidR="006935EE" w:rsidDel="00AC1461">
          <w:delText>; complete data in</w:delText>
        </w:r>
        <w:r w:rsidR="00520DA2" w:rsidDel="00AC1461">
          <w:delText xml:space="preserve"> </w:delText>
        </w:r>
      </w:del>
      <w:del w:id="1842" w:author="Benedikt Becker" w:date="2016-03-30T20:39:00Z">
        <w:r w:rsidR="00520DA2" w:rsidDel="00885637">
          <w:delText xml:space="preserve">table 7 </w:delText>
        </w:r>
      </w:del>
      <w:ins w:id="1843" w:author="Benedikt Becker" w:date="2016-03-30T20:40:00Z">
        <w:r w:rsidR="00885637">
          <w:fldChar w:fldCharType="begin"/>
        </w:r>
        <w:r w:rsidR="00885637">
          <w:instrText xml:space="preserve"> REF _Ref447133748 \h </w:instrText>
        </w:r>
      </w:ins>
      <w:r w:rsidR="00885637">
        <w:fldChar w:fldCharType="separate"/>
      </w:r>
      <w:ins w:id="1844" w:author="Benedikt Becker" w:date="2016-03-30T20:40:00Z">
        <w:r w:rsidR="00885637">
          <w:t xml:space="preserve">table </w:t>
        </w:r>
        <w:r w:rsidR="00885637">
          <w:rPr>
            <w:noProof/>
          </w:rPr>
          <w:t>2</w:t>
        </w:r>
        <w:r w:rsidR="00885637">
          <w:fldChar w:fldCharType="end"/>
        </w:r>
      </w:ins>
      <w:del w:id="1845" w:author="Benedikt Becker" w:date="2016-03-30T20:40:00Z">
        <w:r w:rsidR="00520DA2" w:rsidDel="00AC1461">
          <w:delText>in appendix</w:delText>
        </w:r>
      </w:del>
      <w:commentRangeEnd w:id="1840"/>
      <w:r w:rsidR="003069EF">
        <w:rPr>
          <w:rStyle w:val="CommentReference"/>
        </w:rPr>
        <w:commentReference w:id="1840"/>
      </w:r>
      <w:del w:id="1846" w:author="Benedikt Becker" w:date="2016-03-30T20:40:00Z">
        <w:r w:rsidR="00520DA2" w:rsidDel="00AC1461">
          <w:delText>)</w:delText>
        </w:r>
      </w:del>
      <w:r w:rsidR="00520DA2">
        <w:t>.</w:t>
      </w:r>
      <w:ins w:id="1847" w:author="Benedikt Becker" w:date="2016-04-01T13:12:00Z">
        <w:r w:rsidR="0061062B">
          <w:t xml:space="preserve"> The</w:t>
        </w:r>
      </w:ins>
      <w:ins w:id="1848" w:author="Benedikt Becker" w:date="2016-04-01T13:13:00Z">
        <w:r w:rsidR="0061062B">
          <w:t xml:space="preserve"> sensitivity in each coding system is proportional to the number of codes in the reference mapping.</w:t>
        </w:r>
      </w:ins>
      <w:r w:rsidR="00520DA2">
        <w:t xml:space="preserve"> The average PPV </w:t>
      </w:r>
      <w:r w:rsidR="007270EB">
        <w:t xml:space="preserve">of the </w:t>
      </w:r>
      <w:r w:rsidR="007270EB">
        <w:rPr>
          <w:i/>
        </w:rPr>
        <w:t>baseline</w:t>
      </w:r>
      <w:ins w:id="1849" w:author="Benedikt Becker" w:date="2016-03-31T17:42:00Z">
        <w:r w:rsidR="00402AC9">
          <w:rPr>
            <w:i/>
            <w:vertAlign w:val="subscript"/>
          </w:rPr>
          <w:t>0</w:t>
        </w:r>
      </w:ins>
      <w:r w:rsidR="007270EB">
        <w:rPr>
          <w:i/>
        </w:rPr>
        <w:t xml:space="preserve"> </w:t>
      </w:r>
      <w:r w:rsidR="006B7585" w:rsidRPr="00A04C56">
        <w:t>was</w:t>
      </w:r>
      <w:r w:rsidR="006B7585">
        <w:rPr>
          <w:i/>
        </w:rPr>
        <w:t xml:space="preserve"> </w:t>
      </w:r>
      <w:r w:rsidR="00520DA2">
        <w:t>0.5</w:t>
      </w:r>
      <w:ins w:id="1850" w:author="Benedikt Becker" w:date="2016-03-31T17:37:00Z">
        <w:r w:rsidR="00E12A0C">
          <w:t>35</w:t>
        </w:r>
      </w:ins>
      <w:del w:id="1851" w:author="Benedikt Becker" w:date="2016-03-31T17:37:00Z">
        <w:r w:rsidR="00520DA2" w:rsidDel="00E12A0C">
          <w:delText>70</w:delText>
        </w:r>
      </w:del>
      <w:r w:rsidR="00520DA2">
        <w:t>.</w:t>
      </w:r>
    </w:p>
    <w:p w14:paraId="612D0A25" w14:textId="7EA4E1AA" w:rsidR="00E76A9A" w:rsidRDefault="00677F44">
      <w:pPr>
        <w:rPr>
          <w:ins w:id="1852" w:author="Benedikt Becker" w:date="2016-03-17T18:22:00Z"/>
        </w:rPr>
      </w:pPr>
      <w:commentRangeStart w:id="1853"/>
      <w:del w:id="1854" w:author="Benedikt Becker" w:date="2016-03-31T17:36:00Z">
        <w:r w:rsidDel="00F67968">
          <w:delText>The concepts identified in the case definition were</w:delText>
        </w:r>
        <w:r w:rsidR="00BB037B" w:rsidDel="00F67968">
          <w:delText xml:space="preserve"> filtered by </w:delText>
        </w:r>
        <w:r w:rsidR="00911009" w:rsidDel="00F67968">
          <w:delText xml:space="preserve">membership </w:delText>
        </w:r>
        <w:r w:rsidR="00BB037B" w:rsidDel="00F67968">
          <w:delText xml:space="preserve">to the semantic group of diseases </w:delText>
        </w:r>
        <w:commentRangeEnd w:id="1853"/>
        <w:r w:rsidR="004D278C" w:rsidDel="00F67968">
          <w:rPr>
            <w:rStyle w:val="CommentReference"/>
          </w:rPr>
          <w:commentReference w:id="1853"/>
        </w:r>
        <w:r w:rsidR="00BB037B" w:rsidDel="00F67968">
          <w:delText>for</w:delText>
        </w:r>
        <w:r w:rsidDel="00F67968">
          <w:delText xml:space="preserve"> the </w:delText>
        </w:r>
        <w:r w:rsidDel="00F67968">
          <w:rPr>
            <w:i/>
          </w:rPr>
          <w:delText>baseline</w:delText>
        </w:r>
        <w:r w:rsidDel="00F67968">
          <w:delText xml:space="preserve"> mapping.</w:delText>
        </w:r>
        <w:r w:rsidR="00A9205D" w:rsidDel="00F67968">
          <w:delText xml:space="preserve"> This step</w:delText>
        </w:r>
      </w:del>
      <w:ins w:id="1855" w:author="Benedikt Becker" w:date="2016-03-31T17:36:00Z">
        <w:r w:rsidR="00F67968">
          <w:t xml:space="preserve"> Filtering the concepts by semantic group</w:t>
        </w:r>
      </w:ins>
      <w:r w:rsidR="00A9205D">
        <w:t xml:space="preserve"> </w:t>
      </w:r>
      <w:ins w:id="1856" w:author="Benedikt Becker" w:date="2016-03-31T17:36:00Z">
        <w:r w:rsidR="00F67968">
          <w:t xml:space="preserve">in mapping </w:t>
        </w:r>
        <w:r w:rsidR="00F67968">
          <w:rPr>
            <w:i/>
          </w:rPr>
          <w:t xml:space="preserve">baseline </w:t>
        </w:r>
      </w:ins>
      <w:r w:rsidR="00A9205D">
        <w:t xml:space="preserve">reduced the number of concepts in all events from 286 to 56. </w:t>
      </w:r>
      <w:r w:rsidR="0099416D">
        <w:t xml:space="preserve">At the same time, </w:t>
      </w:r>
      <w:r w:rsidR="00A04C56">
        <w:t>t</w:t>
      </w:r>
      <w:r w:rsidR="000F0DBC">
        <w:t>he</w:t>
      </w:r>
      <w:r w:rsidR="00520DA2">
        <w:t xml:space="preserve"> performance </w:t>
      </w:r>
      <w:r w:rsidR="00A609FE">
        <w:t xml:space="preserve">changed </w:t>
      </w:r>
      <w:r w:rsidR="00520DA2">
        <w:t xml:space="preserve">only slightly </w:t>
      </w:r>
      <w:r w:rsidR="00EC1801">
        <w:t xml:space="preserve">(sensitivity </w:t>
      </w:r>
      <w:r w:rsidR="00721945">
        <w:t xml:space="preserve">of </w:t>
      </w:r>
      <w:commentRangeStart w:id="1857"/>
      <w:r w:rsidR="00EC1801">
        <w:t>0.29</w:t>
      </w:r>
      <w:ins w:id="1858" w:author="Benedikt Becker" w:date="2016-03-31T17:37:00Z">
        <w:r w:rsidR="00E12A0C">
          <w:t>7</w:t>
        </w:r>
      </w:ins>
      <w:del w:id="1859" w:author="Benedikt Becker" w:date="2016-03-31T17:37:00Z">
        <w:r w:rsidR="00EC1801" w:rsidDel="00E12A0C">
          <w:delText>9</w:delText>
        </w:r>
      </w:del>
      <w:r w:rsidR="00EC1801">
        <w:t xml:space="preserve"> and</w:t>
      </w:r>
      <w:r w:rsidR="00520DA2">
        <w:t xml:space="preserve"> PPV </w:t>
      </w:r>
      <w:r w:rsidR="00721945">
        <w:t xml:space="preserve">of </w:t>
      </w:r>
      <w:r>
        <w:t>0.5</w:t>
      </w:r>
      <w:ins w:id="1860" w:author="Benedikt Becker" w:date="2016-03-31T17:37:00Z">
        <w:r w:rsidR="00254E48">
          <w:t>70</w:t>
        </w:r>
      </w:ins>
      <w:del w:id="1861" w:author="Benedikt Becker" w:date="2016-03-31T17:37:00Z">
        <w:r w:rsidDel="00254E48">
          <w:delText>35</w:delText>
        </w:r>
      </w:del>
      <w:commentRangeEnd w:id="1857"/>
      <w:r w:rsidR="00B81406">
        <w:rPr>
          <w:rStyle w:val="CommentReference"/>
        </w:rPr>
        <w:commentReference w:id="1857"/>
      </w:r>
      <w:r>
        <w:t>)</w:t>
      </w:r>
      <w:r w:rsidR="00A9205D">
        <w:t xml:space="preserve"> because concepts </w:t>
      </w:r>
      <w:r w:rsidR="00961E37">
        <w:t xml:space="preserve">that did not belong to the semantic group of disease </w:t>
      </w:r>
      <w:r w:rsidR="00A9205D">
        <w:t>contributed only few codes in the selec</w:t>
      </w:r>
      <w:r w:rsidR="00961E37">
        <w:t>ted coding systems</w:t>
      </w:r>
      <w:r w:rsidR="00DC299D">
        <w:t xml:space="preserve"> (which in turn focus on disease</w:t>
      </w:r>
      <w:r w:rsidR="007A0EBE">
        <w:t>s</w:t>
      </w:r>
      <w:r w:rsidR="00DC299D">
        <w:t>)</w:t>
      </w:r>
      <w:r w:rsidR="003153F6">
        <w:t>.</w:t>
      </w:r>
    </w:p>
    <w:p w14:paraId="683A0E10" w14:textId="35FDF316" w:rsidR="005E1E82" w:rsidRDefault="005E1E82">
      <w:pPr>
        <w:pStyle w:val="Caption"/>
        <w:keepNext/>
        <w:jc w:val="center"/>
        <w:rPr>
          <w:ins w:id="1862" w:author="Benedikt Becker" w:date="2016-03-31T13:20:00Z"/>
        </w:rPr>
        <w:pPrChange w:id="1863" w:author="Benedikt Becker" w:date="2016-03-17T18:23:00Z">
          <w:pPr>
            <w:pStyle w:val="Caption"/>
          </w:pPr>
        </w:pPrChange>
      </w:pPr>
      <w:bookmarkStart w:id="1864" w:name="_Ref447133748"/>
      <w:ins w:id="1865" w:author="Benedikt Becker" w:date="2016-03-17T18:23:00Z">
        <w:r>
          <w:t xml:space="preserve">Table </w:t>
        </w:r>
        <w:r>
          <w:fldChar w:fldCharType="begin"/>
        </w:r>
        <w:r>
          <w:instrText xml:space="preserve"> SEQ Table \* ARABIC </w:instrText>
        </w:r>
      </w:ins>
      <w:r>
        <w:fldChar w:fldCharType="separate"/>
      </w:r>
      <w:ins w:id="1866" w:author="Benedikt Becker" w:date="2016-03-17T18:23:00Z">
        <w:r>
          <w:rPr>
            <w:noProof/>
          </w:rPr>
          <w:t>2</w:t>
        </w:r>
        <w:r>
          <w:fldChar w:fldCharType="end"/>
        </w:r>
        <w:bookmarkEnd w:id="1864"/>
        <w:r>
          <w:t xml:space="preserve">: </w:t>
        </w:r>
        <w:r w:rsidRPr="007E31BD">
          <w:t xml:space="preserve">Performance measures of </w:t>
        </w:r>
      </w:ins>
      <w:ins w:id="1867" w:author="Benedikt Becker" w:date="2016-04-03T18:45:00Z">
        <w:r w:rsidR="009773CF">
          <w:t xml:space="preserve">revised mappings in </w:t>
        </w:r>
      </w:ins>
      <w:ins w:id="1868" w:author="Benedikt Becker" w:date="2016-03-17T18:23:00Z">
        <w:r w:rsidRPr="007E31BD">
          <w:t>the CodeMapper</w:t>
        </w:r>
      </w:ins>
      <w:ins w:id="1869" w:author="Benedikt Becker" w:date="2016-04-03T18:45:00Z">
        <w:r w:rsidR="009773CF">
          <w:t xml:space="preserve"> evaluation</w:t>
        </w:r>
      </w:ins>
      <w:ins w:id="1870" w:author="Benedikt Becker" w:date="2016-04-03T18:44:00Z">
        <w:r w:rsidR="00077724">
          <w:t>.</w:t>
        </w:r>
      </w:ins>
    </w:p>
    <w:tbl>
      <w:tblPr>
        <w:tblStyle w:val="TableGrid"/>
        <w:tblW w:w="0" w:type="auto"/>
        <w:jc w:val="center"/>
        <w:tblLayout w:type="fixed"/>
        <w:tblLook w:val="0000" w:firstRow="0" w:lastRow="0" w:firstColumn="0" w:lastColumn="0" w:noHBand="0" w:noVBand="0"/>
        <w:tblPrChange w:id="1871" w:author="Benedikt Becker" w:date="2016-04-02T18:43:00Z">
          <w:tblPr>
            <w:tblW w:w="0" w:type="auto"/>
            <w:tblLayout w:type="fixed"/>
            <w:tblCellMar>
              <w:left w:w="30" w:type="dxa"/>
              <w:right w:w="30" w:type="dxa"/>
            </w:tblCellMar>
            <w:tblLook w:val="0000" w:firstRow="0" w:lastRow="0" w:firstColumn="0" w:lastColumn="0" w:noHBand="0" w:noVBand="0"/>
          </w:tblPr>
        </w:tblPrChange>
      </w:tblPr>
      <w:tblGrid>
        <w:gridCol w:w="1433"/>
        <w:gridCol w:w="1044"/>
        <w:gridCol w:w="936"/>
        <w:gridCol w:w="936"/>
        <w:gridCol w:w="936"/>
        <w:gridCol w:w="936"/>
        <w:gridCol w:w="936"/>
        <w:tblGridChange w:id="1872">
          <w:tblGrid>
            <w:gridCol w:w="234"/>
            <w:gridCol w:w="78"/>
            <w:gridCol w:w="78"/>
            <w:gridCol w:w="78"/>
            <w:gridCol w:w="30"/>
            <w:gridCol w:w="126"/>
            <w:gridCol w:w="809"/>
            <w:gridCol w:w="234"/>
            <w:gridCol w:w="78"/>
            <w:gridCol w:w="33"/>
            <w:gridCol w:w="45"/>
            <w:gridCol w:w="111"/>
            <w:gridCol w:w="367"/>
            <w:gridCol w:w="176"/>
            <w:gridCol w:w="234"/>
            <w:gridCol w:w="78"/>
            <w:gridCol w:w="78"/>
            <w:gridCol w:w="191"/>
            <w:gridCol w:w="91"/>
            <w:gridCol w:w="65"/>
            <w:gridCol w:w="169"/>
            <w:gridCol w:w="78"/>
            <w:gridCol w:w="78"/>
            <w:gridCol w:w="45"/>
            <w:gridCol w:w="331"/>
            <w:gridCol w:w="234"/>
            <w:gridCol w:w="78"/>
            <w:gridCol w:w="78"/>
            <w:gridCol w:w="33"/>
            <w:gridCol w:w="2"/>
            <w:gridCol w:w="154"/>
            <w:gridCol w:w="172"/>
            <w:gridCol w:w="234"/>
            <w:gridCol w:w="78"/>
            <w:gridCol w:w="78"/>
            <w:gridCol w:w="50"/>
            <w:gridCol w:w="397"/>
            <w:gridCol w:w="115"/>
            <w:gridCol w:w="119"/>
            <w:gridCol w:w="37"/>
            <w:gridCol w:w="41"/>
            <w:gridCol w:w="47"/>
            <w:gridCol w:w="31"/>
            <w:gridCol w:w="508"/>
            <w:gridCol w:w="234"/>
            <w:gridCol w:w="64"/>
            <w:gridCol w:w="14"/>
            <w:gridCol w:w="78"/>
            <w:gridCol w:w="107"/>
            <w:gridCol w:w="156"/>
            <w:gridCol w:w="543"/>
            <w:gridCol w:w="581"/>
            <w:gridCol w:w="156"/>
            <w:gridCol w:w="1124"/>
            <w:gridCol w:w="156"/>
          </w:tblGrid>
        </w:tblGridChange>
      </w:tblGrid>
      <w:tr w:rsidR="00000261" w:rsidRPr="00000261" w14:paraId="7907E5F4" w14:textId="77777777" w:rsidTr="008B1593">
        <w:trPr>
          <w:trHeight w:val="297"/>
          <w:jc w:val="center"/>
          <w:ins w:id="1873" w:author="Benedikt Becker" w:date="2016-03-31T13:20:00Z"/>
          <w:trPrChange w:id="1874" w:author="Benedikt Becker" w:date="2016-04-02T18:43:00Z">
            <w:trPr>
              <w:gridBefore w:val="6"/>
              <w:trHeight w:val="256"/>
            </w:trPr>
          </w:trPrChange>
        </w:trPr>
        <w:tc>
          <w:tcPr>
            <w:tcW w:w="1433" w:type="dxa"/>
            <w:tcBorders>
              <w:top w:val="nil"/>
              <w:bottom w:val="nil"/>
            </w:tcBorders>
            <w:vAlign w:val="bottom"/>
            <w:tcPrChange w:id="1875" w:author="Benedikt Becker" w:date="2016-04-02T18:43:00Z">
              <w:tcPr>
                <w:tcW w:w="1310" w:type="dxa"/>
                <w:gridSpan w:val="6"/>
                <w:tcBorders>
                  <w:top w:val="nil"/>
                  <w:left w:val="nil"/>
                  <w:bottom w:val="nil"/>
                  <w:right w:val="nil"/>
                </w:tcBorders>
                <w:vAlign w:val="bottom"/>
              </w:tcPr>
            </w:tcPrChange>
          </w:tcPr>
          <w:p w14:paraId="11EDC071" w14:textId="156B4A39" w:rsidR="00000261" w:rsidRPr="007978AD" w:rsidRDefault="000C7C1C" w:rsidP="00EC34D5">
            <w:pPr>
              <w:pStyle w:val="NoSpacing"/>
              <w:rPr>
                <w:ins w:id="1876" w:author="Benedikt Becker" w:date="2016-03-31T13:20:00Z"/>
                <w:b/>
                <w:rPrChange w:id="1877" w:author="Benedikt Becker" w:date="2016-03-31T13:39:00Z">
                  <w:rPr>
                    <w:ins w:id="1878" w:author="Benedikt Becker" w:date="2016-03-31T13:20:00Z"/>
                  </w:rPr>
                </w:rPrChange>
              </w:rPr>
              <w:pPrChange w:id="1879" w:author="Benedikt Becker" w:date="2016-04-02T18:42:00Z">
                <w:pPr>
                  <w:spacing w:before="0" w:beforeAutospacing="0" w:after="0" w:afterAutospacing="0" w:line="240" w:lineRule="auto"/>
                </w:pPr>
              </w:pPrChange>
            </w:pPr>
            <w:ins w:id="1880" w:author="Benedikt Becker" w:date="2016-04-03T18:38:00Z">
              <w:r>
                <w:rPr>
                  <w:b/>
                </w:rPr>
                <w:t>Revision</w:t>
              </w:r>
            </w:ins>
          </w:p>
        </w:tc>
        <w:tc>
          <w:tcPr>
            <w:tcW w:w="1044" w:type="dxa"/>
            <w:tcBorders>
              <w:top w:val="nil"/>
              <w:bottom w:val="nil"/>
            </w:tcBorders>
            <w:vAlign w:val="bottom"/>
            <w:tcPrChange w:id="1881" w:author="Benedikt Becker" w:date="2016-04-02T18:43:00Z">
              <w:tcPr>
                <w:tcW w:w="1280" w:type="dxa"/>
                <w:gridSpan w:val="8"/>
                <w:tcBorders>
                  <w:top w:val="nil"/>
                  <w:left w:val="nil"/>
                  <w:bottom w:val="nil"/>
                  <w:right w:val="nil"/>
                </w:tcBorders>
                <w:vAlign w:val="bottom"/>
              </w:tcPr>
            </w:tcPrChange>
          </w:tcPr>
          <w:p w14:paraId="68FC6B71" w14:textId="77777777" w:rsidR="00000261" w:rsidRPr="007978AD" w:rsidRDefault="00000261" w:rsidP="00EC34D5">
            <w:pPr>
              <w:pStyle w:val="NoSpacing"/>
              <w:jc w:val="right"/>
              <w:rPr>
                <w:ins w:id="1882" w:author="Benedikt Becker" w:date="2016-03-31T13:20:00Z"/>
                <w:b/>
                <w:rPrChange w:id="1883" w:author="Benedikt Becker" w:date="2016-03-31T13:39:00Z">
                  <w:rPr>
                    <w:ins w:id="1884" w:author="Benedikt Becker" w:date="2016-03-31T13:20:00Z"/>
                  </w:rPr>
                </w:rPrChange>
              </w:rPr>
              <w:pPrChange w:id="1885" w:author="Benedikt Becker" w:date="2016-04-02T18:42:00Z">
                <w:pPr>
                  <w:spacing w:before="0" w:beforeAutospacing="0" w:after="0" w:afterAutospacing="0" w:line="240" w:lineRule="auto"/>
                </w:pPr>
              </w:pPrChange>
            </w:pPr>
          </w:p>
        </w:tc>
        <w:tc>
          <w:tcPr>
            <w:tcW w:w="936" w:type="dxa"/>
            <w:tcBorders>
              <w:top w:val="nil"/>
              <w:bottom w:val="nil"/>
            </w:tcBorders>
            <w:vAlign w:val="bottom"/>
            <w:tcPrChange w:id="1886" w:author="Benedikt Becker" w:date="2016-04-02T18:43:00Z">
              <w:tcPr>
                <w:tcW w:w="1280" w:type="dxa"/>
                <w:gridSpan w:val="11"/>
                <w:tcBorders>
                  <w:top w:val="nil"/>
                  <w:left w:val="nil"/>
                  <w:bottom w:val="nil"/>
                  <w:right w:val="nil"/>
                </w:tcBorders>
                <w:vAlign w:val="bottom"/>
              </w:tcPr>
            </w:tcPrChange>
          </w:tcPr>
          <w:p w14:paraId="36B2B753" w14:textId="77777777" w:rsidR="00000261" w:rsidRPr="007978AD" w:rsidRDefault="00000261" w:rsidP="00EC34D5">
            <w:pPr>
              <w:pStyle w:val="NoSpacing"/>
              <w:jc w:val="right"/>
              <w:rPr>
                <w:ins w:id="1887" w:author="Benedikt Becker" w:date="2016-03-31T13:20:00Z"/>
                <w:b/>
                <w:rPrChange w:id="1888" w:author="Benedikt Becker" w:date="2016-03-31T13:39:00Z">
                  <w:rPr>
                    <w:ins w:id="1889" w:author="Benedikt Becker" w:date="2016-03-31T13:20:00Z"/>
                  </w:rPr>
                </w:rPrChange>
              </w:rPr>
              <w:pPrChange w:id="1890" w:author="Benedikt Becker" w:date="2016-04-02T18:42:00Z">
                <w:pPr>
                  <w:spacing w:before="0" w:beforeAutospacing="0" w:after="0" w:afterAutospacing="0" w:line="240" w:lineRule="auto"/>
                </w:pPr>
              </w:pPrChange>
            </w:pPr>
            <w:ins w:id="1891" w:author="Benedikt Becker" w:date="2016-03-31T13:20:00Z">
              <w:r w:rsidRPr="007978AD">
                <w:rPr>
                  <w:b/>
                  <w:rPrChange w:id="1892" w:author="Benedikt Becker" w:date="2016-03-31T13:39:00Z">
                    <w:rPr/>
                  </w:rPrChange>
                </w:rPr>
                <w:t>ICD-9</w:t>
              </w:r>
            </w:ins>
          </w:p>
        </w:tc>
        <w:tc>
          <w:tcPr>
            <w:tcW w:w="936" w:type="dxa"/>
            <w:tcBorders>
              <w:top w:val="nil"/>
              <w:bottom w:val="nil"/>
            </w:tcBorders>
            <w:vAlign w:val="bottom"/>
            <w:tcPrChange w:id="1893" w:author="Benedikt Becker" w:date="2016-04-02T18:43:00Z">
              <w:tcPr>
                <w:tcW w:w="1280" w:type="dxa"/>
                <w:gridSpan w:val="9"/>
                <w:tcBorders>
                  <w:top w:val="nil"/>
                  <w:left w:val="nil"/>
                  <w:bottom w:val="nil"/>
                  <w:right w:val="nil"/>
                </w:tcBorders>
                <w:vAlign w:val="bottom"/>
              </w:tcPr>
            </w:tcPrChange>
          </w:tcPr>
          <w:p w14:paraId="012FCCDD" w14:textId="77777777" w:rsidR="00000261" w:rsidRPr="007978AD" w:rsidRDefault="00000261" w:rsidP="00EC34D5">
            <w:pPr>
              <w:pStyle w:val="NoSpacing"/>
              <w:jc w:val="right"/>
              <w:rPr>
                <w:ins w:id="1894" w:author="Benedikt Becker" w:date="2016-03-31T13:20:00Z"/>
                <w:b/>
                <w:rPrChange w:id="1895" w:author="Benedikt Becker" w:date="2016-03-31T13:39:00Z">
                  <w:rPr>
                    <w:ins w:id="1896" w:author="Benedikt Becker" w:date="2016-03-31T13:20:00Z"/>
                  </w:rPr>
                </w:rPrChange>
              </w:rPr>
              <w:pPrChange w:id="1897" w:author="Benedikt Becker" w:date="2016-04-02T18:42:00Z">
                <w:pPr>
                  <w:spacing w:before="0" w:beforeAutospacing="0" w:after="0" w:afterAutospacing="0" w:line="240" w:lineRule="auto"/>
                </w:pPr>
              </w:pPrChange>
            </w:pPr>
            <w:ins w:id="1898" w:author="Benedikt Becker" w:date="2016-03-31T13:20:00Z">
              <w:r w:rsidRPr="007978AD">
                <w:rPr>
                  <w:b/>
                  <w:rPrChange w:id="1899" w:author="Benedikt Becker" w:date="2016-03-31T13:39:00Z">
                    <w:rPr/>
                  </w:rPrChange>
                </w:rPr>
                <w:t>ICD-10</w:t>
              </w:r>
            </w:ins>
          </w:p>
        </w:tc>
        <w:tc>
          <w:tcPr>
            <w:tcW w:w="936" w:type="dxa"/>
            <w:tcBorders>
              <w:top w:val="nil"/>
              <w:bottom w:val="nil"/>
            </w:tcBorders>
            <w:vAlign w:val="bottom"/>
            <w:tcPrChange w:id="1900" w:author="Benedikt Becker" w:date="2016-04-02T18:43:00Z">
              <w:tcPr>
                <w:tcW w:w="1280" w:type="dxa"/>
                <w:gridSpan w:val="10"/>
                <w:tcBorders>
                  <w:top w:val="nil"/>
                  <w:left w:val="nil"/>
                  <w:bottom w:val="nil"/>
                  <w:right w:val="nil"/>
                </w:tcBorders>
                <w:vAlign w:val="bottom"/>
              </w:tcPr>
            </w:tcPrChange>
          </w:tcPr>
          <w:p w14:paraId="21D2E85E" w14:textId="77777777" w:rsidR="00000261" w:rsidRPr="007978AD" w:rsidRDefault="00000261" w:rsidP="00EC34D5">
            <w:pPr>
              <w:pStyle w:val="NoSpacing"/>
              <w:jc w:val="right"/>
              <w:rPr>
                <w:ins w:id="1901" w:author="Benedikt Becker" w:date="2016-03-31T13:20:00Z"/>
                <w:b/>
                <w:rPrChange w:id="1902" w:author="Benedikt Becker" w:date="2016-03-31T13:39:00Z">
                  <w:rPr>
                    <w:ins w:id="1903" w:author="Benedikt Becker" w:date="2016-03-31T13:20:00Z"/>
                  </w:rPr>
                </w:rPrChange>
              </w:rPr>
              <w:pPrChange w:id="1904" w:author="Benedikt Becker" w:date="2016-04-02T18:42:00Z">
                <w:pPr>
                  <w:spacing w:before="0" w:beforeAutospacing="0" w:after="0" w:afterAutospacing="0" w:line="240" w:lineRule="auto"/>
                </w:pPr>
              </w:pPrChange>
            </w:pPr>
            <w:ins w:id="1905" w:author="Benedikt Becker" w:date="2016-03-31T13:20:00Z">
              <w:r w:rsidRPr="007978AD">
                <w:rPr>
                  <w:b/>
                  <w:rPrChange w:id="1906" w:author="Benedikt Becker" w:date="2016-03-31T13:39:00Z">
                    <w:rPr/>
                  </w:rPrChange>
                </w:rPr>
                <w:t>ICPC-2</w:t>
              </w:r>
            </w:ins>
          </w:p>
        </w:tc>
        <w:tc>
          <w:tcPr>
            <w:tcW w:w="936" w:type="dxa"/>
            <w:tcBorders>
              <w:top w:val="nil"/>
              <w:bottom w:val="nil"/>
            </w:tcBorders>
            <w:vAlign w:val="bottom"/>
            <w:tcPrChange w:id="1907" w:author="Benedikt Becker" w:date="2016-04-02T18:43:00Z">
              <w:tcPr>
                <w:tcW w:w="1280" w:type="dxa"/>
                <w:gridSpan w:val="3"/>
                <w:tcBorders>
                  <w:top w:val="nil"/>
                  <w:left w:val="nil"/>
                  <w:bottom w:val="nil"/>
                  <w:right w:val="nil"/>
                </w:tcBorders>
                <w:vAlign w:val="bottom"/>
              </w:tcPr>
            </w:tcPrChange>
          </w:tcPr>
          <w:p w14:paraId="33292CD3" w14:textId="77777777" w:rsidR="00000261" w:rsidRPr="007978AD" w:rsidRDefault="00000261" w:rsidP="00EC34D5">
            <w:pPr>
              <w:pStyle w:val="NoSpacing"/>
              <w:jc w:val="right"/>
              <w:rPr>
                <w:ins w:id="1908" w:author="Benedikt Becker" w:date="2016-03-31T13:20:00Z"/>
                <w:b/>
                <w:rPrChange w:id="1909" w:author="Benedikt Becker" w:date="2016-03-31T13:39:00Z">
                  <w:rPr>
                    <w:ins w:id="1910" w:author="Benedikt Becker" w:date="2016-03-31T13:20:00Z"/>
                  </w:rPr>
                </w:rPrChange>
              </w:rPr>
              <w:pPrChange w:id="1911" w:author="Benedikt Becker" w:date="2016-04-02T18:42:00Z">
                <w:pPr>
                  <w:spacing w:before="0" w:beforeAutospacing="0" w:after="0" w:afterAutospacing="0" w:line="240" w:lineRule="auto"/>
                </w:pPr>
              </w:pPrChange>
            </w:pPr>
            <w:ins w:id="1912" w:author="Benedikt Becker" w:date="2016-03-31T13:20:00Z">
              <w:r w:rsidRPr="007978AD">
                <w:rPr>
                  <w:b/>
                  <w:rPrChange w:id="1913" w:author="Benedikt Becker" w:date="2016-03-31T13:39:00Z">
                    <w:rPr/>
                  </w:rPrChange>
                </w:rPr>
                <w:t>READ-2</w:t>
              </w:r>
            </w:ins>
          </w:p>
        </w:tc>
        <w:tc>
          <w:tcPr>
            <w:tcW w:w="936" w:type="dxa"/>
            <w:tcBorders>
              <w:top w:val="nil"/>
              <w:bottom w:val="nil"/>
            </w:tcBorders>
            <w:vAlign w:val="bottom"/>
            <w:tcPrChange w:id="1914" w:author="Benedikt Becker" w:date="2016-04-02T18:43:00Z">
              <w:tcPr>
                <w:tcW w:w="1280" w:type="dxa"/>
                <w:gridSpan w:val="2"/>
                <w:tcBorders>
                  <w:top w:val="nil"/>
                  <w:left w:val="nil"/>
                  <w:bottom w:val="nil"/>
                  <w:right w:val="nil"/>
                </w:tcBorders>
                <w:vAlign w:val="bottom"/>
              </w:tcPr>
            </w:tcPrChange>
          </w:tcPr>
          <w:p w14:paraId="4DA9755A" w14:textId="2054723A" w:rsidR="00000261" w:rsidRPr="007978AD" w:rsidRDefault="00000261" w:rsidP="00EC34D5">
            <w:pPr>
              <w:pStyle w:val="NoSpacing"/>
              <w:jc w:val="right"/>
              <w:rPr>
                <w:ins w:id="1915" w:author="Benedikt Becker" w:date="2016-03-31T13:20:00Z"/>
                <w:b/>
                <w:rPrChange w:id="1916" w:author="Benedikt Becker" w:date="2016-03-31T13:39:00Z">
                  <w:rPr>
                    <w:ins w:id="1917" w:author="Benedikt Becker" w:date="2016-03-31T13:20:00Z"/>
                  </w:rPr>
                </w:rPrChange>
              </w:rPr>
              <w:pPrChange w:id="1918" w:author="Benedikt Becker" w:date="2016-04-02T18:42:00Z">
                <w:pPr>
                  <w:spacing w:before="0" w:beforeAutospacing="0" w:after="0" w:afterAutospacing="0" w:line="240" w:lineRule="auto"/>
                </w:pPr>
              </w:pPrChange>
            </w:pPr>
            <w:ins w:id="1919" w:author="Benedikt Becker" w:date="2016-03-31T13:20:00Z">
              <w:r w:rsidRPr="007978AD">
                <w:rPr>
                  <w:b/>
                  <w:rPrChange w:id="1920" w:author="Benedikt Becker" w:date="2016-03-31T13:39:00Z">
                    <w:rPr/>
                  </w:rPrChange>
                </w:rPr>
                <w:t>Av</w:t>
              </w:r>
            </w:ins>
            <w:ins w:id="1921" w:author="Benedikt Becker" w:date="2016-04-02T18:43:00Z">
              <w:r w:rsidR="00F554B8">
                <w:rPr>
                  <w:b/>
                </w:rPr>
                <w:t>erage</w:t>
              </w:r>
            </w:ins>
          </w:p>
        </w:tc>
      </w:tr>
      <w:tr w:rsidR="007978AD" w:rsidRPr="00000261" w14:paraId="06E2EB2A" w14:textId="77777777" w:rsidTr="00A06430">
        <w:tblPrEx>
          <w:tblPrExChange w:id="1922" w:author="Benedikt Becker" w:date="2016-04-02T19:52:00Z">
            <w:tblPrEx>
              <w:tblBorders>
                <w:top w:val="single" w:sz="4" w:space="0" w:color="auto"/>
                <w:bottom w:val="single" w:sz="4" w:space="0" w:color="auto"/>
              </w:tblBorders>
              <w:tblCellMar>
                <w:left w:w="0" w:type="dxa"/>
                <w:right w:w="0" w:type="dxa"/>
              </w:tblCellMar>
            </w:tblPrEx>
          </w:tblPrExChange>
        </w:tblPrEx>
        <w:trPr>
          <w:trHeight w:val="270"/>
          <w:jc w:val="center"/>
          <w:ins w:id="1923" w:author="Benedikt Becker" w:date="2016-03-31T13:40:00Z"/>
          <w:trPrChange w:id="1924" w:author="Benedikt Becker" w:date="2016-04-02T19:52:00Z">
            <w:trPr>
              <w:gridBefore w:val="5"/>
              <w:gridAfter w:val="0"/>
              <w:trHeight w:val="350"/>
            </w:trPr>
          </w:trPrChange>
        </w:trPr>
        <w:tc>
          <w:tcPr>
            <w:tcW w:w="1433" w:type="dxa"/>
            <w:tcBorders>
              <w:top w:val="nil"/>
            </w:tcBorders>
            <w:vAlign w:val="bottom"/>
            <w:tcPrChange w:id="1925" w:author="Benedikt Becker" w:date="2016-04-02T19:52:00Z">
              <w:tcPr>
                <w:tcW w:w="1803" w:type="dxa"/>
                <w:gridSpan w:val="8"/>
                <w:tcBorders>
                  <w:top w:val="single" w:sz="4" w:space="0" w:color="auto"/>
                </w:tcBorders>
                <w:vAlign w:val="center"/>
              </w:tcPr>
            </w:tcPrChange>
          </w:tcPr>
          <w:p w14:paraId="6CC1980F" w14:textId="5DBA07CE" w:rsidR="007978AD" w:rsidRPr="00EE39FF" w:rsidRDefault="007978AD" w:rsidP="00D34698">
            <w:pPr>
              <w:pStyle w:val="NoSpacing"/>
              <w:rPr>
                <w:ins w:id="1926" w:author="Benedikt Becker" w:date="2016-03-31T13:40:00Z"/>
              </w:rPr>
            </w:pPr>
            <w:ins w:id="1927" w:author="Benedikt Becker" w:date="2016-03-31T13:40:00Z">
              <w:r>
                <w:t>baseline</w:t>
              </w:r>
              <w:r w:rsidRPr="00325AB2">
                <w:rPr>
                  <w:vertAlign w:val="subscript"/>
                </w:rPr>
                <w:t>0</w:t>
              </w:r>
            </w:ins>
          </w:p>
        </w:tc>
        <w:tc>
          <w:tcPr>
            <w:tcW w:w="1044" w:type="dxa"/>
            <w:tcBorders>
              <w:top w:val="nil"/>
            </w:tcBorders>
            <w:vAlign w:val="bottom"/>
            <w:tcPrChange w:id="1928" w:author="Benedikt Becker" w:date="2016-04-02T19:52:00Z">
              <w:tcPr>
                <w:tcW w:w="1283" w:type="dxa"/>
                <w:gridSpan w:val="11"/>
                <w:tcBorders>
                  <w:top w:val="single" w:sz="4" w:space="0" w:color="auto"/>
                </w:tcBorders>
                <w:vAlign w:val="center"/>
              </w:tcPr>
            </w:tcPrChange>
          </w:tcPr>
          <w:p w14:paraId="59F35A5A" w14:textId="44CA61F2" w:rsidR="007978AD" w:rsidRPr="00EE39FF" w:rsidRDefault="007978AD" w:rsidP="008F18E6">
            <w:pPr>
              <w:pStyle w:val="NoSpacing"/>
              <w:rPr>
                <w:ins w:id="1929" w:author="Benedikt Becker" w:date="2016-03-31T13:40:00Z"/>
              </w:rPr>
            </w:pPr>
            <w:ins w:id="1930" w:author="Benedikt Becker" w:date="2016-03-31T13:40:00Z">
              <w:r w:rsidRPr="00EE39FF">
                <w:t>Sensitivity</w:t>
              </w:r>
            </w:ins>
          </w:p>
        </w:tc>
        <w:tc>
          <w:tcPr>
            <w:tcW w:w="936" w:type="dxa"/>
            <w:tcBorders>
              <w:top w:val="nil"/>
            </w:tcBorders>
            <w:vAlign w:val="bottom"/>
            <w:tcPrChange w:id="1931" w:author="Benedikt Becker" w:date="2016-04-02T19:52:00Z">
              <w:tcPr>
                <w:tcW w:w="756" w:type="dxa"/>
                <w:gridSpan w:val="6"/>
                <w:tcBorders>
                  <w:top w:val="single" w:sz="4" w:space="0" w:color="auto"/>
                </w:tcBorders>
                <w:vAlign w:val="center"/>
              </w:tcPr>
            </w:tcPrChange>
          </w:tcPr>
          <w:p w14:paraId="67DE25E7" w14:textId="231C6146" w:rsidR="007978AD" w:rsidRPr="00802893" w:rsidRDefault="007978AD" w:rsidP="001D7D4E">
            <w:pPr>
              <w:pStyle w:val="NoSpacing"/>
              <w:jc w:val="right"/>
              <w:rPr>
                <w:ins w:id="1932" w:author="Benedikt Becker" w:date="2016-03-31T13:40:00Z"/>
              </w:rPr>
              <w:pPrChange w:id="1933" w:author="Benedikt Becker" w:date="2016-04-01T14:51:00Z">
                <w:pPr>
                  <w:pStyle w:val="NoSpacing"/>
                </w:pPr>
              </w:pPrChange>
            </w:pPr>
            <w:ins w:id="1934" w:author="Benedikt Becker" w:date="2016-03-31T13:40:00Z">
              <w:r w:rsidRPr="00802893">
                <w:t>0.316</w:t>
              </w:r>
            </w:ins>
          </w:p>
        </w:tc>
        <w:tc>
          <w:tcPr>
            <w:tcW w:w="936" w:type="dxa"/>
            <w:tcBorders>
              <w:top w:val="nil"/>
            </w:tcBorders>
            <w:vAlign w:val="bottom"/>
            <w:tcPrChange w:id="1935" w:author="Benedikt Becker" w:date="2016-04-02T19:52:00Z">
              <w:tcPr>
                <w:tcW w:w="766" w:type="dxa"/>
                <w:gridSpan w:val="6"/>
                <w:tcBorders>
                  <w:top w:val="single" w:sz="4" w:space="0" w:color="auto"/>
                </w:tcBorders>
                <w:vAlign w:val="center"/>
              </w:tcPr>
            </w:tcPrChange>
          </w:tcPr>
          <w:p w14:paraId="50610EBF" w14:textId="12CC8489" w:rsidR="007978AD" w:rsidRPr="00802893" w:rsidRDefault="007978AD" w:rsidP="001D7D4E">
            <w:pPr>
              <w:pStyle w:val="NoSpacing"/>
              <w:jc w:val="right"/>
              <w:rPr>
                <w:ins w:id="1936" w:author="Benedikt Becker" w:date="2016-03-31T13:40:00Z"/>
              </w:rPr>
              <w:pPrChange w:id="1937" w:author="Benedikt Becker" w:date="2016-04-01T14:51:00Z">
                <w:pPr>
                  <w:pStyle w:val="NoSpacing"/>
                </w:pPr>
              </w:pPrChange>
            </w:pPr>
            <w:ins w:id="1938" w:author="Benedikt Becker" w:date="2016-03-31T13:40:00Z">
              <w:r w:rsidRPr="00802893">
                <w:t>0.249</w:t>
              </w:r>
            </w:ins>
          </w:p>
        </w:tc>
        <w:tc>
          <w:tcPr>
            <w:tcW w:w="936" w:type="dxa"/>
            <w:tcBorders>
              <w:top w:val="nil"/>
            </w:tcBorders>
            <w:vAlign w:val="bottom"/>
            <w:tcPrChange w:id="1939" w:author="Benedikt Becker" w:date="2016-04-02T19:52:00Z">
              <w:tcPr>
                <w:tcW w:w="756" w:type="dxa"/>
                <w:gridSpan w:val="6"/>
                <w:tcBorders>
                  <w:top w:val="single" w:sz="4" w:space="0" w:color="auto"/>
                </w:tcBorders>
                <w:vAlign w:val="center"/>
              </w:tcPr>
            </w:tcPrChange>
          </w:tcPr>
          <w:p w14:paraId="367F8A95" w14:textId="4B0547E5" w:rsidR="007978AD" w:rsidRPr="00802893" w:rsidRDefault="007978AD" w:rsidP="001D7D4E">
            <w:pPr>
              <w:pStyle w:val="NoSpacing"/>
              <w:jc w:val="right"/>
              <w:rPr>
                <w:ins w:id="1940" w:author="Benedikt Becker" w:date="2016-03-31T13:40:00Z"/>
              </w:rPr>
              <w:pPrChange w:id="1941" w:author="Benedikt Becker" w:date="2016-04-01T14:51:00Z">
                <w:pPr>
                  <w:pStyle w:val="NoSpacing"/>
                </w:pPr>
              </w:pPrChange>
            </w:pPr>
            <w:ins w:id="1942" w:author="Benedikt Becker" w:date="2016-03-31T13:40:00Z">
              <w:r w:rsidRPr="00802893">
                <w:t>0.5</w:t>
              </w:r>
              <w:r>
                <w:t>00</w:t>
              </w:r>
            </w:ins>
          </w:p>
        </w:tc>
        <w:tc>
          <w:tcPr>
            <w:tcW w:w="936" w:type="dxa"/>
            <w:tcBorders>
              <w:top w:val="nil"/>
            </w:tcBorders>
            <w:vAlign w:val="bottom"/>
            <w:tcPrChange w:id="1943" w:author="Benedikt Becker" w:date="2016-04-02T19:52:00Z">
              <w:tcPr>
                <w:tcW w:w="837" w:type="dxa"/>
                <w:gridSpan w:val="4"/>
                <w:tcBorders>
                  <w:top w:val="single" w:sz="4" w:space="0" w:color="auto"/>
                </w:tcBorders>
                <w:vAlign w:val="center"/>
              </w:tcPr>
            </w:tcPrChange>
          </w:tcPr>
          <w:p w14:paraId="55F43DC2" w14:textId="24A40B03" w:rsidR="007978AD" w:rsidRPr="00802893" w:rsidRDefault="007978AD" w:rsidP="001D7D4E">
            <w:pPr>
              <w:pStyle w:val="NoSpacing"/>
              <w:jc w:val="right"/>
              <w:rPr>
                <w:ins w:id="1944" w:author="Benedikt Becker" w:date="2016-03-31T13:40:00Z"/>
              </w:rPr>
              <w:pPrChange w:id="1945" w:author="Benedikt Becker" w:date="2016-04-01T14:51:00Z">
                <w:pPr>
                  <w:pStyle w:val="NoSpacing"/>
                </w:pPr>
              </w:pPrChange>
            </w:pPr>
            <w:ins w:id="1946" w:author="Benedikt Becker" w:date="2016-03-31T13:40:00Z">
              <w:r w:rsidRPr="00802893">
                <w:t>0.132</w:t>
              </w:r>
            </w:ins>
          </w:p>
        </w:tc>
        <w:tc>
          <w:tcPr>
            <w:tcW w:w="936" w:type="dxa"/>
            <w:tcBorders>
              <w:top w:val="nil"/>
            </w:tcBorders>
            <w:vAlign w:val="bottom"/>
            <w:tcPrChange w:id="1947" w:author="Benedikt Becker" w:date="2016-04-02T19:52:00Z">
              <w:tcPr>
                <w:tcW w:w="898" w:type="dxa"/>
                <w:gridSpan w:val="5"/>
                <w:tcBorders>
                  <w:top w:val="single" w:sz="4" w:space="0" w:color="auto"/>
                </w:tcBorders>
                <w:vAlign w:val="center"/>
              </w:tcPr>
            </w:tcPrChange>
          </w:tcPr>
          <w:p w14:paraId="15F22E32" w14:textId="44473E5E" w:rsidR="007978AD" w:rsidRPr="00802893" w:rsidRDefault="007978AD" w:rsidP="001D7D4E">
            <w:pPr>
              <w:pStyle w:val="NoSpacing"/>
              <w:jc w:val="right"/>
              <w:rPr>
                <w:ins w:id="1948" w:author="Benedikt Becker" w:date="2016-03-31T13:40:00Z"/>
              </w:rPr>
              <w:pPrChange w:id="1949" w:author="Benedikt Becker" w:date="2016-04-01T14:51:00Z">
                <w:pPr>
                  <w:pStyle w:val="NoSpacing"/>
                </w:pPr>
              </w:pPrChange>
            </w:pPr>
            <w:ins w:id="1950" w:author="Benedikt Becker" w:date="2016-03-31T13:40:00Z">
              <w:r w:rsidRPr="00802893">
                <w:t>0.299</w:t>
              </w:r>
            </w:ins>
          </w:p>
        </w:tc>
      </w:tr>
      <w:tr w:rsidR="007978AD" w:rsidRPr="00000261" w14:paraId="534B508E" w14:textId="77777777" w:rsidTr="008B1593">
        <w:tblPrEx>
          <w:tblPrExChange w:id="1951" w:author="Benedikt Becker" w:date="2016-04-02T18:43:00Z">
            <w:tblPrEx>
              <w:tblBorders>
                <w:top w:val="single" w:sz="4" w:space="0" w:color="auto"/>
                <w:bottom w:val="single" w:sz="4" w:space="0" w:color="auto"/>
              </w:tblBorders>
              <w:tblCellMar>
                <w:left w:w="0" w:type="dxa"/>
                <w:right w:w="0" w:type="dxa"/>
              </w:tblCellMar>
            </w:tblPrEx>
          </w:tblPrExChange>
        </w:tblPrEx>
        <w:trPr>
          <w:trHeight w:val="20"/>
          <w:jc w:val="center"/>
          <w:ins w:id="1952" w:author="Benedikt Becker" w:date="2016-03-31T13:40:00Z"/>
          <w:trPrChange w:id="1953" w:author="Benedikt Becker" w:date="2016-04-02T18:43:00Z">
            <w:trPr>
              <w:gridBefore w:val="5"/>
              <w:gridAfter w:val="0"/>
              <w:trHeight w:val="350"/>
            </w:trPr>
          </w:trPrChange>
        </w:trPr>
        <w:tc>
          <w:tcPr>
            <w:tcW w:w="1433" w:type="dxa"/>
            <w:vAlign w:val="bottom"/>
            <w:tcPrChange w:id="1954" w:author="Benedikt Becker" w:date="2016-04-02T18:43:00Z">
              <w:tcPr>
                <w:tcW w:w="1803" w:type="dxa"/>
                <w:gridSpan w:val="8"/>
                <w:tcBorders>
                  <w:top w:val="single" w:sz="4" w:space="0" w:color="auto"/>
                </w:tcBorders>
                <w:vAlign w:val="center"/>
              </w:tcPr>
            </w:tcPrChange>
          </w:tcPr>
          <w:p w14:paraId="5220389A" w14:textId="77777777" w:rsidR="007978AD" w:rsidRPr="00EE39FF" w:rsidRDefault="007978AD" w:rsidP="00D34698">
            <w:pPr>
              <w:pStyle w:val="NoSpacing"/>
              <w:rPr>
                <w:ins w:id="1955" w:author="Benedikt Becker" w:date="2016-03-31T13:40:00Z"/>
              </w:rPr>
            </w:pPr>
          </w:p>
        </w:tc>
        <w:tc>
          <w:tcPr>
            <w:tcW w:w="1044" w:type="dxa"/>
            <w:vAlign w:val="bottom"/>
            <w:tcPrChange w:id="1956" w:author="Benedikt Becker" w:date="2016-04-02T18:43:00Z">
              <w:tcPr>
                <w:tcW w:w="1283" w:type="dxa"/>
                <w:gridSpan w:val="11"/>
                <w:tcBorders>
                  <w:top w:val="single" w:sz="4" w:space="0" w:color="auto"/>
                </w:tcBorders>
                <w:vAlign w:val="center"/>
              </w:tcPr>
            </w:tcPrChange>
          </w:tcPr>
          <w:p w14:paraId="39285AD8" w14:textId="7C30728A" w:rsidR="007978AD" w:rsidRPr="00EE39FF" w:rsidRDefault="007978AD" w:rsidP="008F18E6">
            <w:pPr>
              <w:pStyle w:val="NoSpacing"/>
              <w:rPr>
                <w:ins w:id="1957" w:author="Benedikt Becker" w:date="2016-03-31T13:40:00Z"/>
              </w:rPr>
            </w:pPr>
            <w:ins w:id="1958" w:author="Benedikt Becker" w:date="2016-03-31T13:40:00Z">
              <w:r w:rsidRPr="00EE39FF">
                <w:t>PPV</w:t>
              </w:r>
            </w:ins>
          </w:p>
        </w:tc>
        <w:tc>
          <w:tcPr>
            <w:tcW w:w="936" w:type="dxa"/>
            <w:vAlign w:val="bottom"/>
            <w:tcPrChange w:id="1959" w:author="Benedikt Becker" w:date="2016-04-02T18:43:00Z">
              <w:tcPr>
                <w:tcW w:w="756" w:type="dxa"/>
                <w:gridSpan w:val="6"/>
                <w:tcBorders>
                  <w:top w:val="single" w:sz="4" w:space="0" w:color="auto"/>
                </w:tcBorders>
                <w:vAlign w:val="center"/>
              </w:tcPr>
            </w:tcPrChange>
          </w:tcPr>
          <w:p w14:paraId="5C31D45A" w14:textId="69A70287" w:rsidR="007978AD" w:rsidRPr="00802893" w:rsidRDefault="007978AD" w:rsidP="001D7D4E">
            <w:pPr>
              <w:pStyle w:val="NoSpacing"/>
              <w:jc w:val="right"/>
              <w:rPr>
                <w:ins w:id="1960" w:author="Benedikt Becker" w:date="2016-03-31T13:40:00Z"/>
              </w:rPr>
              <w:pPrChange w:id="1961" w:author="Benedikt Becker" w:date="2016-04-01T14:51:00Z">
                <w:pPr>
                  <w:pStyle w:val="NoSpacing"/>
                </w:pPr>
              </w:pPrChange>
            </w:pPr>
            <w:ins w:id="1962" w:author="Benedikt Becker" w:date="2016-03-31T13:40:00Z">
              <w:r w:rsidRPr="00802893">
                <w:t>0.486</w:t>
              </w:r>
            </w:ins>
          </w:p>
        </w:tc>
        <w:tc>
          <w:tcPr>
            <w:tcW w:w="936" w:type="dxa"/>
            <w:vAlign w:val="bottom"/>
            <w:tcPrChange w:id="1963" w:author="Benedikt Becker" w:date="2016-04-02T18:43:00Z">
              <w:tcPr>
                <w:tcW w:w="766" w:type="dxa"/>
                <w:gridSpan w:val="6"/>
                <w:tcBorders>
                  <w:top w:val="single" w:sz="4" w:space="0" w:color="auto"/>
                </w:tcBorders>
                <w:vAlign w:val="center"/>
              </w:tcPr>
            </w:tcPrChange>
          </w:tcPr>
          <w:p w14:paraId="7EAC7043" w14:textId="4718F28C" w:rsidR="007978AD" w:rsidRPr="00802893" w:rsidRDefault="007978AD" w:rsidP="001D7D4E">
            <w:pPr>
              <w:pStyle w:val="NoSpacing"/>
              <w:jc w:val="right"/>
              <w:rPr>
                <w:ins w:id="1964" w:author="Benedikt Becker" w:date="2016-03-31T13:40:00Z"/>
              </w:rPr>
              <w:pPrChange w:id="1965" w:author="Benedikt Becker" w:date="2016-04-01T14:51:00Z">
                <w:pPr>
                  <w:pStyle w:val="NoSpacing"/>
                </w:pPr>
              </w:pPrChange>
            </w:pPr>
            <w:ins w:id="1966" w:author="Benedikt Becker" w:date="2016-03-31T13:40:00Z">
              <w:r w:rsidRPr="00802893">
                <w:t>0.606</w:t>
              </w:r>
            </w:ins>
          </w:p>
        </w:tc>
        <w:tc>
          <w:tcPr>
            <w:tcW w:w="936" w:type="dxa"/>
            <w:vAlign w:val="bottom"/>
            <w:tcPrChange w:id="1967" w:author="Benedikt Becker" w:date="2016-04-02T18:43:00Z">
              <w:tcPr>
                <w:tcW w:w="756" w:type="dxa"/>
                <w:gridSpan w:val="6"/>
                <w:tcBorders>
                  <w:top w:val="single" w:sz="4" w:space="0" w:color="auto"/>
                </w:tcBorders>
                <w:vAlign w:val="center"/>
              </w:tcPr>
            </w:tcPrChange>
          </w:tcPr>
          <w:p w14:paraId="385BA5F0" w14:textId="231DC837" w:rsidR="007978AD" w:rsidRPr="00802893" w:rsidRDefault="007978AD" w:rsidP="001D7D4E">
            <w:pPr>
              <w:pStyle w:val="NoSpacing"/>
              <w:jc w:val="right"/>
              <w:rPr>
                <w:ins w:id="1968" w:author="Benedikt Becker" w:date="2016-03-31T13:40:00Z"/>
              </w:rPr>
              <w:pPrChange w:id="1969" w:author="Benedikt Becker" w:date="2016-04-01T14:51:00Z">
                <w:pPr>
                  <w:pStyle w:val="NoSpacing"/>
                </w:pPr>
              </w:pPrChange>
            </w:pPr>
            <w:ins w:id="1970" w:author="Benedikt Becker" w:date="2016-03-31T13:40:00Z">
              <w:r w:rsidRPr="00802893">
                <w:t>0.7</w:t>
              </w:r>
              <w:r>
                <w:t>00</w:t>
              </w:r>
            </w:ins>
          </w:p>
        </w:tc>
        <w:tc>
          <w:tcPr>
            <w:tcW w:w="936" w:type="dxa"/>
            <w:vAlign w:val="bottom"/>
            <w:tcPrChange w:id="1971" w:author="Benedikt Becker" w:date="2016-04-02T18:43:00Z">
              <w:tcPr>
                <w:tcW w:w="837" w:type="dxa"/>
                <w:gridSpan w:val="4"/>
                <w:tcBorders>
                  <w:top w:val="single" w:sz="4" w:space="0" w:color="auto"/>
                </w:tcBorders>
                <w:vAlign w:val="center"/>
              </w:tcPr>
            </w:tcPrChange>
          </w:tcPr>
          <w:p w14:paraId="2EF9BBBC" w14:textId="4896BA46" w:rsidR="007978AD" w:rsidRPr="00802893" w:rsidRDefault="007978AD" w:rsidP="001D7D4E">
            <w:pPr>
              <w:pStyle w:val="NoSpacing"/>
              <w:jc w:val="right"/>
              <w:rPr>
                <w:ins w:id="1972" w:author="Benedikt Becker" w:date="2016-03-31T13:40:00Z"/>
              </w:rPr>
              <w:pPrChange w:id="1973" w:author="Benedikt Becker" w:date="2016-04-01T14:51:00Z">
                <w:pPr>
                  <w:pStyle w:val="NoSpacing"/>
                </w:pPr>
              </w:pPrChange>
            </w:pPr>
            <w:ins w:id="1974" w:author="Benedikt Becker" w:date="2016-03-31T13:40:00Z">
              <w:r w:rsidRPr="00802893">
                <w:t>0.347</w:t>
              </w:r>
            </w:ins>
          </w:p>
        </w:tc>
        <w:tc>
          <w:tcPr>
            <w:tcW w:w="936" w:type="dxa"/>
            <w:vAlign w:val="bottom"/>
            <w:tcPrChange w:id="1975" w:author="Benedikt Becker" w:date="2016-04-02T18:43:00Z">
              <w:tcPr>
                <w:tcW w:w="898" w:type="dxa"/>
                <w:gridSpan w:val="5"/>
                <w:tcBorders>
                  <w:top w:val="single" w:sz="4" w:space="0" w:color="auto"/>
                </w:tcBorders>
                <w:vAlign w:val="center"/>
              </w:tcPr>
            </w:tcPrChange>
          </w:tcPr>
          <w:p w14:paraId="3DA3E314" w14:textId="5974F688" w:rsidR="007978AD" w:rsidRPr="00802893" w:rsidRDefault="007978AD" w:rsidP="001D7D4E">
            <w:pPr>
              <w:pStyle w:val="NoSpacing"/>
              <w:jc w:val="right"/>
              <w:rPr>
                <w:ins w:id="1976" w:author="Benedikt Becker" w:date="2016-03-31T13:40:00Z"/>
              </w:rPr>
              <w:pPrChange w:id="1977" w:author="Benedikt Becker" w:date="2016-04-01T14:51:00Z">
                <w:pPr>
                  <w:pStyle w:val="NoSpacing"/>
                </w:pPr>
              </w:pPrChange>
            </w:pPr>
            <w:ins w:id="1978" w:author="Benedikt Becker" w:date="2016-03-31T13:40:00Z">
              <w:r w:rsidRPr="00802893">
                <w:t>0.535</w:t>
              </w:r>
            </w:ins>
          </w:p>
        </w:tc>
      </w:tr>
      <w:tr w:rsidR="002E2942" w:rsidRPr="00000261" w14:paraId="1BC8DF5B" w14:textId="77777777" w:rsidTr="008B1593">
        <w:tblPrEx>
          <w:tblPrExChange w:id="1979" w:author="Benedikt Becker" w:date="2016-04-02T18:43:00Z">
            <w:tblPrEx>
              <w:jc w:val="center"/>
              <w:tblBorders>
                <w:top w:val="single" w:sz="4" w:space="0" w:color="auto"/>
                <w:bottom w:val="single" w:sz="4" w:space="0" w:color="auto"/>
              </w:tblBorders>
              <w:tblCellMar>
                <w:left w:w="108" w:type="dxa"/>
                <w:right w:w="108" w:type="dxa"/>
              </w:tblCellMar>
            </w:tblPrEx>
          </w:tblPrExChange>
        </w:tblPrEx>
        <w:trPr>
          <w:trHeight w:val="378"/>
          <w:jc w:val="center"/>
          <w:ins w:id="1980" w:author="Benedikt Becker" w:date="2016-03-31T13:20:00Z"/>
          <w:trPrChange w:id="1981" w:author="Benedikt Becker" w:date="2016-04-02T18:43:00Z">
            <w:trPr>
              <w:gridBefore w:val="2"/>
              <w:gridAfter w:val="0"/>
              <w:trHeight w:val="20"/>
              <w:jc w:val="center"/>
            </w:trPr>
          </w:trPrChange>
        </w:trPr>
        <w:tc>
          <w:tcPr>
            <w:tcW w:w="1433" w:type="dxa"/>
            <w:vAlign w:val="bottom"/>
            <w:tcPrChange w:id="1982" w:author="Benedikt Becker" w:date="2016-04-02T18:43:00Z">
              <w:tcPr>
                <w:tcW w:w="1433" w:type="dxa"/>
                <w:gridSpan w:val="7"/>
              </w:tcPr>
            </w:tcPrChange>
          </w:tcPr>
          <w:p w14:paraId="3F0DCB82" w14:textId="77777777" w:rsidR="00426300" w:rsidRPr="00EE39FF" w:rsidRDefault="00426300" w:rsidP="001D7D4E">
            <w:pPr>
              <w:pStyle w:val="NoSpacing"/>
              <w:rPr>
                <w:ins w:id="1983" w:author="Benedikt Becker" w:date="2016-03-31T13:20:00Z"/>
              </w:rPr>
              <w:pPrChange w:id="1984" w:author="Benedikt Becker" w:date="2016-04-01T14:51:00Z">
                <w:pPr>
                  <w:spacing w:before="0" w:beforeAutospacing="0" w:after="0" w:afterAutospacing="0" w:line="240" w:lineRule="auto"/>
                </w:pPr>
              </w:pPrChange>
            </w:pPr>
            <w:ins w:id="1985" w:author="Benedikt Becker" w:date="2016-03-31T13:20:00Z">
              <w:r w:rsidRPr="00EE39FF">
                <w:t>baseline</w:t>
              </w:r>
            </w:ins>
          </w:p>
        </w:tc>
        <w:tc>
          <w:tcPr>
            <w:tcW w:w="1044" w:type="dxa"/>
            <w:vAlign w:val="bottom"/>
            <w:tcPrChange w:id="1986" w:author="Benedikt Becker" w:date="2016-04-02T18:43:00Z">
              <w:tcPr>
                <w:tcW w:w="1044" w:type="dxa"/>
                <w:gridSpan w:val="7"/>
              </w:tcPr>
            </w:tcPrChange>
          </w:tcPr>
          <w:p w14:paraId="0F451C76" w14:textId="77777777" w:rsidR="00426300" w:rsidRPr="00EE39FF" w:rsidRDefault="00426300" w:rsidP="001D7D4E">
            <w:pPr>
              <w:pStyle w:val="NoSpacing"/>
              <w:rPr>
                <w:ins w:id="1987" w:author="Benedikt Becker" w:date="2016-03-31T13:20:00Z"/>
                <w:noProof w:val="0"/>
                <w:rPrChange w:id="1988" w:author="Benedikt Becker" w:date="2016-03-31T13:20:00Z">
                  <w:rPr>
                    <w:ins w:id="1989" w:author="Benedikt Becker" w:date="2016-03-31T13:20:00Z"/>
                    <w:noProof/>
                  </w:rPr>
                </w:rPrChange>
              </w:rPr>
              <w:pPrChange w:id="1990" w:author="Benedikt Becker" w:date="2016-04-01T14:51:00Z">
                <w:pPr>
                  <w:spacing w:before="0" w:beforeAutospacing="0" w:after="0" w:afterAutospacing="0" w:line="240" w:lineRule="auto"/>
                </w:pPr>
              </w:pPrChange>
            </w:pPr>
            <w:ins w:id="1991" w:author="Benedikt Becker" w:date="2016-03-31T13:20:00Z">
              <w:r w:rsidRPr="00EE39FF">
                <w:t>Sensitivity</w:t>
              </w:r>
            </w:ins>
          </w:p>
        </w:tc>
        <w:tc>
          <w:tcPr>
            <w:tcW w:w="936" w:type="dxa"/>
            <w:vAlign w:val="bottom"/>
            <w:tcPrChange w:id="1992" w:author="Benedikt Becker" w:date="2016-04-02T18:43:00Z">
              <w:tcPr>
                <w:tcW w:w="672" w:type="dxa"/>
                <w:gridSpan w:val="6"/>
              </w:tcPr>
            </w:tcPrChange>
          </w:tcPr>
          <w:p w14:paraId="6961935C" w14:textId="634167D0" w:rsidR="00426300" w:rsidRPr="00802893" w:rsidRDefault="00426300" w:rsidP="001D7D4E">
            <w:pPr>
              <w:pStyle w:val="NoSpacing"/>
              <w:jc w:val="right"/>
              <w:rPr>
                <w:ins w:id="1993" w:author="Benedikt Becker" w:date="2016-03-31T13:20:00Z"/>
                <w:noProof w:val="0"/>
                <w:rPrChange w:id="1994" w:author="Benedikt Becker" w:date="2016-03-31T13:25:00Z">
                  <w:rPr>
                    <w:ins w:id="1995" w:author="Benedikt Becker" w:date="2016-03-31T13:20:00Z"/>
                    <w:noProof/>
                  </w:rPr>
                </w:rPrChange>
              </w:rPr>
              <w:pPrChange w:id="1996" w:author="Benedikt Becker" w:date="2016-04-01T14:51:00Z">
                <w:pPr>
                  <w:spacing w:before="0" w:beforeAutospacing="0" w:after="0" w:afterAutospacing="0" w:line="240" w:lineRule="auto"/>
                  <w:jc w:val="right"/>
                </w:pPr>
              </w:pPrChange>
            </w:pPr>
            <w:ins w:id="1997" w:author="Benedikt Becker" w:date="2016-03-31T13:22:00Z">
              <w:r w:rsidRPr="00802893">
                <w:t>0.316</w:t>
              </w:r>
            </w:ins>
          </w:p>
        </w:tc>
        <w:tc>
          <w:tcPr>
            <w:tcW w:w="936" w:type="dxa"/>
            <w:vAlign w:val="bottom"/>
            <w:tcPrChange w:id="1998" w:author="Benedikt Becker" w:date="2016-04-02T18:43:00Z">
              <w:tcPr>
                <w:tcW w:w="766" w:type="dxa"/>
                <w:gridSpan w:val="5"/>
              </w:tcPr>
            </w:tcPrChange>
          </w:tcPr>
          <w:p w14:paraId="5F5F2EF9" w14:textId="13E0C9B9" w:rsidR="00426300" w:rsidRPr="00802893" w:rsidRDefault="00426300" w:rsidP="001D7D4E">
            <w:pPr>
              <w:pStyle w:val="NoSpacing"/>
              <w:jc w:val="right"/>
              <w:rPr>
                <w:ins w:id="1999" w:author="Benedikt Becker" w:date="2016-03-31T13:20:00Z"/>
                <w:noProof w:val="0"/>
                <w:rPrChange w:id="2000" w:author="Benedikt Becker" w:date="2016-03-31T13:25:00Z">
                  <w:rPr>
                    <w:ins w:id="2001" w:author="Benedikt Becker" w:date="2016-03-31T13:20:00Z"/>
                    <w:noProof/>
                  </w:rPr>
                </w:rPrChange>
              </w:rPr>
              <w:pPrChange w:id="2002" w:author="Benedikt Becker" w:date="2016-04-01T14:51:00Z">
                <w:pPr>
                  <w:spacing w:before="0" w:beforeAutospacing="0" w:after="0" w:afterAutospacing="0" w:line="240" w:lineRule="auto"/>
                  <w:jc w:val="right"/>
                </w:pPr>
              </w:pPrChange>
            </w:pPr>
            <w:ins w:id="2003" w:author="Benedikt Becker" w:date="2016-03-31T13:22:00Z">
              <w:r w:rsidRPr="00802893">
                <w:t>0.249</w:t>
              </w:r>
            </w:ins>
          </w:p>
        </w:tc>
        <w:tc>
          <w:tcPr>
            <w:tcW w:w="936" w:type="dxa"/>
            <w:vAlign w:val="bottom"/>
            <w:tcPrChange w:id="2004" w:author="Benedikt Becker" w:date="2016-04-02T18:43:00Z">
              <w:tcPr>
                <w:tcW w:w="751" w:type="dxa"/>
                <w:gridSpan w:val="7"/>
              </w:tcPr>
            </w:tcPrChange>
          </w:tcPr>
          <w:p w14:paraId="6199FEA4" w14:textId="0C04A075" w:rsidR="00426300" w:rsidRPr="00802893" w:rsidRDefault="00426300" w:rsidP="001D7D4E">
            <w:pPr>
              <w:pStyle w:val="NoSpacing"/>
              <w:jc w:val="right"/>
              <w:rPr>
                <w:ins w:id="2005" w:author="Benedikt Becker" w:date="2016-03-31T13:20:00Z"/>
                <w:noProof w:val="0"/>
                <w:rPrChange w:id="2006" w:author="Benedikt Becker" w:date="2016-03-31T13:25:00Z">
                  <w:rPr>
                    <w:ins w:id="2007" w:author="Benedikt Becker" w:date="2016-03-31T13:20:00Z"/>
                    <w:noProof/>
                  </w:rPr>
                </w:rPrChange>
              </w:rPr>
              <w:pPrChange w:id="2008" w:author="Benedikt Becker" w:date="2016-04-01T14:51:00Z">
                <w:pPr>
                  <w:spacing w:before="0" w:beforeAutospacing="0" w:after="0" w:afterAutospacing="0" w:line="240" w:lineRule="auto"/>
                  <w:jc w:val="right"/>
                </w:pPr>
              </w:pPrChange>
            </w:pPr>
            <w:ins w:id="2009" w:author="Benedikt Becker" w:date="2016-03-31T13:22:00Z">
              <w:r w:rsidRPr="00802893">
                <w:t>0.5</w:t>
              </w:r>
            </w:ins>
            <w:ins w:id="2010" w:author="Benedikt Becker" w:date="2016-03-31T13:25:00Z">
              <w:r w:rsidR="00802893">
                <w:t>00</w:t>
              </w:r>
            </w:ins>
          </w:p>
        </w:tc>
        <w:tc>
          <w:tcPr>
            <w:tcW w:w="936" w:type="dxa"/>
            <w:vAlign w:val="bottom"/>
            <w:tcPrChange w:id="2011" w:author="Benedikt Becker" w:date="2016-04-02T18:43:00Z">
              <w:tcPr>
                <w:tcW w:w="837" w:type="dxa"/>
                <w:gridSpan w:val="7"/>
              </w:tcPr>
            </w:tcPrChange>
          </w:tcPr>
          <w:p w14:paraId="6BCAC0E7" w14:textId="22EE8E08" w:rsidR="00426300" w:rsidRPr="00802893" w:rsidRDefault="00426300" w:rsidP="001D7D4E">
            <w:pPr>
              <w:pStyle w:val="NoSpacing"/>
              <w:jc w:val="right"/>
              <w:rPr>
                <w:ins w:id="2012" w:author="Benedikt Becker" w:date="2016-03-31T13:20:00Z"/>
                <w:noProof w:val="0"/>
                <w:rPrChange w:id="2013" w:author="Benedikt Becker" w:date="2016-03-31T13:25:00Z">
                  <w:rPr>
                    <w:ins w:id="2014" w:author="Benedikt Becker" w:date="2016-03-31T13:20:00Z"/>
                    <w:noProof/>
                  </w:rPr>
                </w:rPrChange>
              </w:rPr>
              <w:pPrChange w:id="2015" w:author="Benedikt Becker" w:date="2016-04-01T14:51:00Z">
                <w:pPr>
                  <w:spacing w:before="0" w:beforeAutospacing="0" w:after="0" w:afterAutospacing="0" w:line="240" w:lineRule="auto"/>
                  <w:jc w:val="right"/>
                </w:pPr>
              </w:pPrChange>
            </w:pPr>
            <w:ins w:id="2016" w:author="Benedikt Becker" w:date="2016-03-31T13:22:00Z">
              <w:r w:rsidRPr="00802893">
                <w:t>0.124</w:t>
              </w:r>
            </w:ins>
          </w:p>
        </w:tc>
        <w:tc>
          <w:tcPr>
            <w:tcW w:w="936" w:type="dxa"/>
            <w:vAlign w:val="bottom"/>
            <w:tcPrChange w:id="2017" w:author="Benedikt Becker" w:date="2016-04-02T18:43:00Z">
              <w:tcPr>
                <w:tcW w:w="898" w:type="dxa"/>
                <w:gridSpan w:val="6"/>
              </w:tcPr>
            </w:tcPrChange>
          </w:tcPr>
          <w:p w14:paraId="5C574A43" w14:textId="7D418F57" w:rsidR="00426300" w:rsidRPr="00802893" w:rsidRDefault="00426300" w:rsidP="001D7D4E">
            <w:pPr>
              <w:pStyle w:val="NoSpacing"/>
              <w:jc w:val="right"/>
              <w:rPr>
                <w:ins w:id="2018" w:author="Benedikt Becker" w:date="2016-03-31T13:20:00Z"/>
                <w:noProof w:val="0"/>
                <w:rPrChange w:id="2019" w:author="Benedikt Becker" w:date="2016-03-31T13:25:00Z">
                  <w:rPr>
                    <w:ins w:id="2020" w:author="Benedikt Becker" w:date="2016-03-31T13:20:00Z"/>
                    <w:noProof/>
                  </w:rPr>
                </w:rPrChange>
              </w:rPr>
              <w:pPrChange w:id="2021" w:author="Benedikt Becker" w:date="2016-04-01T14:51:00Z">
                <w:pPr>
                  <w:spacing w:before="0" w:beforeAutospacing="0" w:after="0" w:afterAutospacing="0" w:line="240" w:lineRule="auto"/>
                  <w:jc w:val="right"/>
                </w:pPr>
              </w:pPrChange>
            </w:pPr>
            <w:ins w:id="2022" w:author="Benedikt Becker" w:date="2016-03-31T13:22:00Z">
              <w:r w:rsidRPr="00802893">
                <w:t>0.297</w:t>
              </w:r>
            </w:ins>
          </w:p>
        </w:tc>
      </w:tr>
      <w:tr w:rsidR="00426300" w:rsidRPr="00000261" w14:paraId="1D018714" w14:textId="77777777" w:rsidTr="008B1593">
        <w:tblPrEx>
          <w:tblPrExChange w:id="2023" w:author="Benedikt Becker" w:date="2016-04-02T18:43:00Z">
            <w:tblPrEx>
              <w:tblBorders>
                <w:top w:val="single" w:sz="4" w:space="0" w:color="auto"/>
                <w:bottom w:val="single" w:sz="4" w:space="0" w:color="auto"/>
              </w:tblBorders>
              <w:tblCellMar>
                <w:left w:w="108" w:type="dxa"/>
                <w:right w:w="108" w:type="dxa"/>
              </w:tblCellMar>
            </w:tblPrEx>
          </w:tblPrExChange>
        </w:tblPrEx>
        <w:trPr>
          <w:trHeight w:val="20"/>
          <w:jc w:val="center"/>
          <w:ins w:id="2024" w:author="Benedikt Becker" w:date="2016-03-31T13:20:00Z"/>
          <w:trPrChange w:id="2025" w:author="Benedikt Becker" w:date="2016-04-02T18:43:00Z">
            <w:trPr>
              <w:gridBefore w:val="4"/>
              <w:gridAfter w:val="0"/>
              <w:trHeight w:val="256"/>
            </w:trPr>
          </w:trPrChange>
        </w:trPr>
        <w:tc>
          <w:tcPr>
            <w:tcW w:w="1433" w:type="dxa"/>
            <w:vAlign w:val="bottom"/>
            <w:tcPrChange w:id="2026" w:author="Benedikt Becker" w:date="2016-04-02T18:43:00Z">
              <w:tcPr>
                <w:tcW w:w="1310" w:type="dxa"/>
                <w:gridSpan w:val="6"/>
                <w:vAlign w:val="center"/>
              </w:tcPr>
            </w:tcPrChange>
          </w:tcPr>
          <w:p w14:paraId="042D78EF" w14:textId="77777777" w:rsidR="00426300" w:rsidRPr="00EE39FF" w:rsidRDefault="00426300" w:rsidP="001D7D4E">
            <w:pPr>
              <w:pStyle w:val="NoSpacing"/>
              <w:rPr>
                <w:ins w:id="2027" w:author="Benedikt Becker" w:date="2016-03-31T13:20:00Z"/>
              </w:rPr>
              <w:pPrChange w:id="2028" w:author="Benedikt Becker" w:date="2016-04-01T14:51:00Z">
                <w:pPr>
                  <w:spacing w:before="0" w:beforeAutospacing="0" w:after="0" w:afterAutospacing="0" w:line="240" w:lineRule="auto"/>
                </w:pPr>
              </w:pPrChange>
            </w:pPr>
          </w:p>
        </w:tc>
        <w:tc>
          <w:tcPr>
            <w:tcW w:w="1044" w:type="dxa"/>
            <w:vAlign w:val="bottom"/>
            <w:tcPrChange w:id="2029" w:author="Benedikt Becker" w:date="2016-04-02T18:43:00Z">
              <w:tcPr>
                <w:tcW w:w="1280" w:type="dxa"/>
                <w:gridSpan w:val="8"/>
                <w:vAlign w:val="center"/>
              </w:tcPr>
            </w:tcPrChange>
          </w:tcPr>
          <w:p w14:paraId="5F851841" w14:textId="77777777" w:rsidR="00426300" w:rsidRPr="00EE39FF" w:rsidRDefault="00426300" w:rsidP="001D7D4E">
            <w:pPr>
              <w:pStyle w:val="NoSpacing"/>
              <w:rPr>
                <w:ins w:id="2030" w:author="Benedikt Becker" w:date="2016-03-31T13:20:00Z"/>
                <w:noProof w:val="0"/>
                <w:rPrChange w:id="2031" w:author="Benedikt Becker" w:date="2016-03-31T13:20:00Z">
                  <w:rPr>
                    <w:ins w:id="2032" w:author="Benedikt Becker" w:date="2016-03-31T13:20:00Z"/>
                    <w:noProof/>
                  </w:rPr>
                </w:rPrChange>
              </w:rPr>
              <w:pPrChange w:id="2033" w:author="Benedikt Becker" w:date="2016-04-01T14:51:00Z">
                <w:pPr>
                  <w:spacing w:before="0" w:beforeAutospacing="0" w:after="0" w:afterAutospacing="0" w:line="240" w:lineRule="auto"/>
                </w:pPr>
              </w:pPrChange>
            </w:pPr>
            <w:ins w:id="2034" w:author="Benedikt Becker" w:date="2016-03-31T13:20:00Z">
              <w:r w:rsidRPr="00EE39FF">
                <w:t>PPV</w:t>
              </w:r>
            </w:ins>
          </w:p>
        </w:tc>
        <w:tc>
          <w:tcPr>
            <w:tcW w:w="936" w:type="dxa"/>
            <w:vAlign w:val="bottom"/>
            <w:tcPrChange w:id="2035" w:author="Benedikt Becker" w:date="2016-04-02T18:43:00Z">
              <w:tcPr>
                <w:tcW w:w="1280" w:type="dxa"/>
                <w:gridSpan w:val="11"/>
                <w:vAlign w:val="center"/>
              </w:tcPr>
            </w:tcPrChange>
          </w:tcPr>
          <w:p w14:paraId="10004EA2" w14:textId="3F543658" w:rsidR="00426300" w:rsidRPr="00802893" w:rsidRDefault="00426300" w:rsidP="001D7D4E">
            <w:pPr>
              <w:pStyle w:val="NoSpacing"/>
              <w:jc w:val="right"/>
              <w:rPr>
                <w:ins w:id="2036" w:author="Benedikt Becker" w:date="2016-03-31T13:20:00Z"/>
                <w:noProof w:val="0"/>
                <w:rPrChange w:id="2037" w:author="Benedikt Becker" w:date="2016-03-31T13:25:00Z">
                  <w:rPr>
                    <w:ins w:id="2038" w:author="Benedikt Becker" w:date="2016-03-31T13:20:00Z"/>
                    <w:noProof/>
                  </w:rPr>
                </w:rPrChange>
              </w:rPr>
              <w:pPrChange w:id="2039" w:author="Benedikt Becker" w:date="2016-04-01T14:51:00Z">
                <w:pPr>
                  <w:spacing w:before="0" w:beforeAutospacing="0" w:after="0" w:afterAutospacing="0" w:line="240" w:lineRule="auto"/>
                  <w:jc w:val="right"/>
                </w:pPr>
              </w:pPrChange>
            </w:pPr>
            <w:ins w:id="2040" w:author="Benedikt Becker" w:date="2016-03-31T13:22:00Z">
              <w:r w:rsidRPr="00802893">
                <w:t>0.514</w:t>
              </w:r>
            </w:ins>
          </w:p>
        </w:tc>
        <w:tc>
          <w:tcPr>
            <w:tcW w:w="936" w:type="dxa"/>
            <w:vAlign w:val="bottom"/>
            <w:tcPrChange w:id="2041" w:author="Benedikt Becker" w:date="2016-04-02T18:43:00Z">
              <w:tcPr>
                <w:tcW w:w="1280" w:type="dxa"/>
                <w:gridSpan w:val="9"/>
                <w:vAlign w:val="center"/>
              </w:tcPr>
            </w:tcPrChange>
          </w:tcPr>
          <w:p w14:paraId="76D5483B" w14:textId="01944F1F" w:rsidR="00426300" w:rsidRPr="00802893" w:rsidRDefault="00426300" w:rsidP="001D7D4E">
            <w:pPr>
              <w:pStyle w:val="NoSpacing"/>
              <w:jc w:val="right"/>
              <w:rPr>
                <w:ins w:id="2042" w:author="Benedikt Becker" w:date="2016-03-31T13:20:00Z"/>
                <w:noProof w:val="0"/>
                <w:rPrChange w:id="2043" w:author="Benedikt Becker" w:date="2016-03-31T13:25:00Z">
                  <w:rPr>
                    <w:ins w:id="2044" w:author="Benedikt Becker" w:date="2016-03-31T13:20:00Z"/>
                    <w:noProof/>
                  </w:rPr>
                </w:rPrChange>
              </w:rPr>
              <w:pPrChange w:id="2045" w:author="Benedikt Becker" w:date="2016-04-01T14:51:00Z">
                <w:pPr>
                  <w:spacing w:before="0" w:beforeAutospacing="0" w:after="0" w:afterAutospacing="0" w:line="240" w:lineRule="auto"/>
                  <w:jc w:val="right"/>
                </w:pPr>
              </w:pPrChange>
            </w:pPr>
            <w:ins w:id="2046" w:author="Benedikt Becker" w:date="2016-03-31T13:22:00Z">
              <w:r w:rsidRPr="00802893">
                <w:t>0.606</w:t>
              </w:r>
            </w:ins>
          </w:p>
        </w:tc>
        <w:tc>
          <w:tcPr>
            <w:tcW w:w="936" w:type="dxa"/>
            <w:vAlign w:val="bottom"/>
            <w:tcPrChange w:id="2047" w:author="Benedikt Becker" w:date="2016-04-02T18:43:00Z">
              <w:tcPr>
                <w:tcW w:w="1280" w:type="dxa"/>
                <w:gridSpan w:val="11"/>
                <w:vAlign w:val="center"/>
              </w:tcPr>
            </w:tcPrChange>
          </w:tcPr>
          <w:p w14:paraId="6F410627" w14:textId="5A6263F0" w:rsidR="00426300" w:rsidRPr="00802893" w:rsidRDefault="00426300" w:rsidP="001D7D4E">
            <w:pPr>
              <w:pStyle w:val="NoSpacing"/>
              <w:jc w:val="right"/>
              <w:rPr>
                <w:ins w:id="2048" w:author="Benedikt Becker" w:date="2016-03-31T13:20:00Z"/>
                <w:noProof w:val="0"/>
                <w:rPrChange w:id="2049" w:author="Benedikt Becker" w:date="2016-03-31T13:25:00Z">
                  <w:rPr>
                    <w:ins w:id="2050" w:author="Benedikt Becker" w:date="2016-03-31T13:20:00Z"/>
                    <w:noProof/>
                  </w:rPr>
                </w:rPrChange>
              </w:rPr>
              <w:pPrChange w:id="2051" w:author="Benedikt Becker" w:date="2016-04-01T14:51:00Z">
                <w:pPr>
                  <w:spacing w:before="0" w:beforeAutospacing="0" w:after="0" w:afterAutospacing="0" w:line="240" w:lineRule="auto"/>
                  <w:jc w:val="right"/>
                </w:pPr>
              </w:pPrChange>
            </w:pPr>
            <w:ins w:id="2052" w:author="Benedikt Becker" w:date="2016-03-31T13:22:00Z">
              <w:r w:rsidRPr="00802893">
                <w:t>0.7</w:t>
              </w:r>
            </w:ins>
            <w:ins w:id="2053" w:author="Benedikt Becker" w:date="2016-03-31T13:25:00Z">
              <w:r w:rsidR="00802893">
                <w:t>00</w:t>
              </w:r>
            </w:ins>
          </w:p>
        </w:tc>
        <w:tc>
          <w:tcPr>
            <w:tcW w:w="936" w:type="dxa"/>
            <w:vAlign w:val="bottom"/>
            <w:tcPrChange w:id="2054" w:author="Benedikt Becker" w:date="2016-04-02T18:43:00Z">
              <w:tcPr>
                <w:tcW w:w="1280" w:type="dxa"/>
                <w:gridSpan w:val="3"/>
                <w:vAlign w:val="center"/>
              </w:tcPr>
            </w:tcPrChange>
          </w:tcPr>
          <w:p w14:paraId="2C95F6C9" w14:textId="7A1B7538" w:rsidR="00426300" w:rsidRPr="00802893" w:rsidRDefault="00426300" w:rsidP="001D7D4E">
            <w:pPr>
              <w:pStyle w:val="NoSpacing"/>
              <w:jc w:val="right"/>
              <w:rPr>
                <w:ins w:id="2055" w:author="Benedikt Becker" w:date="2016-03-31T13:20:00Z"/>
                <w:noProof w:val="0"/>
                <w:rPrChange w:id="2056" w:author="Benedikt Becker" w:date="2016-03-31T13:25:00Z">
                  <w:rPr>
                    <w:ins w:id="2057" w:author="Benedikt Becker" w:date="2016-03-31T13:20:00Z"/>
                    <w:noProof/>
                  </w:rPr>
                </w:rPrChange>
              </w:rPr>
              <w:pPrChange w:id="2058" w:author="Benedikt Becker" w:date="2016-04-01T14:51:00Z">
                <w:pPr>
                  <w:spacing w:before="0" w:beforeAutospacing="0" w:after="0" w:afterAutospacing="0" w:line="240" w:lineRule="auto"/>
                  <w:jc w:val="right"/>
                </w:pPr>
              </w:pPrChange>
            </w:pPr>
            <w:ins w:id="2059" w:author="Benedikt Becker" w:date="2016-03-31T13:22:00Z">
              <w:r w:rsidRPr="00802893">
                <w:t>0.458</w:t>
              </w:r>
            </w:ins>
          </w:p>
        </w:tc>
        <w:tc>
          <w:tcPr>
            <w:tcW w:w="936" w:type="dxa"/>
            <w:vAlign w:val="bottom"/>
            <w:tcPrChange w:id="2060" w:author="Benedikt Becker" w:date="2016-04-02T18:43:00Z">
              <w:tcPr>
                <w:tcW w:w="1280" w:type="dxa"/>
                <w:gridSpan w:val="2"/>
                <w:vAlign w:val="center"/>
              </w:tcPr>
            </w:tcPrChange>
          </w:tcPr>
          <w:p w14:paraId="10295729" w14:textId="5B932708" w:rsidR="00426300" w:rsidRPr="00802893" w:rsidRDefault="00426300" w:rsidP="001D7D4E">
            <w:pPr>
              <w:pStyle w:val="NoSpacing"/>
              <w:jc w:val="right"/>
              <w:rPr>
                <w:ins w:id="2061" w:author="Benedikt Becker" w:date="2016-03-31T13:20:00Z"/>
                <w:noProof w:val="0"/>
                <w:rPrChange w:id="2062" w:author="Benedikt Becker" w:date="2016-03-31T13:25:00Z">
                  <w:rPr>
                    <w:ins w:id="2063" w:author="Benedikt Becker" w:date="2016-03-31T13:20:00Z"/>
                    <w:noProof/>
                  </w:rPr>
                </w:rPrChange>
              </w:rPr>
              <w:pPrChange w:id="2064" w:author="Benedikt Becker" w:date="2016-04-01T14:51:00Z">
                <w:pPr>
                  <w:spacing w:before="0" w:beforeAutospacing="0" w:after="0" w:afterAutospacing="0" w:line="240" w:lineRule="auto"/>
                  <w:jc w:val="right"/>
                </w:pPr>
              </w:pPrChange>
            </w:pPr>
            <w:ins w:id="2065" w:author="Benedikt Becker" w:date="2016-03-31T13:22:00Z">
              <w:r w:rsidRPr="00802893">
                <w:t>0.57</w:t>
              </w:r>
            </w:ins>
            <w:ins w:id="2066" w:author="Benedikt Becker" w:date="2016-03-31T13:28:00Z">
              <w:r w:rsidR="00802893">
                <w:t>0</w:t>
              </w:r>
            </w:ins>
          </w:p>
        </w:tc>
      </w:tr>
      <w:tr w:rsidR="00426300" w:rsidRPr="00000261" w14:paraId="6B0F1B1C" w14:textId="77777777" w:rsidTr="008B1593">
        <w:tblPrEx>
          <w:tblPrExChange w:id="2067" w:author="Benedikt Becker" w:date="2016-04-02T18:43:00Z">
            <w:tblPrEx>
              <w:jc w:val="center"/>
              <w:tblBorders>
                <w:top w:val="single" w:sz="4" w:space="0" w:color="auto"/>
                <w:bottom w:val="single" w:sz="4" w:space="0" w:color="auto"/>
              </w:tblBorders>
              <w:tblCellMar>
                <w:left w:w="108" w:type="dxa"/>
                <w:right w:w="108" w:type="dxa"/>
              </w:tblCellMar>
            </w:tblPrEx>
          </w:tblPrExChange>
        </w:tblPrEx>
        <w:trPr>
          <w:trHeight w:val="378"/>
          <w:jc w:val="center"/>
          <w:ins w:id="2068" w:author="Benedikt Becker" w:date="2016-03-31T13:20:00Z"/>
          <w:trPrChange w:id="2069" w:author="Benedikt Becker" w:date="2016-04-02T18:43:00Z">
            <w:trPr>
              <w:gridAfter w:val="0"/>
              <w:trHeight w:val="288"/>
              <w:jc w:val="center"/>
            </w:trPr>
          </w:trPrChange>
        </w:trPr>
        <w:tc>
          <w:tcPr>
            <w:tcW w:w="1433" w:type="dxa"/>
            <w:vAlign w:val="bottom"/>
            <w:tcPrChange w:id="2070" w:author="Benedikt Becker" w:date="2016-04-02T18:43:00Z">
              <w:tcPr>
                <w:tcW w:w="1433" w:type="dxa"/>
                <w:gridSpan w:val="7"/>
                <w:vAlign w:val="bottom"/>
              </w:tcPr>
            </w:tcPrChange>
          </w:tcPr>
          <w:p w14:paraId="4F234491" w14:textId="671F1EAB" w:rsidR="00426300" w:rsidRPr="00EE39FF" w:rsidRDefault="00802893" w:rsidP="001D7D4E">
            <w:pPr>
              <w:pStyle w:val="NoSpacing"/>
              <w:rPr>
                <w:ins w:id="2071" w:author="Benedikt Becker" w:date="2016-03-31T13:20:00Z"/>
              </w:rPr>
              <w:pPrChange w:id="2072" w:author="Benedikt Becker" w:date="2016-04-01T14:51:00Z">
                <w:pPr>
                  <w:spacing w:before="0" w:beforeAutospacing="0" w:after="0" w:afterAutospacing="0" w:line="240" w:lineRule="auto"/>
                </w:pPr>
              </w:pPrChange>
            </w:pPr>
            <w:ins w:id="2073" w:author="Benedikt Becker" w:date="2016-03-31T13:20:00Z">
              <w:r>
                <w:t>expand</w:t>
              </w:r>
              <w:r w:rsidR="00426300" w:rsidRPr="00802893">
                <w:rPr>
                  <w:vertAlign w:val="subscript"/>
                  <w:rPrChange w:id="2074" w:author="Benedikt Becker" w:date="2016-03-31T13:25:00Z">
                    <w:rPr/>
                  </w:rPrChange>
                </w:rPr>
                <w:t>1</w:t>
              </w:r>
            </w:ins>
          </w:p>
        </w:tc>
        <w:tc>
          <w:tcPr>
            <w:tcW w:w="1044" w:type="dxa"/>
            <w:vAlign w:val="bottom"/>
            <w:tcPrChange w:id="2075" w:author="Benedikt Becker" w:date="2016-04-02T18:43:00Z">
              <w:tcPr>
                <w:tcW w:w="1044" w:type="dxa"/>
                <w:gridSpan w:val="7"/>
                <w:vAlign w:val="bottom"/>
              </w:tcPr>
            </w:tcPrChange>
          </w:tcPr>
          <w:p w14:paraId="170A3FAD" w14:textId="77777777" w:rsidR="00426300" w:rsidRPr="00EE39FF" w:rsidRDefault="00426300" w:rsidP="001D7D4E">
            <w:pPr>
              <w:pStyle w:val="NoSpacing"/>
              <w:rPr>
                <w:ins w:id="2076" w:author="Benedikt Becker" w:date="2016-03-31T13:20:00Z"/>
                <w:noProof w:val="0"/>
                <w:rPrChange w:id="2077" w:author="Benedikt Becker" w:date="2016-03-31T13:20:00Z">
                  <w:rPr>
                    <w:ins w:id="2078" w:author="Benedikt Becker" w:date="2016-03-31T13:20:00Z"/>
                    <w:noProof/>
                  </w:rPr>
                </w:rPrChange>
              </w:rPr>
              <w:pPrChange w:id="2079" w:author="Benedikt Becker" w:date="2016-04-01T14:51:00Z">
                <w:pPr>
                  <w:spacing w:before="0" w:beforeAutospacing="0" w:after="0" w:afterAutospacing="0" w:line="240" w:lineRule="auto"/>
                </w:pPr>
              </w:pPrChange>
            </w:pPr>
            <w:ins w:id="2080" w:author="Benedikt Becker" w:date="2016-03-31T13:20:00Z">
              <w:r w:rsidRPr="00EE39FF">
                <w:t>Sensitivity</w:t>
              </w:r>
            </w:ins>
          </w:p>
        </w:tc>
        <w:tc>
          <w:tcPr>
            <w:tcW w:w="936" w:type="dxa"/>
            <w:vAlign w:val="bottom"/>
            <w:tcPrChange w:id="2081" w:author="Benedikt Becker" w:date="2016-04-02T18:43:00Z">
              <w:tcPr>
                <w:tcW w:w="672" w:type="dxa"/>
                <w:gridSpan w:val="5"/>
                <w:vAlign w:val="bottom"/>
              </w:tcPr>
            </w:tcPrChange>
          </w:tcPr>
          <w:p w14:paraId="7F3990E2" w14:textId="3B8F2023" w:rsidR="00426300" w:rsidRPr="00802893" w:rsidRDefault="00426300" w:rsidP="001D7D4E">
            <w:pPr>
              <w:pStyle w:val="NoSpacing"/>
              <w:jc w:val="right"/>
              <w:rPr>
                <w:ins w:id="2082" w:author="Benedikt Becker" w:date="2016-03-31T13:20:00Z"/>
                <w:noProof w:val="0"/>
                <w:rPrChange w:id="2083" w:author="Benedikt Becker" w:date="2016-03-31T13:25:00Z">
                  <w:rPr>
                    <w:ins w:id="2084" w:author="Benedikt Becker" w:date="2016-03-31T13:20:00Z"/>
                    <w:noProof/>
                  </w:rPr>
                </w:rPrChange>
              </w:rPr>
              <w:pPrChange w:id="2085" w:author="Benedikt Becker" w:date="2016-04-01T14:51:00Z">
                <w:pPr>
                  <w:spacing w:before="0" w:beforeAutospacing="0" w:after="0" w:afterAutospacing="0" w:line="240" w:lineRule="auto"/>
                  <w:jc w:val="right"/>
                </w:pPr>
              </w:pPrChange>
            </w:pPr>
            <w:ins w:id="2086" w:author="Benedikt Becker" w:date="2016-03-31T13:22:00Z">
              <w:r w:rsidRPr="00802893">
                <w:t>0.871</w:t>
              </w:r>
            </w:ins>
          </w:p>
        </w:tc>
        <w:tc>
          <w:tcPr>
            <w:tcW w:w="936" w:type="dxa"/>
            <w:vAlign w:val="bottom"/>
            <w:tcPrChange w:id="2087" w:author="Benedikt Becker" w:date="2016-04-02T18:43:00Z">
              <w:tcPr>
                <w:tcW w:w="766" w:type="dxa"/>
                <w:gridSpan w:val="6"/>
                <w:vAlign w:val="bottom"/>
              </w:tcPr>
            </w:tcPrChange>
          </w:tcPr>
          <w:p w14:paraId="5E78216A" w14:textId="6EAC6C99" w:rsidR="00426300" w:rsidRPr="00802893" w:rsidRDefault="00426300" w:rsidP="001D7D4E">
            <w:pPr>
              <w:pStyle w:val="NoSpacing"/>
              <w:jc w:val="right"/>
              <w:rPr>
                <w:ins w:id="2088" w:author="Benedikt Becker" w:date="2016-03-31T13:20:00Z"/>
                <w:noProof w:val="0"/>
                <w:rPrChange w:id="2089" w:author="Benedikt Becker" w:date="2016-03-31T13:25:00Z">
                  <w:rPr>
                    <w:ins w:id="2090" w:author="Benedikt Becker" w:date="2016-03-31T13:20:00Z"/>
                    <w:noProof/>
                  </w:rPr>
                </w:rPrChange>
              </w:rPr>
              <w:pPrChange w:id="2091" w:author="Benedikt Becker" w:date="2016-04-01T14:51:00Z">
                <w:pPr>
                  <w:spacing w:before="0" w:beforeAutospacing="0" w:after="0" w:afterAutospacing="0" w:line="240" w:lineRule="auto"/>
                  <w:jc w:val="right"/>
                </w:pPr>
              </w:pPrChange>
            </w:pPr>
            <w:ins w:id="2092" w:author="Benedikt Becker" w:date="2016-03-31T13:22:00Z">
              <w:r w:rsidRPr="00802893">
                <w:t>0.942</w:t>
              </w:r>
            </w:ins>
          </w:p>
        </w:tc>
        <w:tc>
          <w:tcPr>
            <w:tcW w:w="936" w:type="dxa"/>
            <w:vAlign w:val="bottom"/>
            <w:tcPrChange w:id="2093" w:author="Benedikt Becker" w:date="2016-04-02T18:43:00Z">
              <w:tcPr>
                <w:tcW w:w="751" w:type="dxa"/>
                <w:gridSpan w:val="7"/>
                <w:vAlign w:val="bottom"/>
              </w:tcPr>
            </w:tcPrChange>
          </w:tcPr>
          <w:p w14:paraId="41A6CE54" w14:textId="5D40B452" w:rsidR="00426300" w:rsidRPr="00802893" w:rsidRDefault="00426300" w:rsidP="001D7D4E">
            <w:pPr>
              <w:pStyle w:val="NoSpacing"/>
              <w:jc w:val="right"/>
              <w:rPr>
                <w:ins w:id="2094" w:author="Benedikt Becker" w:date="2016-03-31T13:20:00Z"/>
                <w:noProof w:val="0"/>
                <w:rPrChange w:id="2095" w:author="Benedikt Becker" w:date="2016-03-31T13:25:00Z">
                  <w:rPr>
                    <w:ins w:id="2096" w:author="Benedikt Becker" w:date="2016-03-31T13:20:00Z"/>
                    <w:noProof/>
                  </w:rPr>
                </w:rPrChange>
              </w:rPr>
              <w:pPrChange w:id="2097" w:author="Benedikt Becker" w:date="2016-04-01T14:51:00Z">
                <w:pPr>
                  <w:spacing w:before="0" w:beforeAutospacing="0" w:after="0" w:afterAutospacing="0" w:line="240" w:lineRule="auto"/>
                  <w:jc w:val="right"/>
                </w:pPr>
              </w:pPrChange>
            </w:pPr>
            <w:ins w:id="2098" w:author="Benedikt Becker" w:date="2016-03-31T13:22:00Z">
              <w:r w:rsidRPr="00802893">
                <w:t>1</w:t>
              </w:r>
            </w:ins>
            <w:ins w:id="2099" w:author="Benedikt Becker" w:date="2016-03-31T13:25:00Z">
              <w:r w:rsidR="00802893">
                <w:t>.000</w:t>
              </w:r>
            </w:ins>
          </w:p>
        </w:tc>
        <w:tc>
          <w:tcPr>
            <w:tcW w:w="936" w:type="dxa"/>
            <w:vAlign w:val="bottom"/>
            <w:tcPrChange w:id="2100" w:author="Benedikt Becker" w:date="2016-04-02T18:43:00Z">
              <w:tcPr>
                <w:tcW w:w="837" w:type="dxa"/>
                <w:gridSpan w:val="5"/>
                <w:vAlign w:val="bottom"/>
              </w:tcPr>
            </w:tcPrChange>
          </w:tcPr>
          <w:p w14:paraId="374638CB" w14:textId="53E38B65" w:rsidR="00426300" w:rsidRPr="00802893" w:rsidRDefault="00426300" w:rsidP="001D7D4E">
            <w:pPr>
              <w:pStyle w:val="NoSpacing"/>
              <w:jc w:val="right"/>
              <w:rPr>
                <w:ins w:id="2101" w:author="Benedikt Becker" w:date="2016-03-31T13:20:00Z"/>
                <w:noProof w:val="0"/>
                <w:rPrChange w:id="2102" w:author="Benedikt Becker" w:date="2016-03-31T13:25:00Z">
                  <w:rPr>
                    <w:ins w:id="2103" w:author="Benedikt Becker" w:date="2016-03-31T13:20:00Z"/>
                    <w:noProof/>
                  </w:rPr>
                </w:rPrChange>
              </w:rPr>
              <w:pPrChange w:id="2104" w:author="Benedikt Becker" w:date="2016-04-01T14:51:00Z">
                <w:pPr>
                  <w:spacing w:before="0" w:beforeAutospacing="0" w:after="0" w:afterAutospacing="0" w:line="240" w:lineRule="auto"/>
                  <w:jc w:val="right"/>
                </w:pPr>
              </w:pPrChange>
            </w:pPr>
            <w:ins w:id="2105" w:author="Benedikt Becker" w:date="2016-03-31T13:22:00Z">
              <w:r w:rsidRPr="00802893">
                <w:t>0.593</w:t>
              </w:r>
            </w:ins>
          </w:p>
        </w:tc>
        <w:tc>
          <w:tcPr>
            <w:tcW w:w="936" w:type="dxa"/>
            <w:vAlign w:val="bottom"/>
            <w:tcPrChange w:id="2106" w:author="Benedikt Becker" w:date="2016-04-02T18:43:00Z">
              <w:tcPr>
                <w:tcW w:w="898" w:type="dxa"/>
                <w:gridSpan w:val="7"/>
                <w:vAlign w:val="bottom"/>
              </w:tcPr>
            </w:tcPrChange>
          </w:tcPr>
          <w:p w14:paraId="1BFD9A24" w14:textId="2AA7B157" w:rsidR="00426300" w:rsidRPr="00802893" w:rsidRDefault="00426300" w:rsidP="001D7D4E">
            <w:pPr>
              <w:pStyle w:val="NoSpacing"/>
              <w:jc w:val="right"/>
              <w:rPr>
                <w:ins w:id="2107" w:author="Benedikt Becker" w:date="2016-03-31T13:20:00Z"/>
                <w:noProof w:val="0"/>
                <w:rPrChange w:id="2108" w:author="Benedikt Becker" w:date="2016-03-31T13:25:00Z">
                  <w:rPr>
                    <w:ins w:id="2109" w:author="Benedikt Becker" w:date="2016-03-31T13:20:00Z"/>
                    <w:noProof/>
                  </w:rPr>
                </w:rPrChange>
              </w:rPr>
              <w:pPrChange w:id="2110" w:author="Benedikt Becker" w:date="2016-04-01T14:51:00Z">
                <w:pPr>
                  <w:spacing w:before="0" w:beforeAutospacing="0" w:after="0" w:afterAutospacing="0" w:line="240" w:lineRule="auto"/>
                  <w:jc w:val="right"/>
                </w:pPr>
              </w:pPrChange>
            </w:pPr>
            <w:ins w:id="2111" w:author="Benedikt Becker" w:date="2016-03-31T13:22:00Z">
              <w:r w:rsidRPr="00802893">
                <w:t>0.851</w:t>
              </w:r>
            </w:ins>
          </w:p>
        </w:tc>
      </w:tr>
      <w:tr w:rsidR="00426300" w:rsidRPr="00000261" w14:paraId="540D5934" w14:textId="77777777" w:rsidTr="008B1593">
        <w:tblPrEx>
          <w:tblPrExChange w:id="2112" w:author="Benedikt Becker" w:date="2016-04-02T18:43:00Z">
            <w:tblPrEx>
              <w:jc w:val="center"/>
              <w:tblBorders>
                <w:top w:val="single" w:sz="4" w:space="0" w:color="auto"/>
                <w:bottom w:val="single" w:sz="4" w:space="0" w:color="auto"/>
              </w:tblBorders>
              <w:tblCellMar>
                <w:left w:w="108" w:type="dxa"/>
                <w:right w:w="108" w:type="dxa"/>
              </w:tblCellMar>
            </w:tblPrEx>
          </w:tblPrExChange>
        </w:tblPrEx>
        <w:trPr>
          <w:trHeight w:val="20"/>
          <w:jc w:val="center"/>
          <w:ins w:id="2113" w:author="Benedikt Becker" w:date="2016-03-31T13:20:00Z"/>
          <w:trPrChange w:id="2114" w:author="Benedikt Becker" w:date="2016-04-02T18:43:00Z">
            <w:trPr>
              <w:gridAfter w:val="0"/>
              <w:trHeight w:val="20"/>
              <w:jc w:val="center"/>
            </w:trPr>
          </w:trPrChange>
        </w:trPr>
        <w:tc>
          <w:tcPr>
            <w:tcW w:w="1433" w:type="dxa"/>
            <w:vAlign w:val="bottom"/>
            <w:tcPrChange w:id="2115" w:author="Benedikt Becker" w:date="2016-04-02T18:43:00Z">
              <w:tcPr>
                <w:tcW w:w="1433" w:type="dxa"/>
                <w:gridSpan w:val="7"/>
                <w:vAlign w:val="bottom"/>
              </w:tcPr>
            </w:tcPrChange>
          </w:tcPr>
          <w:p w14:paraId="3D8FFEAD" w14:textId="77777777" w:rsidR="00426300" w:rsidRPr="00EE39FF" w:rsidRDefault="00426300" w:rsidP="001D7D4E">
            <w:pPr>
              <w:pStyle w:val="NoSpacing"/>
              <w:rPr>
                <w:ins w:id="2116" w:author="Benedikt Becker" w:date="2016-03-31T13:20:00Z"/>
              </w:rPr>
              <w:pPrChange w:id="2117" w:author="Benedikt Becker" w:date="2016-04-01T14:51:00Z">
                <w:pPr>
                  <w:spacing w:before="0" w:beforeAutospacing="0" w:after="0" w:afterAutospacing="0" w:line="240" w:lineRule="auto"/>
                </w:pPr>
              </w:pPrChange>
            </w:pPr>
          </w:p>
        </w:tc>
        <w:tc>
          <w:tcPr>
            <w:tcW w:w="1044" w:type="dxa"/>
            <w:vAlign w:val="bottom"/>
            <w:tcPrChange w:id="2118" w:author="Benedikt Becker" w:date="2016-04-02T18:43:00Z">
              <w:tcPr>
                <w:tcW w:w="1044" w:type="dxa"/>
                <w:gridSpan w:val="7"/>
                <w:vAlign w:val="bottom"/>
              </w:tcPr>
            </w:tcPrChange>
          </w:tcPr>
          <w:p w14:paraId="582A1647" w14:textId="77777777" w:rsidR="00426300" w:rsidRPr="00EE39FF" w:rsidRDefault="00426300" w:rsidP="001D7D4E">
            <w:pPr>
              <w:pStyle w:val="NoSpacing"/>
              <w:rPr>
                <w:ins w:id="2119" w:author="Benedikt Becker" w:date="2016-03-31T13:20:00Z"/>
                <w:noProof w:val="0"/>
                <w:rPrChange w:id="2120" w:author="Benedikt Becker" w:date="2016-03-31T13:20:00Z">
                  <w:rPr>
                    <w:ins w:id="2121" w:author="Benedikt Becker" w:date="2016-03-31T13:20:00Z"/>
                    <w:noProof/>
                  </w:rPr>
                </w:rPrChange>
              </w:rPr>
              <w:pPrChange w:id="2122" w:author="Benedikt Becker" w:date="2016-04-01T14:51:00Z">
                <w:pPr>
                  <w:spacing w:before="0" w:beforeAutospacing="0" w:after="0" w:afterAutospacing="0" w:line="240" w:lineRule="auto"/>
                </w:pPr>
              </w:pPrChange>
            </w:pPr>
            <w:ins w:id="2123" w:author="Benedikt Becker" w:date="2016-03-31T13:20:00Z">
              <w:r w:rsidRPr="00EE39FF">
                <w:t>PPV</w:t>
              </w:r>
            </w:ins>
          </w:p>
        </w:tc>
        <w:tc>
          <w:tcPr>
            <w:tcW w:w="936" w:type="dxa"/>
            <w:vAlign w:val="bottom"/>
            <w:tcPrChange w:id="2124" w:author="Benedikt Becker" w:date="2016-04-02T18:43:00Z">
              <w:tcPr>
                <w:tcW w:w="672" w:type="dxa"/>
                <w:gridSpan w:val="5"/>
                <w:vAlign w:val="bottom"/>
              </w:tcPr>
            </w:tcPrChange>
          </w:tcPr>
          <w:p w14:paraId="61A57D0E" w14:textId="239FED55" w:rsidR="00426300" w:rsidRPr="00802893" w:rsidRDefault="00426300" w:rsidP="001D7D4E">
            <w:pPr>
              <w:pStyle w:val="NoSpacing"/>
              <w:jc w:val="right"/>
              <w:rPr>
                <w:ins w:id="2125" w:author="Benedikt Becker" w:date="2016-03-31T13:20:00Z"/>
                <w:noProof w:val="0"/>
                <w:rPrChange w:id="2126" w:author="Benedikt Becker" w:date="2016-03-31T13:25:00Z">
                  <w:rPr>
                    <w:ins w:id="2127" w:author="Benedikt Becker" w:date="2016-03-31T13:20:00Z"/>
                    <w:noProof/>
                  </w:rPr>
                </w:rPrChange>
              </w:rPr>
              <w:pPrChange w:id="2128" w:author="Benedikt Becker" w:date="2016-04-01T14:51:00Z">
                <w:pPr>
                  <w:spacing w:before="0" w:beforeAutospacing="0" w:after="0" w:afterAutospacing="0" w:line="240" w:lineRule="auto"/>
                  <w:jc w:val="right"/>
                </w:pPr>
              </w:pPrChange>
            </w:pPr>
            <w:ins w:id="2129" w:author="Benedikt Becker" w:date="2016-03-31T13:22:00Z">
              <w:r w:rsidRPr="00802893">
                <w:t>0.483</w:t>
              </w:r>
            </w:ins>
          </w:p>
        </w:tc>
        <w:tc>
          <w:tcPr>
            <w:tcW w:w="936" w:type="dxa"/>
            <w:vAlign w:val="bottom"/>
            <w:tcPrChange w:id="2130" w:author="Benedikt Becker" w:date="2016-04-02T18:43:00Z">
              <w:tcPr>
                <w:tcW w:w="766" w:type="dxa"/>
                <w:gridSpan w:val="6"/>
                <w:vAlign w:val="bottom"/>
              </w:tcPr>
            </w:tcPrChange>
          </w:tcPr>
          <w:p w14:paraId="24BB6511" w14:textId="1A341AB2" w:rsidR="00426300" w:rsidRPr="00802893" w:rsidRDefault="00426300" w:rsidP="001D7D4E">
            <w:pPr>
              <w:pStyle w:val="NoSpacing"/>
              <w:jc w:val="right"/>
              <w:rPr>
                <w:ins w:id="2131" w:author="Benedikt Becker" w:date="2016-03-31T13:20:00Z"/>
                <w:noProof w:val="0"/>
                <w:rPrChange w:id="2132" w:author="Benedikt Becker" w:date="2016-03-31T13:25:00Z">
                  <w:rPr>
                    <w:ins w:id="2133" w:author="Benedikt Becker" w:date="2016-03-31T13:20:00Z"/>
                    <w:noProof/>
                  </w:rPr>
                </w:rPrChange>
              </w:rPr>
              <w:pPrChange w:id="2134" w:author="Benedikt Becker" w:date="2016-04-01T14:51:00Z">
                <w:pPr>
                  <w:spacing w:before="0" w:beforeAutospacing="0" w:after="0" w:afterAutospacing="0" w:line="240" w:lineRule="auto"/>
                  <w:jc w:val="right"/>
                </w:pPr>
              </w:pPrChange>
            </w:pPr>
            <w:ins w:id="2135" w:author="Benedikt Becker" w:date="2016-03-31T13:22:00Z">
              <w:r w:rsidRPr="00802893">
                <w:t>0.518</w:t>
              </w:r>
            </w:ins>
          </w:p>
        </w:tc>
        <w:tc>
          <w:tcPr>
            <w:tcW w:w="936" w:type="dxa"/>
            <w:vAlign w:val="bottom"/>
            <w:tcPrChange w:id="2136" w:author="Benedikt Becker" w:date="2016-04-02T18:43:00Z">
              <w:tcPr>
                <w:tcW w:w="751" w:type="dxa"/>
                <w:gridSpan w:val="7"/>
                <w:vAlign w:val="bottom"/>
              </w:tcPr>
            </w:tcPrChange>
          </w:tcPr>
          <w:p w14:paraId="442114FE" w14:textId="41EB330B" w:rsidR="00426300" w:rsidRPr="00802893" w:rsidRDefault="00426300" w:rsidP="001D7D4E">
            <w:pPr>
              <w:pStyle w:val="NoSpacing"/>
              <w:jc w:val="right"/>
              <w:rPr>
                <w:ins w:id="2137" w:author="Benedikt Becker" w:date="2016-03-31T13:20:00Z"/>
                <w:noProof w:val="0"/>
                <w:rPrChange w:id="2138" w:author="Benedikt Becker" w:date="2016-03-31T13:25:00Z">
                  <w:rPr>
                    <w:ins w:id="2139" w:author="Benedikt Becker" w:date="2016-03-31T13:20:00Z"/>
                    <w:noProof/>
                  </w:rPr>
                </w:rPrChange>
              </w:rPr>
              <w:pPrChange w:id="2140" w:author="Benedikt Becker" w:date="2016-04-01T14:51:00Z">
                <w:pPr>
                  <w:spacing w:before="0" w:beforeAutospacing="0" w:after="0" w:afterAutospacing="0" w:line="240" w:lineRule="auto"/>
                  <w:jc w:val="right"/>
                </w:pPr>
              </w:pPrChange>
            </w:pPr>
            <w:ins w:id="2141" w:author="Benedikt Becker" w:date="2016-03-31T13:22:00Z">
              <w:r w:rsidRPr="00802893">
                <w:t>0.743</w:t>
              </w:r>
            </w:ins>
          </w:p>
        </w:tc>
        <w:tc>
          <w:tcPr>
            <w:tcW w:w="936" w:type="dxa"/>
            <w:vAlign w:val="bottom"/>
            <w:tcPrChange w:id="2142" w:author="Benedikt Becker" w:date="2016-04-02T18:43:00Z">
              <w:tcPr>
                <w:tcW w:w="837" w:type="dxa"/>
                <w:gridSpan w:val="5"/>
                <w:vAlign w:val="bottom"/>
              </w:tcPr>
            </w:tcPrChange>
          </w:tcPr>
          <w:p w14:paraId="442F299E" w14:textId="0752ABCD" w:rsidR="00426300" w:rsidRPr="00802893" w:rsidRDefault="00426300" w:rsidP="001D7D4E">
            <w:pPr>
              <w:pStyle w:val="NoSpacing"/>
              <w:jc w:val="right"/>
              <w:rPr>
                <w:ins w:id="2143" w:author="Benedikt Becker" w:date="2016-03-31T13:20:00Z"/>
                <w:noProof w:val="0"/>
                <w:rPrChange w:id="2144" w:author="Benedikt Becker" w:date="2016-03-31T13:25:00Z">
                  <w:rPr>
                    <w:ins w:id="2145" w:author="Benedikt Becker" w:date="2016-03-31T13:20:00Z"/>
                    <w:noProof/>
                  </w:rPr>
                </w:rPrChange>
              </w:rPr>
              <w:pPrChange w:id="2146" w:author="Benedikt Becker" w:date="2016-04-01T14:51:00Z">
                <w:pPr>
                  <w:spacing w:before="0" w:beforeAutospacing="0" w:after="0" w:afterAutospacing="0" w:line="240" w:lineRule="auto"/>
                  <w:jc w:val="right"/>
                </w:pPr>
              </w:pPrChange>
            </w:pPr>
            <w:ins w:id="2147" w:author="Benedikt Becker" w:date="2016-03-31T13:22:00Z">
              <w:r w:rsidRPr="00802893">
                <w:t>0.656</w:t>
              </w:r>
            </w:ins>
          </w:p>
        </w:tc>
        <w:tc>
          <w:tcPr>
            <w:tcW w:w="936" w:type="dxa"/>
            <w:vAlign w:val="bottom"/>
            <w:tcPrChange w:id="2148" w:author="Benedikt Becker" w:date="2016-04-02T18:43:00Z">
              <w:tcPr>
                <w:tcW w:w="898" w:type="dxa"/>
                <w:gridSpan w:val="7"/>
                <w:vAlign w:val="bottom"/>
              </w:tcPr>
            </w:tcPrChange>
          </w:tcPr>
          <w:p w14:paraId="605C67F7" w14:textId="7B1A19AB" w:rsidR="00426300" w:rsidRPr="00802893" w:rsidRDefault="00426300" w:rsidP="001D7D4E">
            <w:pPr>
              <w:pStyle w:val="NoSpacing"/>
              <w:jc w:val="right"/>
              <w:rPr>
                <w:ins w:id="2149" w:author="Benedikt Becker" w:date="2016-03-31T13:20:00Z"/>
                <w:noProof w:val="0"/>
                <w:rPrChange w:id="2150" w:author="Benedikt Becker" w:date="2016-03-31T13:25:00Z">
                  <w:rPr>
                    <w:ins w:id="2151" w:author="Benedikt Becker" w:date="2016-03-31T13:20:00Z"/>
                    <w:noProof/>
                  </w:rPr>
                </w:rPrChange>
              </w:rPr>
              <w:pPrChange w:id="2152" w:author="Benedikt Becker" w:date="2016-04-01T14:51:00Z">
                <w:pPr>
                  <w:spacing w:before="0" w:beforeAutospacing="0" w:after="0" w:afterAutospacing="0" w:line="240" w:lineRule="auto"/>
                  <w:jc w:val="right"/>
                </w:pPr>
              </w:pPrChange>
            </w:pPr>
            <w:ins w:id="2153" w:author="Benedikt Becker" w:date="2016-03-31T13:22:00Z">
              <w:r w:rsidRPr="00802893">
                <w:t>0.6</w:t>
              </w:r>
            </w:ins>
            <w:ins w:id="2154" w:author="Benedikt Becker" w:date="2016-03-31T13:25:00Z">
              <w:r w:rsidR="00802893">
                <w:t>00</w:t>
              </w:r>
            </w:ins>
          </w:p>
        </w:tc>
      </w:tr>
      <w:tr w:rsidR="00426300" w:rsidRPr="00000261" w14:paraId="08F1DF84" w14:textId="77777777" w:rsidTr="008B1593">
        <w:tblPrEx>
          <w:tblPrExChange w:id="2155" w:author="Benedikt Becker" w:date="2016-04-02T18:43:00Z">
            <w:tblPrEx>
              <w:tblBorders>
                <w:top w:val="single" w:sz="4" w:space="0" w:color="auto"/>
                <w:bottom w:val="single" w:sz="4" w:space="0" w:color="auto"/>
              </w:tblBorders>
              <w:tblCellMar>
                <w:left w:w="108" w:type="dxa"/>
                <w:right w:w="108" w:type="dxa"/>
              </w:tblCellMar>
            </w:tblPrEx>
          </w:tblPrExChange>
        </w:tblPrEx>
        <w:trPr>
          <w:trHeight w:val="396"/>
          <w:jc w:val="center"/>
          <w:ins w:id="2156" w:author="Benedikt Becker" w:date="2016-03-31T13:20:00Z"/>
          <w:trPrChange w:id="2157" w:author="Benedikt Becker" w:date="2016-04-02T18:43:00Z">
            <w:trPr>
              <w:gridBefore w:val="4"/>
              <w:gridAfter w:val="0"/>
              <w:trHeight w:val="256"/>
            </w:trPr>
          </w:trPrChange>
        </w:trPr>
        <w:tc>
          <w:tcPr>
            <w:tcW w:w="1433" w:type="dxa"/>
            <w:vAlign w:val="bottom"/>
            <w:tcPrChange w:id="2158" w:author="Benedikt Becker" w:date="2016-04-02T18:43:00Z">
              <w:tcPr>
                <w:tcW w:w="1310" w:type="dxa"/>
                <w:gridSpan w:val="6"/>
                <w:vAlign w:val="center"/>
              </w:tcPr>
            </w:tcPrChange>
          </w:tcPr>
          <w:p w14:paraId="1F23FE01" w14:textId="16F14CDC" w:rsidR="00426300" w:rsidRPr="00EE39FF" w:rsidRDefault="00802893" w:rsidP="001D7D4E">
            <w:pPr>
              <w:pStyle w:val="NoSpacing"/>
              <w:rPr>
                <w:ins w:id="2159" w:author="Benedikt Becker" w:date="2016-03-31T13:20:00Z"/>
              </w:rPr>
              <w:pPrChange w:id="2160" w:author="Benedikt Becker" w:date="2016-04-01T14:51:00Z">
                <w:pPr>
                  <w:spacing w:before="0" w:beforeAutospacing="0" w:after="0" w:afterAutospacing="0" w:line="240" w:lineRule="auto"/>
                </w:pPr>
              </w:pPrChange>
            </w:pPr>
            <w:ins w:id="2161" w:author="Benedikt Becker" w:date="2016-03-31T13:20:00Z">
              <w:r>
                <w:t>expand</w:t>
              </w:r>
              <w:r w:rsidR="00426300" w:rsidRPr="00802893">
                <w:rPr>
                  <w:vertAlign w:val="subscript"/>
                  <w:rPrChange w:id="2162" w:author="Benedikt Becker" w:date="2016-03-31T13:25:00Z">
                    <w:rPr/>
                  </w:rPrChange>
                </w:rPr>
                <w:t>2</w:t>
              </w:r>
            </w:ins>
          </w:p>
        </w:tc>
        <w:tc>
          <w:tcPr>
            <w:tcW w:w="1044" w:type="dxa"/>
            <w:vAlign w:val="bottom"/>
            <w:tcPrChange w:id="2163" w:author="Benedikt Becker" w:date="2016-04-02T18:43:00Z">
              <w:tcPr>
                <w:tcW w:w="1280" w:type="dxa"/>
                <w:gridSpan w:val="8"/>
                <w:vAlign w:val="center"/>
              </w:tcPr>
            </w:tcPrChange>
          </w:tcPr>
          <w:p w14:paraId="42D4253C" w14:textId="77777777" w:rsidR="00426300" w:rsidRPr="00EE39FF" w:rsidRDefault="00426300" w:rsidP="001D7D4E">
            <w:pPr>
              <w:pStyle w:val="NoSpacing"/>
              <w:rPr>
                <w:ins w:id="2164" w:author="Benedikt Becker" w:date="2016-03-31T13:20:00Z"/>
                <w:noProof w:val="0"/>
                <w:rPrChange w:id="2165" w:author="Benedikt Becker" w:date="2016-03-31T13:20:00Z">
                  <w:rPr>
                    <w:ins w:id="2166" w:author="Benedikt Becker" w:date="2016-03-31T13:20:00Z"/>
                    <w:noProof/>
                  </w:rPr>
                </w:rPrChange>
              </w:rPr>
              <w:pPrChange w:id="2167" w:author="Benedikt Becker" w:date="2016-04-01T14:51:00Z">
                <w:pPr>
                  <w:spacing w:before="0" w:beforeAutospacing="0" w:after="0" w:afterAutospacing="0" w:line="240" w:lineRule="auto"/>
                </w:pPr>
              </w:pPrChange>
            </w:pPr>
            <w:ins w:id="2168" w:author="Benedikt Becker" w:date="2016-03-31T13:20:00Z">
              <w:r w:rsidRPr="00EE39FF">
                <w:t>Sensitivity</w:t>
              </w:r>
            </w:ins>
          </w:p>
        </w:tc>
        <w:tc>
          <w:tcPr>
            <w:tcW w:w="936" w:type="dxa"/>
            <w:vAlign w:val="bottom"/>
            <w:tcPrChange w:id="2169" w:author="Benedikt Becker" w:date="2016-04-02T18:43:00Z">
              <w:tcPr>
                <w:tcW w:w="1280" w:type="dxa"/>
                <w:gridSpan w:val="11"/>
                <w:vAlign w:val="center"/>
              </w:tcPr>
            </w:tcPrChange>
          </w:tcPr>
          <w:p w14:paraId="5FA54377" w14:textId="474CC8AF" w:rsidR="00426300" w:rsidRPr="00802893" w:rsidRDefault="00426300" w:rsidP="001D7D4E">
            <w:pPr>
              <w:pStyle w:val="NoSpacing"/>
              <w:jc w:val="right"/>
              <w:rPr>
                <w:ins w:id="2170" w:author="Benedikt Becker" w:date="2016-03-31T13:20:00Z"/>
                <w:noProof w:val="0"/>
                <w:rPrChange w:id="2171" w:author="Benedikt Becker" w:date="2016-03-31T13:25:00Z">
                  <w:rPr>
                    <w:ins w:id="2172" w:author="Benedikt Becker" w:date="2016-03-31T13:20:00Z"/>
                    <w:noProof/>
                  </w:rPr>
                </w:rPrChange>
              </w:rPr>
              <w:pPrChange w:id="2173" w:author="Benedikt Becker" w:date="2016-04-01T14:51:00Z">
                <w:pPr>
                  <w:spacing w:before="0" w:beforeAutospacing="0" w:after="0" w:afterAutospacing="0" w:line="240" w:lineRule="auto"/>
                  <w:jc w:val="right"/>
                </w:pPr>
              </w:pPrChange>
            </w:pPr>
            <w:ins w:id="2174" w:author="Benedikt Becker" w:date="2016-03-31T13:22:00Z">
              <w:r w:rsidRPr="00802893">
                <w:t>0.9</w:t>
              </w:r>
            </w:ins>
            <w:ins w:id="2175" w:author="Benedikt Becker" w:date="2016-03-31T13:27:00Z">
              <w:r w:rsidR="00802893">
                <w:t>00</w:t>
              </w:r>
            </w:ins>
          </w:p>
        </w:tc>
        <w:tc>
          <w:tcPr>
            <w:tcW w:w="936" w:type="dxa"/>
            <w:vAlign w:val="bottom"/>
            <w:tcPrChange w:id="2176" w:author="Benedikt Becker" w:date="2016-04-02T18:43:00Z">
              <w:tcPr>
                <w:tcW w:w="1280" w:type="dxa"/>
                <w:gridSpan w:val="9"/>
                <w:vAlign w:val="center"/>
              </w:tcPr>
            </w:tcPrChange>
          </w:tcPr>
          <w:p w14:paraId="621A0FCF" w14:textId="3E53691B" w:rsidR="00426300" w:rsidRPr="00802893" w:rsidRDefault="00426300" w:rsidP="001D7D4E">
            <w:pPr>
              <w:pStyle w:val="NoSpacing"/>
              <w:jc w:val="right"/>
              <w:rPr>
                <w:ins w:id="2177" w:author="Benedikt Becker" w:date="2016-03-31T13:20:00Z"/>
                <w:noProof w:val="0"/>
                <w:rPrChange w:id="2178" w:author="Benedikt Becker" w:date="2016-03-31T13:25:00Z">
                  <w:rPr>
                    <w:ins w:id="2179" w:author="Benedikt Becker" w:date="2016-03-31T13:20:00Z"/>
                    <w:noProof/>
                  </w:rPr>
                </w:rPrChange>
              </w:rPr>
              <w:pPrChange w:id="2180" w:author="Benedikt Becker" w:date="2016-04-01T14:51:00Z">
                <w:pPr>
                  <w:spacing w:before="0" w:beforeAutospacing="0" w:after="0" w:afterAutospacing="0" w:line="240" w:lineRule="auto"/>
                  <w:jc w:val="right"/>
                </w:pPr>
              </w:pPrChange>
            </w:pPr>
            <w:ins w:id="2181" w:author="Benedikt Becker" w:date="2016-03-31T13:22:00Z">
              <w:r w:rsidRPr="00802893">
                <w:t>1</w:t>
              </w:r>
            </w:ins>
            <w:ins w:id="2182" w:author="Benedikt Becker" w:date="2016-03-31T13:25:00Z">
              <w:r w:rsidR="00802893">
                <w:t>.000</w:t>
              </w:r>
            </w:ins>
          </w:p>
        </w:tc>
        <w:tc>
          <w:tcPr>
            <w:tcW w:w="936" w:type="dxa"/>
            <w:vAlign w:val="bottom"/>
            <w:tcPrChange w:id="2183" w:author="Benedikt Becker" w:date="2016-04-02T18:43:00Z">
              <w:tcPr>
                <w:tcW w:w="1280" w:type="dxa"/>
                <w:gridSpan w:val="11"/>
                <w:vAlign w:val="center"/>
              </w:tcPr>
            </w:tcPrChange>
          </w:tcPr>
          <w:p w14:paraId="1CDD6167" w14:textId="4E8831BD" w:rsidR="00426300" w:rsidRPr="00802893" w:rsidRDefault="00426300" w:rsidP="001D7D4E">
            <w:pPr>
              <w:pStyle w:val="NoSpacing"/>
              <w:jc w:val="right"/>
              <w:rPr>
                <w:ins w:id="2184" w:author="Benedikt Becker" w:date="2016-03-31T13:20:00Z"/>
                <w:noProof w:val="0"/>
                <w:rPrChange w:id="2185" w:author="Benedikt Becker" w:date="2016-03-31T13:25:00Z">
                  <w:rPr>
                    <w:ins w:id="2186" w:author="Benedikt Becker" w:date="2016-03-31T13:20:00Z"/>
                    <w:noProof/>
                  </w:rPr>
                </w:rPrChange>
              </w:rPr>
              <w:pPrChange w:id="2187" w:author="Benedikt Becker" w:date="2016-04-01T14:51:00Z">
                <w:pPr>
                  <w:spacing w:before="0" w:beforeAutospacing="0" w:after="0" w:afterAutospacing="0" w:line="240" w:lineRule="auto"/>
                  <w:jc w:val="right"/>
                </w:pPr>
              </w:pPrChange>
            </w:pPr>
            <w:ins w:id="2188" w:author="Benedikt Becker" w:date="2016-03-31T13:22:00Z">
              <w:r w:rsidRPr="00802893">
                <w:t>1</w:t>
              </w:r>
            </w:ins>
            <w:ins w:id="2189" w:author="Benedikt Becker" w:date="2016-03-31T13:25:00Z">
              <w:r w:rsidR="00802893">
                <w:t>.000</w:t>
              </w:r>
            </w:ins>
          </w:p>
        </w:tc>
        <w:tc>
          <w:tcPr>
            <w:tcW w:w="936" w:type="dxa"/>
            <w:vAlign w:val="bottom"/>
            <w:tcPrChange w:id="2190" w:author="Benedikt Becker" w:date="2016-04-02T18:43:00Z">
              <w:tcPr>
                <w:tcW w:w="1280" w:type="dxa"/>
                <w:gridSpan w:val="3"/>
                <w:vAlign w:val="center"/>
              </w:tcPr>
            </w:tcPrChange>
          </w:tcPr>
          <w:p w14:paraId="73EE60CA" w14:textId="169D19D1" w:rsidR="00426300" w:rsidRPr="00802893" w:rsidRDefault="00426300" w:rsidP="001D7D4E">
            <w:pPr>
              <w:pStyle w:val="NoSpacing"/>
              <w:jc w:val="right"/>
              <w:rPr>
                <w:ins w:id="2191" w:author="Benedikt Becker" w:date="2016-03-31T13:20:00Z"/>
                <w:noProof w:val="0"/>
                <w:rPrChange w:id="2192" w:author="Benedikt Becker" w:date="2016-03-31T13:25:00Z">
                  <w:rPr>
                    <w:ins w:id="2193" w:author="Benedikt Becker" w:date="2016-03-31T13:20:00Z"/>
                    <w:noProof/>
                  </w:rPr>
                </w:rPrChange>
              </w:rPr>
              <w:pPrChange w:id="2194" w:author="Benedikt Becker" w:date="2016-04-01T14:51:00Z">
                <w:pPr>
                  <w:spacing w:before="0" w:beforeAutospacing="0" w:after="0" w:afterAutospacing="0" w:line="240" w:lineRule="auto"/>
                  <w:jc w:val="right"/>
                </w:pPr>
              </w:pPrChange>
            </w:pPr>
            <w:ins w:id="2195" w:author="Benedikt Becker" w:date="2016-03-31T13:22:00Z">
              <w:r w:rsidRPr="00802893">
                <w:t>0.787</w:t>
              </w:r>
            </w:ins>
          </w:p>
        </w:tc>
        <w:tc>
          <w:tcPr>
            <w:tcW w:w="936" w:type="dxa"/>
            <w:vAlign w:val="bottom"/>
            <w:tcPrChange w:id="2196" w:author="Benedikt Becker" w:date="2016-04-02T18:43:00Z">
              <w:tcPr>
                <w:tcW w:w="1280" w:type="dxa"/>
                <w:gridSpan w:val="2"/>
                <w:vAlign w:val="center"/>
              </w:tcPr>
            </w:tcPrChange>
          </w:tcPr>
          <w:p w14:paraId="1B042450" w14:textId="69C7AF01" w:rsidR="00426300" w:rsidRPr="00802893" w:rsidRDefault="00426300" w:rsidP="001D7D4E">
            <w:pPr>
              <w:pStyle w:val="NoSpacing"/>
              <w:jc w:val="right"/>
              <w:rPr>
                <w:ins w:id="2197" w:author="Benedikt Becker" w:date="2016-03-31T13:20:00Z"/>
                <w:noProof w:val="0"/>
                <w:rPrChange w:id="2198" w:author="Benedikt Becker" w:date="2016-03-31T13:25:00Z">
                  <w:rPr>
                    <w:ins w:id="2199" w:author="Benedikt Becker" w:date="2016-03-31T13:20:00Z"/>
                    <w:noProof/>
                  </w:rPr>
                </w:rPrChange>
              </w:rPr>
              <w:pPrChange w:id="2200" w:author="Benedikt Becker" w:date="2016-04-01T14:51:00Z">
                <w:pPr>
                  <w:spacing w:before="0" w:beforeAutospacing="0" w:after="0" w:afterAutospacing="0" w:line="240" w:lineRule="auto"/>
                  <w:jc w:val="right"/>
                </w:pPr>
              </w:pPrChange>
            </w:pPr>
            <w:ins w:id="2201" w:author="Benedikt Becker" w:date="2016-03-31T13:22:00Z">
              <w:r w:rsidRPr="00802893">
                <w:t>0.922</w:t>
              </w:r>
            </w:ins>
          </w:p>
        </w:tc>
      </w:tr>
      <w:tr w:rsidR="00426300" w:rsidRPr="00000261" w14:paraId="5BD546A2" w14:textId="77777777" w:rsidTr="008B1593">
        <w:tblPrEx>
          <w:tblPrExChange w:id="2202" w:author="Benedikt Becker" w:date="2016-04-02T18:43:00Z">
            <w:tblPrEx>
              <w:tblBorders>
                <w:top w:val="single" w:sz="4" w:space="0" w:color="auto"/>
                <w:bottom w:val="single" w:sz="4" w:space="0" w:color="auto"/>
              </w:tblBorders>
              <w:tblCellMar>
                <w:left w:w="108" w:type="dxa"/>
                <w:right w:w="108" w:type="dxa"/>
              </w:tblCellMar>
            </w:tblPrEx>
          </w:tblPrExChange>
        </w:tblPrEx>
        <w:trPr>
          <w:trHeight w:val="20"/>
          <w:jc w:val="center"/>
          <w:ins w:id="2203" w:author="Benedikt Becker" w:date="2016-03-31T13:20:00Z"/>
          <w:trPrChange w:id="2204" w:author="Benedikt Becker" w:date="2016-04-02T18:43:00Z">
            <w:trPr>
              <w:gridBefore w:val="4"/>
              <w:gridAfter w:val="0"/>
              <w:trHeight w:val="256"/>
            </w:trPr>
          </w:trPrChange>
        </w:trPr>
        <w:tc>
          <w:tcPr>
            <w:tcW w:w="1433" w:type="dxa"/>
            <w:vAlign w:val="bottom"/>
            <w:tcPrChange w:id="2205" w:author="Benedikt Becker" w:date="2016-04-02T18:43:00Z">
              <w:tcPr>
                <w:tcW w:w="1310" w:type="dxa"/>
                <w:gridSpan w:val="6"/>
                <w:vAlign w:val="center"/>
              </w:tcPr>
            </w:tcPrChange>
          </w:tcPr>
          <w:p w14:paraId="4218853F" w14:textId="77777777" w:rsidR="00426300" w:rsidRPr="00EE39FF" w:rsidRDefault="00426300" w:rsidP="001D7D4E">
            <w:pPr>
              <w:pStyle w:val="NoSpacing"/>
              <w:rPr>
                <w:ins w:id="2206" w:author="Benedikt Becker" w:date="2016-03-31T13:20:00Z"/>
              </w:rPr>
              <w:pPrChange w:id="2207" w:author="Benedikt Becker" w:date="2016-04-01T14:51:00Z">
                <w:pPr>
                  <w:spacing w:before="0" w:beforeAutospacing="0" w:after="0" w:afterAutospacing="0" w:line="240" w:lineRule="auto"/>
                </w:pPr>
              </w:pPrChange>
            </w:pPr>
          </w:p>
        </w:tc>
        <w:tc>
          <w:tcPr>
            <w:tcW w:w="1044" w:type="dxa"/>
            <w:vAlign w:val="bottom"/>
            <w:tcPrChange w:id="2208" w:author="Benedikt Becker" w:date="2016-04-02T18:43:00Z">
              <w:tcPr>
                <w:tcW w:w="1280" w:type="dxa"/>
                <w:gridSpan w:val="8"/>
                <w:vAlign w:val="center"/>
              </w:tcPr>
            </w:tcPrChange>
          </w:tcPr>
          <w:p w14:paraId="41BCA7DD" w14:textId="77777777" w:rsidR="00426300" w:rsidRPr="00EE39FF" w:rsidRDefault="00426300" w:rsidP="001D7D4E">
            <w:pPr>
              <w:pStyle w:val="NoSpacing"/>
              <w:rPr>
                <w:ins w:id="2209" w:author="Benedikt Becker" w:date="2016-03-31T13:20:00Z"/>
                <w:noProof w:val="0"/>
                <w:rPrChange w:id="2210" w:author="Benedikt Becker" w:date="2016-03-31T13:20:00Z">
                  <w:rPr>
                    <w:ins w:id="2211" w:author="Benedikt Becker" w:date="2016-03-31T13:20:00Z"/>
                    <w:noProof/>
                  </w:rPr>
                </w:rPrChange>
              </w:rPr>
              <w:pPrChange w:id="2212" w:author="Benedikt Becker" w:date="2016-04-01T14:51:00Z">
                <w:pPr>
                  <w:spacing w:before="0" w:beforeAutospacing="0" w:after="0" w:afterAutospacing="0" w:line="240" w:lineRule="auto"/>
                </w:pPr>
              </w:pPrChange>
            </w:pPr>
            <w:ins w:id="2213" w:author="Benedikt Becker" w:date="2016-03-31T13:20:00Z">
              <w:r w:rsidRPr="00EE39FF">
                <w:t>PPV</w:t>
              </w:r>
            </w:ins>
          </w:p>
        </w:tc>
        <w:tc>
          <w:tcPr>
            <w:tcW w:w="936" w:type="dxa"/>
            <w:vAlign w:val="bottom"/>
            <w:tcPrChange w:id="2214" w:author="Benedikt Becker" w:date="2016-04-02T18:43:00Z">
              <w:tcPr>
                <w:tcW w:w="1280" w:type="dxa"/>
                <w:gridSpan w:val="11"/>
                <w:vAlign w:val="center"/>
              </w:tcPr>
            </w:tcPrChange>
          </w:tcPr>
          <w:p w14:paraId="7D80AB4A" w14:textId="6DA2A02E" w:rsidR="00426300" w:rsidRPr="00802893" w:rsidRDefault="00426300" w:rsidP="001D7D4E">
            <w:pPr>
              <w:pStyle w:val="NoSpacing"/>
              <w:jc w:val="right"/>
              <w:rPr>
                <w:ins w:id="2215" w:author="Benedikt Becker" w:date="2016-03-31T13:20:00Z"/>
                <w:noProof w:val="0"/>
                <w:rPrChange w:id="2216" w:author="Benedikt Becker" w:date="2016-03-31T13:25:00Z">
                  <w:rPr>
                    <w:ins w:id="2217" w:author="Benedikt Becker" w:date="2016-03-31T13:20:00Z"/>
                    <w:noProof/>
                  </w:rPr>
                </w:rPrChange>
              </w:rPr>
              <w:pPrChange w:id="2218" w:author="Benedikt Becker" w:date="2016-04-01T14:51:00Z">
                <w:pPr>
                  <w:spacing w:before="0" w:beforeAutospacing="0" w:after="0" w:afterAutospacing="0" w:line="240" w:lineRule="auto"/>
                  <w:jc w:val="right"/>
                </w:pPr>
              </w:pPrChange>
            </w:pPr>
            <w:ins w:id="2219" w:author="Benedikt Becker" w:date="2016-03-31T13:22:00Z">
              <w:r w:rsidRPr="00802893">
                <w:t>0.422</w:t>
              </w:r>
            </w:ins>
          </w:p>
        </w:tc>
        <w:tc>
          <w:tcPr>
            <w:tcW w:w="936" w:type="dxa"/>
            <w:vAlign w:val="bottom"/>
            <w:tcPrChange w:id="2220" w:author="Benedikt Becker" w:date="2016-04-02T18:43:00Z">
              <w:tcPr>
                <w:tcW w:w="1280" w:type="dxa"/>
                <w:gridSpan w:val="9"/>
                <w:vAlign w:val="center"/>
              </w:tcPr>
            </w:tcPrChange>
          </w:tcPr>
          <w:p w14:paraId="4C382633" w14:textId="6A30F568" w:rsidR="00426300" w:rsidRPr="00802893" w:rsidRDefault="00426300" w:rsidP="001D7D4E">
            <w:pPr>
              <w:pStyle w:val="NoSpacing"/>
              <w:jc w:val="right"/>
              <w:rPr>
                <w:ins w:id="2221" w:author="Benedikt Becker" w:date="2016-03-31T13:20:00Z"/>
                <w:noProof w:val="0"/>
                <w:rPrChange w:id="2222" w:author="Benedikt Becker" w:date="2016-03-31T13:25:00Z">
                  <w:rPr>
                    <w:ins w:id="2223" w:author="Benedikt Becker" w:date="2016-03-31T13:20:00Z"/>
                    <w:noProof/>
                  </w:rPr>
                </w:rPrChange>
              </w:rPr>
              <w:pPrChange w:id="2224" w:author="Benedikt Becker" w:date="2016-04-01T14:51:00Z">
                <w:pPr>
                  <w:spacing w:before="0" w:beforeAutospacing="0" w:after="0" w:afterAutospacing="0" w:line="240" w:lineRule="auto"/>
                  <w:jc w:val="right"/>
                </w:pPr>
              </w:pPrChange>
            </w:pPr>
            <w:ins w:id="2225" w:author="Benedikt Becker" w:date="2016-03-31T13:22:00Z">
              <w:r w:rsidRPr="00802893">
                <w:t>0.461</w:t>
              </w:r>
            </w:ins>
          </w:p>
        </w:tc>
        <w:tc>
          <w:tcPr>
            <w:tcW w:w="936" w:type="dxa"/>
            <w:vAlign w:val="bottom"/>
            <w:tcPrChange w:id="2226" w:author="Benedikt Becker" w:date="2016-04-02T18:43:00Z">
              <w:tcPr>
                <w:tcW w:w="1280" w:type="dxa"/>
                <w:gridSpan w:val="11"/>
                <w:vAlign w:val="center"/>
              </w:tcPr>
            </w:tcPrChange>
          </w:tcPr>
          <w:p w14:paraId="211E5729" w14:textId="7E3E6A2E" w:rsidR="00426300" w:rsidRPr="00802893" w:rsidRDefault="00426300" w:rsidP="001D7D4E">
            <w:pPr>
              <w:pStyle w:val="NoSpacing"/>
              <w:jc w:val="right"/>
              <w:rPr>
                <w:ins w:id="2227" w:author="Benedikt Becker" w:date="2016-03-31T13:20:00Z"/>
                <w:noProof w:val="0"/>
                <w:rPrChange w:id="2228" w:author="Benedikt Becker" w:date="2016-03-31T13:25:00Z">
                  <w:rPr>
                    <w:ins w:id="2229" w:author="Benedikt Becker" w:date="2016-03-31T13:20:00Z"/>
                    <w:noProof/>
                  </w:rPr>
                </w:rPrChange>
              </w:rPr>
              <w:pPrChange w:id="2230" w:author="Benedikt Becker" w:date="2016-04-01T14:51:00Z">
                <w:pPr>
                  <w:spacing w:before="0" w:beforeAutospacing="0" w:after="0" w:afterAutospacing="0" w:line="240" w:lineRule="auto"/>
                  <w:jc w:val="right"/>
                </w:pPr>
              </w:pPrChange>
            </w:pPr>
            <w:ins w:id="2231" w:author="Benedikt Becker" w:date="2016-03-31T13:22:00Z">
              <w:r w:rsidRPr="00802893">
                <w:t>0.707</w:t>
              </w:r>
            </w:ins>
          </w:p>
        </w:tc>
        <w:tc>
          <w:tcPr>
            <w:tcW w:w="936" w:type="dxa"/>
            <w:vAlign w:val="bottom"/>
            <w:tcPrChange w:id="2232" w:author="Benedikt Becker" w:date="2016-04-02T18:43:00Z">
              <w:tcPr>
                <w:tcW w:w="1280" w:type="dxa"/>
                <w:gridSpan w:val="3"/>
                <w:vAlign w:val="center"/>
              </w:tcPr>
            </w:tcPrChange>
          </w:tcPr>
          <w:p w14:paraId="24027133" w14:textId="2C79C84B" w:rsidR="00426300" w:rsidRPr="00802893" w:rsidRDefault="00426300" w:rsidP="001D7D4E">
            <w:pPr>
              <w:pStyle w:val="NoSpacing"/>
              <w:jc w:val="right"/>
              <w:rPr>
                <w:ins w:id="2233" w:author="Benedikt Becker" w:date="2016-03-31T13:20:00Z"/>
                <w:noProof w:val="0"/>
                <w:rPrChange w:id="2234" w:author="Benedikt Becker" w:date="2016-03-31T13:25:00Z">
                  <w:rPr>
                    <w:ins w:id="2235" w:author="Benedikt Becker" w:date="2016-03-31T13:20:00Z"/>
                    <w:noProof/>
                  </w:rPr>
                </w:rPrChange>
              </w:rPr>
              <w:pPrChange w:id="2236" w:author="Benedikt Becker" w:date="2016-04-01T14:51:00Z">
                <w:pPr>
                  <w:spacing w:before="0" w:beforeAutospacing="0" w:after="0" w:afterAutospacing="0" w:line="240" w:lineRule="auto"/>
                  <w:jc w:val="right"/>
                </w:pPr>
              </w:pPrChange>
            </w:pPr>
            <w:ins w:id="2237" w:author="Benedikt Becker" w:date="2016-03-31T13:22:00Z">
              <w:r w:rsidRPr="00802893">
                <w:t>0.568</w:t>
              </w:r>
            </w:ins>
          </w:p>
        </w:tc>
        <w:tc>
          <w:tcPr>
            <w:tcW w:w="936" w:type="dxa"/>
            <w:vAlign w:val="bottom"/>
            <w:tcPrChange w:id="2238" w:author="Benedikt Becker" w:date="2016-04-02T18:43:00Z">
              <w:tcPr>
                <w:tcW w:w="1280" w:type="dxa"/>
                <w:gridSpan w:val="2"/>
                <w:vAlign w:val="center"/>
              </w:tcPr>
            </w:tcPrChange>
          </w:tcPr>
          <w:p w14:paraId="0CBD78F0" w14:textId="10E57329" w:rsidR="00426300" w:rsidRPr="00802893" w:rsidRDefault="00426300" w:rsidP="001D7D4E">
            <w:pPr>
              <w:pStyle w:val="NoSpacing"/>
              <w:jc w:val="right"/>
              <w:rPr>
                <w:ins w:id="2239" w:author="Benedikt Becker" w:date="2016-03-31T13:20:00Z"/>
                <w:noProof w:val="0"/>
                <w:rPrChange w:id="2240" w:author="Benedikt Becker" w:date="2016-03-31T13:25:00Z">
                  <w:rPr>
                    <w:ins w:id="2241" w:author="Benedikt Becker" w:date="2016-03-31T13:20:00Z"/>
                    <w:noProof/>
                  </w:rPr>
                </w:rPrChange>
              </w:rPr>
              <w:pPrChange w:id="2242" w:author="Benedikt Becker" w:date="2016-04-01T14:51:00Z">
                <w:pPr>
                  <w:spacing w:before="0" w:beforeAutospacing="0" w:after="0" w:afterAutospacing="0" w:line="240" w:lineRule="auto"/>
                  <w:jc w:val="right"/>
                </w:pPr>
              </w:pPrChange>
            </w:pPr>
            <w:ins w:id="2243" w:author="Benedikt Becker" w:date="2016-03-31T13:22:00Z">
              <w:r w:rsidRPr="00802893">
                <w:t>0.539</w:t>
              </w:r>
            </w:ins>
          </w:p>
        </w:tc>
      </w:tr>
      <w:tr w:rsidR="00426300" w:rsidRPr="00000261" w14:paraId="6DC47470" w14:textId="77777777" w:rsidTr="008B1593">
        <w:tblPrEx>
          <w:tblPrExChange w:id="2244" w:author="Benedikt Becker" w:date="2016-04-02T18:43:00Z">
            <w:tblPrEx>
              <w:tblBorders>
                <w:top w:val="single" w:sz="4" w:space="0" w:color="auto"/>
                <w:bottom w:val="single" w:sz="4" w:space="0" w:color="auto"/>
              </w:tblBorders>
              <w:tblCellMar>
                <w:left w:w="108" w:type="dxa"/>
                <w:right w:w="108" w:type="dxa"/>
              </w:tblCellMar>
            </w:tblPrEx>
          </w:tblPrExChange>
        </w:tblPrEx>
        <w:trPr>
          <w:trHeight w:val="378"/>
          <w:jc w:val="center"/>
          <w:ins w:id="2245" w:author="Benedikt Becker" w:date="2016-03-31T13:20:00Z"/>
          <w:trPrChange w:id="2246" w:author="Benedikt Becker" w:date="2016-04-02T18:43:00Z">
            <w:trPr>
              <w:gridBefore w:val="4"/>
              <w:gridAfter w:val="0"/>
              <w:trHeight w:val="256"/>
            </w:trPr>
          </w:trPrChange>
        </w:trPr>
        <w:tc>
          <w:tcPr>
            <w:tcW w:w="1433" w:type="dxa"/>
            <w:vAlign w:val="bottom"/>
            <w:tcPrChange w:id="2247" w:author="Benedikt Becker" w:date="2016-04-02T18:43:00Z">
              <w:tcPr>
                <w:tcW w:w="1310" w:type="dxa"/>
                <w:gridSpan w:val="6"/>
                <w:vAlign w:val="center"/>
              </w:tcPr>
            </w:tcPrChange>
          </w:tcPr>
          <w:p w14:paraId="20039E94" w14:textId="4CC37966" w:rsidR="00426300" w:rsidRPr="00EE39FF" w:rsidRDefault="00802893" w:rsidP="001D7D4E">
            <w:pPr>
              <w:pStyle w:val="NoSpacing"/>
              <w:rPr>
                <w:ins w:id="2248" w:author="Benedikt Becker" w:date="2016-03-31T13:20:00Z"/>
              </w:rPr>
              <w:pPrChange w:id="2249" w:author="Benedikt Becker" w:date="2016-04-01T14:51:00Z">
                <w:pPr>
                  <w:spacing w:before="0" w:beforeAutospacing="0" w:after="0" w:afterAutospacing="0" w:line="240" w:lineRule="auto"/>
                </w:pPr>
              </w:pPrChange>
            </w:pPr>
            <w:ins w:id="2250" w:author="Benedikt Becker" w:date="2016-03-31T13:20:00Z">
              <w:r>
                <w:t>expand</w:t>
              </w:r>
              <w:r w:rsidR="00426300" w:rsidRPr="00802893">
                <w:rPr>
                  <w:vertAlign w:val="subscript"/>
                  <w:rPrChange w:id="2251" w:author="Benedikt Becker" w:date="2016-03-31T13:25:00Z">
                    <w:rPr/>
                  </w:rPrChange>
                </w:rPr>
                <w:t>3</w:t>
              </w:r>
            </w:ins>
          </w:p>
        </w:tc>
        <w:tc>
          <w:tcPr>
            <w:tcW w:w="1044" w:type="dxa"/>
            <w:vAlign w:val="bottom"/>
            <w:tcPrChange w:id="2252" w:author="Benedikt Becker" w:date="2016-04-02T18:43:00Z">
              <w:tcPr>
                <w:tcW w:w="1280" w:type="dxa"/>
                <w:gridSpan w:val="8"/>
                <w:vAlign w:val="center"/>
              </w:tcPr>
            </w:tcPrChange>
          </w:tcPr>
          <w:p w14:paraId="45E7528E" w14:textId="77777777" w:rsidR="00426300" w:rsidRPr="00EE39FF" w:rsidRDefault="00426300" w:rsidP="001D7D4E">
            <w:pPr>
              <w:pStyle w:val="NoSpacing"/>
              <w:rPr>
                <w:ins w:id="2253" w:author="Benedikt Becker" w:date="2016-03-31T13:20:00Z"/>
                <w:noProof w:val="0"/>
                <w:rPrChange w:id="2254" w:author="Benedikt Becker" w:date="2016-03-31T13:20:00Z">
                  <w:rPr>
                    <w:ins w:id="2255" w:author="Benedikt Becker" w:date="2016-03-31T13:20:00Z"/>
                    <w:noProof/>
                  </w:rPr>
                </w:rPrChange>
              </w:rPr>
              <w:pPrChange w:id="2256" w:author="Benedikt Becker" w:date="2016-04-01T14:51:00Z">
                <w:pPr>
                  <w:spacing w:before="0" w:beforeAutospacing="0" w:after="0" w:afterAutospacing="0" w:line="240" w:lineRule="auto"/>
                </w:pPr>
              </w:pPrChange>
            </w:pPr>
            <w:ins w:id="2257" w:author="Benedikt Becker" w:date="2016-03-31T13:20:00Z">
              <w:r w:rsidRPr="00EE39FF">
                <w:t>Sensitivity</w:t>
              </w:r>
            </w:ins>
          </w:p>
        </w:tc>
        <w:tc>
          <w:tcPr>
            <w:tcW w:w="936" w:type="dxa"/>
            <w:vAlign w:val="bottom"/>
            <w:tcPrChange w:id="2258" w:author="Benedikt Becker" w:date="2016-04-02T18:43:00Z">
              <w:tcPr>
                <w:tcW w:w="1280" w:type="dxa"/>
                <w:gridSpan w:val="11"/>
                <w:vAlign w:val="center"/>
              </w:tcPr>
            </w:tcPrChange>
          </w:tcPr>
          <w:p w14:paraId="5656F3AB" w14:textId="36145A09" w:rsidR="00426300" w:rsidRPr="00802893" w:rsidRDefault="00426300" w:rsidP="001D7D4E">
            <w:pPr>
              <w:pStyle w:val="NoSpacing"/>
              <w:jc w:val="right"/>
              <w:rPr>
                <w:ins w:id="2259" w:author="Benedikt Becker" w:date="2016-03-31T13:20:00Z"/>
                <w:noProof w:val="0"/>
                <w:rPrChange w:id="2260" w:author="Benedikt Becker" w:date="2016-03-31T13:25:00Z">
                  <w:rPr>
                    <w:ins w:id="2261" w:author="Benedikt Becker" w:date="2016-03-31T13:20:00Z"/>
                    <w:noProof/>
                  </w:rPr>
                </w:rPrChange>
              </w:rPr>
              <w:pPrChange w:id="2262" w:author="Benedikt Becker" w:date="2016-04-01T14:51:00Z">
                <w:pPr>
                  <w:spacing w:before="0" w:beforeAutospacing="0" w:after="0" w:afterAutospacing="0" w:line="240" w:lineRule="auto"/>
                  <w:jc w:val="right"/>
                </w:pPr>
              </w:pPrChange>
            </w:pPr>
            <w:ins w:id="2263" w:author="Benedikt Becker" w:date="2016-03-31T13:22:00Z">
              <w:r w:rsidRPr="00802893">
                <w:t>0.914</w:t>
              </w:r>
            </w:ins>
          </w:p>
        </w:tc>
        <w:tc>
          <w:tcPr>
            <w:tcW w:w="936" w:type="dxa"/>
            <w:vAlign w:val="bottom"/>
            <w:tcPrChange w:id="2264" w:author="Benedikt Becker" w:date="2016-04-02T18:43:00Z">
              <w:tcPr>
                <w:tcW w:w="1280" w:type="dxa"/>
                <w:gridSpan w:val="9"/>
                <w:vAlign w:val="center"/>
              </w:tcPr>
            </w:tcPrChange>
          </w:tcPr>
          <w:p w14:paraId="60CEB80B" w14:textId="7D7B0087" w:rsidR="00426300" w:rsidRPr="00802893" w:rsidRDefault="00426300" w:rsidP="001D7D4E">
            <w:pPr>
              <w:pStyle w:val="NoSpacing"/>
              <w:jc w:val="right"/>
              <w:rPr>
                <w:ins w:id="2265" w:author="Benedikt Becker" w:date="2016-03-31T13:20:00Z"/>
                <w:noProof w:val="0"/>
                <w:rPrChange w:id="2266" w:author="Benedikt Becker" w:date="2016-03-31T13:25:00Z">
                  <w:rPr>
                    <w:ins w:id="2267" w:author="Benedikt Becker" w:date="2016-03-31T13:20:00Z"/>
                    <w:noProof/>
                  </w:rPr>
                </w:rPrChange>
              </w:rPr>
              <w:pPrChange w:id="2268" w:author="Benedikt Becker" w:date="2016-04-01T14:51:00Z">
                <w:pPr>
                  <w:spacing w:before="0" w:beforeAutospacing="0" w:after="0" w:afterAutospacing="0" w:line="240" w:lineRule="auto"/>
                  <w:jc w:val="right"/>
                </w:pPr>
              </w:pPrChange>
            </w:pPr>
            <w:ins w:id="2269" w:author="Benedikt Becker" w:date="2016-03-31T13:22:00Z">
              <w:r w:rsidRPr="00802893">
                <w:t>1</w:t>
              </w:r>
            </w:ins>
            <w:ins w:id="2270" w:author="Benedikt Becker" w:date="2016-03-31T13:25:00Z">
              <w:r w:rsidR="00802893">
                <w:t>.000</w:t>
              </w:r>
            </w:ins>
          </w:p>
        </w:tc>
        <w:tc>
          <w:tcPr>
            <w:tcW w:w="936" w:type="dxa"/>
            <w:vAlign w:val="bottom"/>
            <w:tcPrChange w:id="2271" w:author="Benedikt Becker" w:date="2016-04-02T18:43:00Z">
              <w:tcPr>
                <w:tcW w:w="1280" w:type="dxa"/>
                <w:gridSpan w:val="11"/>
                <w:vAlign w:val="center"/>
              </w:tcPr>
            </w:tcPrChange>
          </w:tcPr>
          <w:p w14:paraId="75775E6D" w14:textId="79DA84CA" w:rsidR="00426300" w:rsidRPr="00802893" w:rsidRDefault="00426300" w:rsidP="001D7D4E">
            <w:pPr>
              <w:pStyle w:val="NoSpacing"/>
              <w:jc w:val="right"/>
              <w:rPr>
                <w:ins w:id="2272" w:author="Benedikt Becker" w:date="2016-03-31T13:20:00Z"/>
                <w:noProof w:val="0"/>
                <w:rPrChange w:id="2273" w:author="Benedikt Becker" w:date="2016-03-31T13:25:00Z">
                  <w:rPr>
                    <w:ins w:id="2274" w:author="Benedikt Becker" w:date="2016-03-31T13:20:00Z"/>
                    <w:noProof/>
                  </w:rPr>
                </w:rPrChange>
              </w:rPr>
              <w:pPrChange w:id="2275" w:author="Benedikt Becker" w:date="2016-04-01T14:51:00Z">
                <w:pPr>
                  <w:spacing w:before="0" w:beforeAutospacing="0" w:after="0" w:afterAutospacing="0" w:line="240" w:lineRule="auto"/>
                  <w:jc w:val="right"/>
                </w:pPr>
              </w:pPrChange>
            </w:pPr>
            <w:ins w:id="2276" w:author="Benedikt Becker" w:date="2016-03-31T13:22:00Z">
              <w:r w:rsidRPr="00802893">
                <w:t>1</w:t>
              </w:r>
            </w:ins>
            <w:ins w:id="2277" w:author="Benedikt Becker" w:date="2016-03-31T13:25:00Z">
              <w:r w:rsidR="00802893">
                <w:t>.000</w:t>
              </w:r>
            </w:ins>
          </w:p>
        </w:tc>
        <w:tc>
          <w:tcPr>
            <w:tcW w:w="936" w:type="dxa"/>
            <w:vAlign w:val="bottom"/>
            <w:tcPrChange w:id="2278" w:author="Benedikt Becker" w:date="2016-04-02T18:43:00Z">
              <w:tcPr>
                <w:tcW w:w="1280" w:type="dxa"/>
                <w:gridSpan w:val="3"/>
                <w:vAlign w:val="center"/>
              </w:tcPr>
            </w:tcPrChange>
          </w:tcPr>
          <w:p w14:paraId="7F6E7308" w14:textId="2D1E861D" w:rsidR="00426300" w:rsidRPr="00802893" w:rsidRDefault="00426300" w:rsidP="001D7D4E">
            <w:pPr>
              <w:pStyle w:val="NoSpacing"/>
              <w:jc w:val="right"/>
              <w:rPr>
                <w:ins w:id="2279" w:author="Benedikt Becker" w:date="2016-03-31T13:20:00Z"/>
                <w:noProof w:val="0"/>
                <w:rPrChange w:id="2280" w:author="Benedikt Becker" w:date="2016-03-31T13:25:00Z">
                  <w:rPr>
                    <w:ins w:id="2281" w:author="Benedikt Becker" w:date="2016-03-31T13:20:00Z"/>
                    <w:noProof/>
                  </w:rPr>
                </w:rPrChange>
              </w:rPr>
              <w:pPrChange w:id="2282" w:author="Benedikt Becker" w:date="2016-04-01T14:51:00Z">
                <w:pPr>
                  <w:spacing w:before="0" w:beforeAutospacing="0" w:after="0" w:afterAutospacing="0" w:line="240" w:lineRule="auto"/>
                  <w:jc w:val="right"/>
                </w:pPr>
              </w:pPrChange>
            </w:pPr>
            <w:ins w:id="2283" w:author="Benedikt Becker" w:date="2016-03-31T13:22:00Z">
              <w:r w:rsidRPr="00802893">
                <w:t>0.85</w:t>
              </w:r>
            </w:ins>
            <w:ins w:id="2284" w:author="Benedikt Becker" w:date="2016-03-31T13:28:00Z">
              <w:r w:rsidR="00802893">
                <w:t>0</w:t>
              </w:r>
            </w:ins>
          </w:p>
        </w:tc>
        <w:tc>
          <w:tcPr>
            <w:tcW w:w="936" w:type="dxa"/>
            <w:vAlign w:val="bottom"/>
            <w:tcPrChange w:id="2285" w:author="Benedikt Becker" w:date="2016-04-02T18:43:00Z">
              <w:tcPr>
                <w:tcW w:w="1280" w:type="dxa"/>
                <w:gridSpan w:val="2"/>
                <w:vAlign w:val="center"/>
              </w:tcPr>
            </w:tcPrChange>
          </w:tcPr>
          <w:p w14:paraId="4B3FE86D" w14:textId="6617671B" w:rsidR="00426300" w:rsidRPr="00802893" w:rsidRDefault="00426300" w:rsidP="001D7D4E">
            <w:pPr>
              <w:pStyle w:val="NoSpacing"/>
              <w:jc w:val="right"/>
              <w:rPr>
                <w:ins w:id="2286" w:author="Benedikt Becker" w:date="2016-03-31T13:20:00Z"/>
                <w:noProof w:val="0"/>
                <w:rPrChange w:id="2287" w:author="Benedikt Becker" w:date="2016-03-31T13:25:00Z">
                  <w:rPr>
                    <w:ins w:id="2288" w:author="Benedikt Becker" w:date="2016-03-31T13:20:00Z"/>
                    <w:noProof/>
                  </w:rPr>
                </w:rPrChange>
              </w:rPr>
              <w:pPrChange w:id="2289" w:author="Benedikt Becker" w:date="2016-04-01T14:51:00Z">
                <w:pPr>
                  <w:spacing w:before="0" w:beforeAutospacing="0" w:after="0" w:afterAutospacing="0" w:line="240" w:lineRule="auto"/>
                  <w:jc w:val="right"/>
                </w:pPr>
              </w:pPrChange>
            </w:pPr>
            <w:ins w:id="2290" w:author="Benedikt Becker" w:date="2016-03-31T13:22:00Z">
              <w:r w:rsidRPr="00802893">
                <w:t>0.941</w:t>
              </w:r>
            </w:ins>
          </w:p>
        </w:tc>
      </w:tr>
      <w:tr w:rsidR="00A915F5" w:rsidRPr="00000261" w14:paraId="78F5FA41" w14:textId="77777777" w:rsidTr="008B1593">
        <w:tblPrEx>
          <w:tblPrExChange w:id="2291" w:author="Benedikt Becker" w:date="2016-04-02T18:43:00Z">
            <w:tblPrEx>
              <w:tblBorders>
                <w:top w:val="single" w:sz="4" w:space="0" w:color="auto"/>
                <w:bottom w:val="single" w:sz="4" w:space="0" w:color="auto"/>
              </w:tblBorders>
              <w:tblCellMar>
                <w:left w:w="108" w:type="dxa"/>
                <w:right w:w="108" w:type="dxa"/>
              </w:tblCellMar>
            </w:tblPrEx>
          </w:tblPrExChange>
        </w:tblPrEx>
        <w:trPr>
          <w:trHeight w:val="20"/>
          <w:jc w:val="center"/>
          <w:ins w:id="2292" w:author="Benedikt Becker" w:date="2016-03-31T13:20:00Z"/>
          <w:trPrChange w:id="2293" w:author="Benedikt Becker" w:date="2016-04-02T18:43:00Z">
            <w:trPr>
              <w:gridBefore w:val="3"/>
              <w:gridAfter w:val="0"/>
              <w:trHeight w:val="194"/>
            </w:trPr>
          </w:trPrChange>
        </w:trPr>
        <w:tc>
          <w:tcPr>
            <w:tcW w:w="1433" w:type="dxa"/>
            <w:vAlign w:val="bottom"/>
            <w:tcPrChange w:id="2294" w:author="Benedikt Becker" w:date="2016-04-02T18:43:00Z">
              <w:tcPr>
                <w:tcW w:w="0" w:type="auto"/>
                <w:gridSpan w:val="8"/>
              </w:tcPr>
            </w:tcPrChange>
          </w:tcPr>
          <w:p w14:paraId="24B3DA89" w14:textId="77777777" w:rsidR="00A915F5" w:rsidRPr="00EE39FF" w:rsidRDefault="00A915F5" w:rsidP="001D7D4E">
            <w:pPr>
              <w:pStyle w:val="NoSpacing"/>
              <w:rPr>
                <w:ins w:id="2295" w:author="Benedikt Becker" w:date="2016-03-31T13:20:00Z"/>
              </w:rPr>
              <w:pPrChange w:id="2296" w:author="Benedikt Becker" w:date="2016-04-01T14:51:00Z">
                <w:pPr>
                  <w:spacing w:before="0" w:beforeAutospacing="0" w:after="0" w:afterAutospacing="0" w:line="240" w:lineRule="auto"/>
                </w:pPr>
              </w:pPrChange>
            </w:pPr>
          </w:p>
        </w:tc>
        <w:tc>
          <w:tcPr>
            <w:tcW w:w="1044" w:type="dxa"/>
            <w:vAlign w:val="bottom"/>
            <w:tcPrChange w:id="2297" w:author="Benedikt Becker" w:date="2016-04-02T18:43:00Z">
              <w:tcPr>
                <w:tcW w:w="0" w:type="auto"/>
                <w:gridSpan w:val="6"/>
              </w:tcPr>
            </w:tcPrChange>
          </w:tcPr>
          <w:p w14:paraId="22D37856" w14:textId="77777777" w:rsidR="00A915F5" w:rsidRPr="00EE39FF" w:rsidRDefault="00A915F5" w:rsidP="001D7D4E">
            <w:pPr>
              <w:pStyle w:val="NoSpacing"/>
              <w:rPr>
                <w:ins w:id="2298" w:author="Benedikt Becker" w:date="2016-03-31T13:20:00Z"/>
                <w:noProof w:val="0"/>
                <w:rPrChange w:id="2299" w:author="Benedikt Becker" w:date="2016-03-31T13:20:00Z">
                  <w:rPr>
                    <w:ins w:id="2300" w:author="Benedikt Becker" w:date="2016-03-31T13:20:00Z"/>
                    <w:noProof/>
                  </w:rPr>
                </w:rPrChange>
              </w:rPr>
              <w:pPrChange w:id="2301" w:author="Benedikt Becker" w:date="2016-04-01T14:51:00Z">
                <w:pPr>
                  <w:spacing w:before="0" w:beforeAutospacing="0" w:after="0" w:afterAutospacing="0" w:line="240" w:lineRule="auto"/>
                </w:pPr>
              </w:pPrChange>
            </w:pPr>
            <w:ins w:id="2302" w:author="Benedikt Becker" w:date="2016-03-31T13:20:00Z">
              <w:r w:rsidRPr="00EE39FF">
                <w:t>PPV</w:t>
              </w:r>
            </w:ins>
          </w:p>
        </w:tc>
        <w:tc>
          <w:tcPr>
            <w:tcW w:w="936" w:type="dxa"/>
            <w:vAlign w:val="bottom"/>
            <w:tcPrChange w:id="2303" w:author="Benedikt Becker" w:date="2016-04-02T18:43:00Z">
              <w:tcPr>
                <w:tcW w:w="0" w:type="auto"/>
                <w:gridSpan w:val="6"/>
              </w:tcPr>
            </w:tcPrChange>
          </w:tcPr>
          <w:p w14:paraId="25BC486C" w14:textId="3C584EF7" w:rsidR="00A915F5" w:rsidRPr="00802893" w:rsidRDefault="00A915F5" w:rsidP="001D7D4E">
            <w:pPr>
              <w:pStyle w:val="NoSpacing"/>
              <w:jc w:val="right"/>
              <w:rPr>
                <w:ins w:id="2304" w:author="Benedikt Becker" w:date="2016-03-31T13:20:00Z"/>
                <w:noProof w:val="0"/>
                <w:rPrChange w:id="2305" w:author="Benedikt Becker" w:date="2016-03-31T13:25:00Z">
                  <w:rPr>
                    <w:ins w:id="2306" w:author="Benedikt Becker" w:date="2016-03-31T13:20:00Z"/>
                    <w:noProof/>
                  </w:rPr>
                </w:rPrChange>
              </w:rPr>
              <w:pPrChange w:id="2307" w:author="Benedikt Becker" w:date="2016-04-01T14:51:00Z">
                <w:pPr>
                  <w:spacing w:before="0" w:beforeAutospacing="0" w:after="0" w:afterAutospacing="0" w:line="240" w:lineRule="auto"/>
                  <w:jc w:val="right"/>
                </w:pPr>
              </w:pPrChange>
            </w:pPr>
            <w:ins w:id="2308" w:author="Benedikt Becker" w:date="2016-03-31T13:22:00Z">
              <w:r w:rsidRPr="00802893">
                <w:t>0.426</w:t>
              </w:r>
            </w:ins>
          </w:p>
        </w:tc>
        <w:tc>
          <w:tcPr>
            <w:tcW w:w="936" w:type="dxa"/>
            <w:vAlign w:val="bottom"/>
            <w:tcPrChange w:id="2309" w:author="Benedikt Becker" w:date="2016-04-02T18:43:00Z">
              <w:tcPr>
                <w:tcW w:w="0" w:type="auto"/>
                <w:gridSpan w:val="5"/>
              </w:tcPr>
            </w:tcPrChange>
          </w:tcPr>
          <w:p w14:paraId="43330E28" w14:textId="291B8CA7" w:rsidR="00A915F5" w:rsidRPr="00802893" w:rsidRDefault="00A915F5" w:rsidP="001D7D4E">
            <w:pPr>
              <w:pStyle w:val="NoSpacing"/>
              <w:jc w:val="right"/>
              <w:rPr>
                <w:ins w:id="2310" w:author="Benedikt Becker" w:date="2016-03-31T13:20:00Z"/>
                <w:noProof w:val="0"/>
                <w:rPrChange w:id="2311" w:author="Benedikt Becker" w:date="2016-03-31T13:25:00Z">
                  <w:rPr>
                    <w:ins w:id="2312" w:author="Benedikt Becker" w:date="2016-03-31T13:20:00Z"/>
                    <w:noProof/>
                  </w:rPr>
                </w:rPrChange>
              </w:rPr>
              <w:pPrChange w:id="2313" w:author="Benedikt Becker" w:date="2016-04-01T14:51:00Z">
                <w:pPr>
                  <w:spacing w:before="0" w:beforeAutospacing="0" w:after="0" w:afterAutospacing="0" w:line="240" w:lineRule="auto"/>
                  <w:jc w:val="right"/>
                </w:pPr>
              </w:pPrChange>
            </w:pPr>
            <w:ins w:id="2314" w:author="Benedikt Becker" w:date="2016-03-31T13:22:00Z">
              <w:r w:rsidRPr="00802893">
                <w:t>0.455</w:t>
              </w:r>
            </w:ins>
          </w:p>
        </w:tc>
        <w:tc>
          <w:tcPr>
            <w:tcW w:w="936" w:type="dxa"/>
            <w:vAlign w:val="bottom"/>
            <w:tcPrChange w:id="2315" w:author="Benedikt Becker" w:date="2016-04-02T18:43:00Z">
              <w:tcPr>
                <w:tcW w:w="0" w:type="auto"/>
                <w:gridSpan w:val="7"/>
              </w:tcPr>
            </w:tcPrChange>
          </w:tcPr>
          <w:p w14:paraId="18B2F3D8" w14:textId="232BF1EF" w:rsidR="00A915F5" w:rsidRPr="00802893" w:rsidRDefault="00A915F5" w:rsidP="001D7D4E">
            <w:pPr>
              <w:pStyle w:val="NoSpacing"/>
              <w:jc w:val="right"/>
              <w:rPr>
                <w:ins w:id="2316" w:author="Benedikt Becker" w:date="2016-03-31T13:20:00Z"/>
                <w:noProof w:val="0"/>
                <w:rPrChange w:id="2317" w:author="Benedikt Becker" w:date="2016-03-31T13:25:00Z">
                  <w:rPr>
                    <w:ins w:id="2318" w:author="Benedikt Becker" w:date="2016-03-31T13:20:00Z"/>
                    <w:noProof/>
                  </w:rPr>
                </w:rPrChange>
              </w:rPr>
              <w:pPrChange w:id="2319" w:author="Benedikt Becker" w:date="2016-04-01T14:51:00Z">
                <w:pPr>
                  <w:spacing w:before="0" w:beforeAutospacing="0" w:after="0" w:afterAutospacing="0" w:line="240" w:lineRule="auto"/>
                  <w:jc w:val="right"/>
                </w:pPr>
              </w:pPrChange>
            </w:pPr>
            <w:ins w:id="2320" w:author="Benedikt Becker" w:date="2016-03-31T13:22:00Z">
              <w:r w:rsidRPr="00802893">
                <w:t>0.707</w:t>
              </w:r>
            </w:ins>
          </w:p>
        </w:tc>
        <w:tc>
          <w:tcPr>
            <w:tcW w:w="936" w:type="dxa"/>
            <w:vAlign w:val="bottom"/>
            <w:tcPrChange w:id="2321" w:author="Benedikt Becker" w:date="2016-04-02T18:43:00Z">
              <w:tcPr>
                <w:tcW w:w="0" w:type="auto"/>
                <w:gridSpan w:val="8"/>
              </w:tcPr>
            </w:tcPrChange>
          </w:tcPr>
          <w:p w14:paraId="24415ABF" w14:textId="30FD07F3" w:rsidR="00A915F5" w:rsidRPr="00802893" w:rsidRDefault="00A915F5" w:rsidP="001D7D4E">
            <w:pPr>
              <w:pStyle w:val="NoSpacing"/>
              <w:jc w:val="right"/>
              <w:rPr>
                <w:ins w:id="2322" w:author="Benedikt Becker" w:date="2016-03-31T13:20:00Z"/>
                <w:noProof w:val="0"/>
                <w:rPrChange w:id="2323" w:author="Benedikt Becker" w:date="2016-03-31T13:25:00Z">
                  <w:rPr>
                    <w:ins w:id="2324" w:author="Benedikt Becker" w:date="2016-03-31T13:20:00Z"/>
                    <w:noProof/>
                  </w:rPr>
                </w:rPrChange>
              </w:rPr>
              <w:pPrChange w:id="2325" w:author="Benedikt Becker" w:date="2016-04-01T14:51:00Z">
                <w:pPr>
                  <w:spacing w:before="0" w:beforeAutospacing="0" w:after="0" w:afterAutospacing="0" w:line="240" w:lineRule="auto"/>
                  <w:jc w:val="right"/>
                </w:pPr>
              </w:pPrChange>
            </w:pPr>
            <w:ins w:id="2326" w:author="Benedikt Becker" w:date="2016-03-31T13:22:00Z">
              <w:r w:rsidRPr="00802893">
                <w:t>0.55</w:t>
              </w:r>
            </w:ins>
            <w:ins w:id="2327" w:author="Benedikt Becker" w:date="2016-03-31T13:28:00Z">
              <w:r>
                <w:t>0</w:t>
              </w:r>
            </w:ins>
          </w:p>
        </w:tc>
        <w:tc>
          <w:tcPr>
            <w:tcW w:w="936" w:type="dxa"/>
            <w:vAlign w:val="bottom"/>
            <w:tcPrChange w:id="2328" w:author="Benedikt Becker" w:date="2016-04-02T18:43:00Z">
              <w:tcPr>
                <w:tcW w:w="0" w:type="auto"/>
                <w:gridSpan w:val="5"/>
              </w:tcPr>
            </w:tcPrChange>
          </w:tcPr>
          <w:p w14:paraId="7A430A7B" w14:textId="53EFAF9D" w:rsidR="00A915F5" w:rsidRPr="00802893" w:rsidRDefault="00A915F5" w:rsidP="001D7D4E">
            <w:pPr>
              <w:pStyle w:val="NoSpacing"/>
              <w:jc w:val="right"/>
              <w:rPr>
                <w:ins w:id="2329" w:author="Benedikt Becker" w:date="2016-03-31T13:20:00Z"/>
                <w:noProof w:val="0"/>
                <w:rPrChange w:id="2330" w:author="Benedikt Becker" w:date="2016-03-31T13:25:00Z">
                  <w:rPr>
                    <w:ins w:id="2331" w:author="Benedikt Becker" w:date="2016-03-31T13:20:00Z"/>
                    <w:noProof/>
                  </w:rPr>
                </w:rPrChange>
              </w:rPr>
              <w:pPrChange w:id="2332" w:author="Benedikt Becker" w:date="2016-04-01T14:51:00Z">
                <w:pPr>
                  <w:spacing w:before="0" w:beforeAutospacing="0" w:after="0" w:afterAutospacing="0" w:line="240" w:lineRule="auto"/>
                  <w:jc w:val="right"/>
                </w:pPr>
              </w:pPrChange>
            </w:pPr>
            <w:ins w:id="2333" w:author="Benedikt Becker" w:date="2016-03-31T13:22:00Z">
              <w:r w:rsidRPr="00802893">
                <w:t>0.534</w:t>
              </w:r>
            </w:ins>
          </w:p>
        </w:tc>
      </w:tr>
      <w:tr w:rsidR="005C18A7" w:rsidRPr="00000261" w14:paraId="5FBD923D" w14:textId="77777777" w:rsidTr="008B1593">
        <w:tblPrEx>
          <w:tblPrExChange w:id="2334" w:author="Benedikt Becker" w:date="2016-04-02T18:43:00Z">
            <w:tblPrEx>
              <w:jc w:val="center"/>
              <w:tblBorders>
                <w:top w:val="single" w:sz="4" w:space="0" w:color="auto"/>
                <w:bottom w:val="single" w:sz="4" w:space="0" w:color="auto"/>
              </w:tblBorders>
              <w:tblCellMar>
                <w:left w:w="108" w:type="dxa"/>
                <w:right w:w="108" w:type="dxa"/>
              </w:tblCellMar>
            </w:tblPrEx>
          </w:tblPrExChange>
        </w:tblPrEx>
        <w:trPr>
          <w:trHeight w:val="387"/>
          <w:jc w:val="center"/>
          <w:ins w:id="2335" w:author="Benedikt Becker" w:date="2016-03-31T17:52:00Z"/>
          <w:trPrChange w:id="2336" w:author="Benedikt Becker" w:date="2016-04-02T18:43:00Z">
            <w:trPr>
              <w:gridBefore w:val="1"/>
              <w:gridAfter w:val="0"/>
              <w:trHeight w:val="194"/>
              <w:jc w:val="center"/>
            </w:trPr>
          </w:trPrChange>
        </w:trPr>
        <w:tc>
          <w:tcPr>
            <w:tcW w:w="1433" w:type="dxa"/>
            <w:vAlign w:val="bottom"/>
            <w:tcPrChange w:id="2337" w:author="Benedikt Becker" w:date="2016-04-02T18:43:00Z">
              <w:tcPr>
                <w:tcW w:w="1433" w:type="dxa"/>
                <w:gridSpan w:val="7"/>
                <w:tcBorders>
                  <w:bottom w:val="nil"/>
                </w:tcBorders>
              </w:tcPr>
            </w:tcPrChange>
          </w:tcPr>
          <w:p w14:paraId="26EB4E21" w14:textId="6A31842B" w:rsidR="00D47B9E" w:rsidRPr="00ED08AE" w:rsidRDefault="00ED08AE" w:rsidP="001D7D4E">
            <w:pPr>
              <w:pStyle w:val="NoSpacing"/>
              <w:rPr>
                <w:ins w:id="2338" w:author="Benedikt Becker" w:date="2016-03-31T17:52:00Z"/>
                <w:vertAlign w:val="subscript"/>
                <w:rPrChange w:id="2339" w:author="Benedikt Becker" w:date="2016-03-31T17:53:00Z">
                  <w:rPr>
                    <w:ins w:id="2340" w:author="Benedikt Becker" w:date="2016-03-31T17:52:00Z"/>
                    <w:lang w:val="en-GB"/>
                  </w:rPr>
                </w:rPrChange>
              </w:rPr>
              <w:pPrChange w:id="2341" w:author="Benedikt Becker" w:date="2016-04-01T14:51:00Z">
                <w:pPr>
                  <w:pStyle w:val="NoSpacing"/>
                  <w:spacing w:before="100"/>
                </w:pPr>
              </w:pPrChange>
            </w:pPr>
            <w:ins w:id="2342" w:author="Benedikt Becker" w:date="2016-03-31T17:53:00Z">
              <w:r>
                <w:t>e</w:t>
              </w:r>
            </w:ins>
            <w:ins w:id="2343" w:author="Benedikt Becker" w:date="2016-03-31T17:52:00Z">
              <w:r>
                <w:t>xpand</w:t>
              </w:r>
            </w:ins>
            <w:ins w:id="2344" w:author="Benedikt Becker" w:date="2016-03-31T17:53:00Z">
              <w:r>
                <w:rPr>
                  <w:vertAlign w:val="subscript"/>
                </w:rPr>
                <w:t>4</w:t>
              </w:r>
            </w:ins>
          </w:p>
        </w:tc>
        <w:tc>
          <w:tcPr>
            <w:tcW w:w="1044" w:type="dxa"/>
            <w:vAlign w:val="bottom"/>
            <w:tcPrChange w:id="2345" w:author="Benedikt Becker" w:date="2016-04-02T18:43:00Z">
              <w:tcPr>
                <w:tcW w:w="1044" w:type="dxa"/>
                <w:gridSpan w:val="7"/>
                <w:tcBorders>
                  <w:bottom w:val="nil"/>
                </w:tcBorders>
              </w:tcPr>
            </w:tcPrChange>
          </w:tcPr>
          <w:p w14:paraId="2C212008" w14:textId="2B484D03" w:rsidR="005C18A7" w:rsidRPr="00ED08AE" w:rsidRDefault="005C18A7" w:rsidP="00D34698">
            <w:pPr>
              <w:pStyle w:val="NoSpacing"/>
              <w:rPr>
                <w:ins w:id="2346" w:author="Benedikt Becker" w:date="2016-03-31T17:52:00Z"/>
              </w:rPr>
            </w:pPr>
            <w:ins w:id="2347" w:author="Benedikt Becker" w:date="2016-03-31T17:52:00Z">
              <w:r w:rsidRPr="00ED08AE">
                <w:t>Sensitivity</w:t>
              </w:r>
            </w:ins>
          </w:p>
        </w:tc>
        <w:tc>
          <w:tcPr>
            <w:tcW w:w="936" w:type="dxa"/>
            <w:vAlign w:val="bottom"/>
            <w:tcPrChange w:id="2348" w:author="Benedikt Becker" w:date="2016-04-02T18:43:00Z">
              <w:tcPr>
                <w:tcW w:w="672" w:type="dxa"/>
                <w:gridSpan w:val="6"/>
                <w:tcBorders>
                  <w:bottom w:val="nil"/>
                </w:tcBorders>
                <w:vAlign w:val="center"/>
              </w:tcPr>
            </w:tcPrChange>
          </w:tcPr>
          <w:p w14:paraId="0DD696CB" w14:textId="0FBF245D" w:rsidR="005C18A7" w:rsidRPr="00ED08AE" w:rsidRDefault="005C18A7" w:rsidP="008F18E6">
            <w:pPr>
              <w:pStyle w:val="NoSpacing"/>
              <w:jc w:val="right"/>
              <w:rPr>
                <w:ins w:id="2349" w:author="Benedikt Becker" w:date="2016-03-31T17:52:00Z"/>
              </w:rPr>
            </w:pPr>
            <w:ins w:id="2350" w:author="Benedikt Becker" w:date="2016-03-31T17:52:00Z">
              <w:r w:rsidRPr="00ED08AE">
                <w:t>0.914</w:t>
              </w:r>
            </w:ins>
          </w:p>
        </w:tc>
        <w:tc>
          <w:tcPr>
            <w:tcW w:w="936" w:type="dxa"/>
            <w:vAlign w:val="bottom"/>
            <w:tcPrChange w:id="2351" w:author="Benedikt Becker" w:date="2016-04-02T18:43:00Z">
              <w:tcPr>
                <w:tcW w:w="766" w:type="dxa"/>
                <w:gridSpan w:val="5"/>
                <w:tcBorders>
                  <w:bottom w:val="nil"/>
                </w:tcBorders>
                <w:vAlign w:val="center"/>
              </w:tcPr>
            </w:tcPrChange>
          </w:tcPr>
          <w:p w14:paraId="7C63B2F3" w14:textId="1B318193" w:rsidR="005C18A7" w:rsidRPr="00ED08AE" w:rsidRDefault="005C18A7" w:rsidP="001D7D4E">
            <w:pPr>
              <w:pStyle w:val="NoSpacing"/>
              <w:jc w:val="right"/>
              <w:rPr>
                <w:ins w:id="2352" w:author="Benedikt Becker" w:date="2016-03-31T17:52:00Z"/>
              </w:rPr>
              <w:pPrChange w:id="2353" w:author="Benedikt Becker" w:date="2016-04-01T14:51:00Z">
                <w:pPr>
                  <w:pStyle w:val="NoSpacing"/>
                  <w:jc w:val="right"/>
                </w:pPr>
              </w:pPrChange>
            </w:pPr>
            <w:ins w:id="2354" w:author="Benedikt Becker" w:date="2016-03-31T17:52:00Z">
              <w:r w:rsidRPr="00ED08AE">
                <w:t>1</w:t>
              </w:r>
            </w:ins>
            <w:ins w:id="2355" w:author="Benedikt Becker" w:date="2016-03-31T17:53:00Z">
              <w:r w:rsidR="00D47B9E">
                <w:t>.000</w:t>
              </w:r>
            </w:ins>
          </w:p>
        </w:tc>
        <w:tc>
          <w:tcPr>
            <w:tcW w:w="936" w:type="dxa"/>
            <w:vAlign w:val="bottom"/>
            <w:tcPrChange w:id="2356" w:author="Benedikt Becker" w:date="2016-04-02T18:43:00Z">
              <w:tcPr>
                <w:tcW w:w="751" w:type="dxa"/>
                <w:gridSpan w:val="7"/>
                <w:tcBorders>
                  <w:bottom w:val="nil"/>
                </w:tcBorders>
                <w:vAlign w:val="center"/>
              </w:tcPr>
            </w:tcPrChange>
          </w:tcPr>
          <w:p w14:paraId="17D4FFE1" w14:textId="1FA26FE4" w:rsidR="005C18A7" w:rsidRPr="00ED08AE" w:rsidRDefault="005C18A7" w:rsidP="001D7D4E">
            <w:pPr>
              <w:pStyle w:val="NoSpacing"/>
              <w:jc w:val="right"/>
              <w:rPr>
                <w:ins w:id="2357" w:author="Benedikt Becker" w:date="2016-03-31T17:52:00Z"/>
              </w:rPr>
              <w:pPrChange w:id="2358" w:author="Benedikt Becker" w:date="2016-04-01T14:51:00Z">
                <w:pPr>
                  <w:pStyle w:val="NoSpacing"/>
                  <w:jc w:val="right"/>
                </w:pPr>
              </w:pPrChange>
            </w:pPr>
            <w:ins w:id="2359" w:author="Benedikt Becker" w:date="2016-03-31T17:52:00Z">
              <w:r w:rsidRPr="00ED08AE">
                <w:t>1</w:t>
              </w:r>
            </w:ins>
            <w:ins w:id="2360" w:author="Benedikt Becker" w:date="2016-03-31T17:53:00Z">
              <w:r w:rsidR="00D47B9E">
                <w:t>.000</w:t>
              </w:r>
            </w:ins>
          </w:p>
        </w:tc>
        <w:tc>
          <w:tcPr>
            <w:tcW w:w="936" w:type="dxa"/>
            <w:vAlign w:val="bottom"/>
            <w:tcPrChange w:id="2361" w:author="Benedikt Becker" w:date="2016-04-02T18:43:00Z">
              <w:tcPr>
                <w:tcW w:w="837" w:type="dxa"/>
                <w:gridSpan w:val="6"/>
                <w:tcBorders>
                  <w:bottom w:val="nil"/>
                </w:tcBorders>
                <w:vAlign w:val="center"/>
              </w:tcPr>
            </w:tcPrChange>
          </w:tcPr>
          <w:p w14:paraId="616907EB" w14:textId="19292E69" w:rsidR="005C18A7" w:rsidRPr="00ED08AE" w:rsidRDefault="005C18A7" w:rsidP="001D7D4E">
            <w:pPr>
              <w:pStyle w:val="NoSpacing"/>
              <w:jc w:val="right"/>
              <w:rPr>
                <w:ins w:id="2362" w:author="Benedikt Becker" w:date="2016-03-31T17:52:00Z"/>
              </w:rPr>
              <w:pPrChange w:id="2363" w:author="Benedikt Becker" w:date="2016-04-01T14:51:00Z">
                <w:pPr>
                  <w:pStyle w:val="NoSpacing"/>
                  <w:jc w:val="right"/>
                </w:pPr>
              </w:pPrChange>
            </w:pPr>
            <w:ins w:id="2364" w:author="Benedikt Becker" w:date="2016-03-31T17:52:00Z">
              <w:r w:rsidRPr="00ED08AE">
                <w:t>0.851</w:t>
              </w:r>
            </w:ins>
          </w:p>
        </w:tc>
        <w:tc>
          <w:tcPr>
            <w:tcW w:w="936" w:type="dxa"/>
            <w:vAlign w:val="bottom"/>
            <w:tcPrChange w:id="2365" w:author="Benedikt Becker" w:date="2016-04-02T18:43:00Z">
              <w:tcPr>
                <w:tcW w:w="898" w:type="dxa"/>
                <w:gridSpan w:val="6"/>
                <w:tcBorders>
                  <w:bottom w:val="nil"/>
                </w:tcBorders>
                <w:vAlign w:val="center"/>
              </w:tcPr>
            </w:tcPrChange>
          </w:tcPr>
          <w:p w14:paraId="1561B085" w14:textId="5BE642B1" w:rsidR="005C18A7" w:rsidRPr="00ED08AE" w:rsidRDefault="005C18A7" w:rsidP="001D7D4E">
            <w:pPr>
              <w:pStyle w:val="NoSpacing"/>
              <w:jc w:val="right"/>
              <w:rPr>
                <w:ins w:id="2366" w:author="Benedikt Becker" w:date="2016-03-31T17:52:00Z"/>
              </w:rPr>
              <w:pPrChange w:id="2367" w:author="Benedikt Becker" w:date="2016-04-01T14:51:00Z">
                <w:pPr>
                  <w:pStyle w:val="NoSpacing"/>
                  <w:jc w:val="right"/>
                </w:pPr>
              </w:pPrChange>
            </w:pPr>
            <w:ins w:id="2368" w:author="Benedikt Becker" w:date="2016-03-31T17:52:00Z">
              <w:r w:rsidRPr="00ED08AE">
                <w:t>0.941</w:t>
              </w:r>
            </w:ins>
          </w:p>
        </w:tc>
      </w:tr>
      <w:tr w:rsidR="005C18A7" w:rsidRPr="00000261" w14:paraId="0705F49D" w14:textId="77777777" w:rsidTr="008B1593">
        <w:tblPrEx>
          <w:tblPrExChange w:id="2369" w:author="Benedikt Becker" w:date="2016-04-02T18:43:00Z">
            <w:tblPrEx>
              <w:jc w:val="center"/>
              <w:tblBorders>
                <w:top w:val="single" w:sz="4" w:space="0" w:color="auto"/>
                <w:bottom w:val="single" w:sz="4" w:space="0" w:color="auto"/>
              </w:tblBorders>
              <w:tblCellMar>
                <w:left w:w="108" w:type="dxa"/>
                <w:right w:w="108" w:type="dxa"/>
              </w:tblCellMar>
            </w:tblPrEx>
          </w:tblPrExChange>
        </w:tblPrEx>
        <w:trPr>
          <w:trHeight w:val="20"/>
          <w:jc w:val="center"/>
          <w:ins w:id="2370" w:author="Benedikt Becker" w:date="2016-03-31T17:52:00Z"/>
          <w:trPrChange w:id="2371" w:author="Benedikt Becker" w:date="2016-04-02T18:43:00Z">
            <w:trPr>
              <w:gridBefore w:val="1"/>
              <w:gridAfter w:val="0"/>
              <w:trHeight w:val="194"/>
              <w:jc w:val="center"/>
            </w:trPr>
          </w:trPrChange>
        </w:trPr>
        <w:tc>
          <w:tcPr>
            <w:tcW w:w="1433" w:type="dxa"/>
            <w:vAlign w:val="bottom"/>
            <w:tcPrChange w:id="2372" w:author="Benedikt Becker" w:date="2016-04-02T18:43:00Z">
              <w:tcPr>
                <w:tcW w:w="1433" w:type="dxa"/>
                <w:gridSpan w:val="7"/>
                <w:tcBorders>
                  <w:bottom w:val="nil"/>
                </w:tcBorders>
              </w:tcPr>
            </w:tcPrChange>
          </w:tcPr>
          <w:p w14:paraId="745E6A84" w14:textId="77777777" w:rsidR="005C18A7" w:rsidRPr="00ED08AE" w:rsidRDefault="005C18A7" w:rsidP="001D7D4E">
            <w:pPr>
              <w:pStyle w:val="NoSpacing"/>
              <w:rPr>
                <w:ins w:id="2373" w:author="Benedikt Becker" w:date="2016-03-31T17:52:00Z"/>
                <w:rPrChange w:id="2374" w:author="Benedikt Becker" w:date="2016-03-31T17:52:00Z">
                  <w:rPr>
                    <w:ins w:id="2375" w:author="Benedikt Becker" w:date="2016-03-31T17:52:00Z"/>
                    <w:lang w:val="en-GB"/>
                  </w:rPr>
                </w:rPrChange>
              </w:rPr>
              <w:pPrChange w:id="2376" w:author="Benedikt Becker" w:date="2016-04-01T14:51:00Z">
                <w:pPr>
                  <w:pStyle w:val="NoSpacing"/>
                  <w:spacing w:before="100"/>
                </w:pPr>
              </w:pPrChange>
            </w:pPr>
          </w:p>
        </w:tc>
        <w:tc>
          <w:tcPr>
            <w:tcW w:w="1044" w:type="dxa"/>
            <w:vAlign w:val="bottom"/>
            <w:tcPrChange w:id="2377" w:author="Benedikt Becker" w:date="2016-04-02T18:43:00Z">
              <w:tcPr>
                <w:tcW w:w="1044" w:type="dxa"/>
                <w:gridSpan w:val="7"/>
                <w:tcBorders>
                  <w:bottom w:val="nil"/>
                </w:tcBorders>
              </w:tcPr>
            </w:tcPrChange>
          </w:tcPr>
          <w:p w14:paraId="65292F1B" w14:textId="2B996442" w:rsidR="005C18A7" w:rsidRPr="00ED08AE" w:rsidRDefault="005C18A7" w:rsidP="00D34698">
            <w:pPr>
              <w:pStyle w:val="NoSpacing"/>
              <w:rPr>
                <w:ins w:id="2378" w:author="Benedikt Becker" w:date="2016-03-31T17:52:00Z"/>
              </w:rPr>
            </w:pPr>
            <w:ins w:id="2379" w:author="Benedikt Becker" w:date="2016-03-31T17:52:00Z">
              <w:r w:rsidRPr="00ED08AE">
                <w:t>PPV</w:t>
              </w:r>
            </w:ins>
          </w:p>
        </w:tc>
        <w:tc>
          <w:tcPr>
            <w:tcW w:w="936" w:type="dxa"/>
            <w:vAlign w:val="bottom"/>
            <w:tcPrChange w:id="2380" w:author="Benedikt Becker" w:date="2016-04-02T18:43:00Z">
              <w:tcPr>
                <w:tcW w:w="672" w:type="dxa"/>
                <w:gridSpan w:val="6"/>
                <w:tcBorders>
                  <w:bottom w:val="nil"/>
                </w:tcBorders>
                <w:vAlign w:val="center"/>
              </w:tcPr>
            </w:tcPrChange>
          </w:tcPr>
          <w:p w14:paraId="78010109" w14:textId="36A7F74B" w:rsidR="005C18A7" w:rsidRPr="00ED08AE" w:rsidRDefault="005C18A7" w:rsidP="008F18E6">
            <w:pPr>
              <w:pStyle w:val="NoSpacing"/>
              <w:jc w:val="right"/>
              <w:rPr>
                <w:ins w:id="2381" w:author="Benedikt Becker" w:date="2016-03-31T17:52:00Z"/>
              </w:rPr>
            </w:pPr>
            <w:ins w:id="2382" w:author="Benedikt Becker" w:date="2016-03-31T17:52:00Z">
              <w:r w:rsidRPr="00ED08AE">
                <w:t>0.425</w:t>
              </w:r>
            </w:ins>
          </w:p>
        </w:tc>
        <w:tc>
          <w:tcPr>
            <w:tcW w:w="936" w:type="dxa"/>
            <w:vAlign w:val="bottom"/>
            <w:tcPrChange w:id="2383" w:author="Benedikt Becker" w:date="2016-04-02T18:43:00Z">
              <w:tcPr>
                <w:tcW w:w="766" w:type="dxa"/>
                <w:gridSpan w:val="5"/>
                <w:tcBorders>
                  <w:bottom w:val="nil"/>
                </w:tcBorders>
                <w:vAlign w:val="center"/>
              </w:tcPr>
            </w:tcPrChange>
          </w:tcPr>
          <w:p w14:paraId="5991BB7E" w14:textId="64C6BE61" w:rsidR="005C18A7" w:rsidRPr="00ED08AE" w:rsidRDefault="005C18A7" w:rsidP="001D7D4E">
            <w:pPr>
              <w:pStyle w:val="NoSpacing"/>
              <w:jc w:val="right"/>
              <w:rPr>
                <w:ins w:id="2384" w:author="Benedikt Becker" w:date="2016-03-31T17:52:00Z"/>
              </w:rPr>
              <w:pPrChange w:id="2385" w:author="Benedikt Becker" w:date="2016-04-01T14:51:00Z">
                <w:pPr>
                  <w:pStyle w:val="NoSpacing"/>
                  <w:jc w:val="right"/>
                </w:pPr>
              </w:pPrChange>
            </w:pPr>
            <w:ins w:id="2386" w:author="Benedikt Becker" w:date="2016-03-31T17:52:00Z">
              <w:r w:rsidRPr="00ED08AE">
                <w:t>0.454</w:t>
              </w:r>
            </w:ins>
          </w:p>
        </w:tc>
        <w:tc>
          <w:tcPr>
            <w:tcW w:w="936" w:type="dxa"/>
            <w:vAlign w:val="bottom"/>
            <w:tcPrChange w:id="2387" w:author="Benedikt Becker" w:date="2016-04-02T18:43:00Z">
              <w:tcPr>
                <w:tcW w:w="751" w:type="dxa"/>
                <w:gridSpan w:val="7"/>
                <w:tcBorders>
                  <w:bottom w:val="nil"/>
                </w:tcBorders>
                <w:vAlign w:val="center"/>
              </w:tcPr>
            </w:tcPrChange>
          </w:tcPr>
          <w:p w14:paraId="46D2A91D" w14:textId="378269AD" w:rsidR="005C18A7" w:rsidRPr="00ED08AE" w:rsidRDefault="005C18A7" w:rsidP="001D7D4E">
            <w:pPr>
              <w:pStyle w:val="NoSpacing"/>
              <w:jc w:val="right"/>
              <w:rPr>
                <w:ins w:id="2388" w:author="Benedikt Becker" w:date="2016-03-31T17:52:00Z"/>
              </w:rPr>
              <w:pPrChange w:id="2389" w:author="Benedikt Becker" w:date="2016-04-01T14:51:00Z">
                <w:pPr>
                  <w:pStyle w:val="NoSpacing"/>
                  <w:jc w:val="right"/>
                </w:pPr>
              </w:pPrChange>
            </w:pPr>
            <w:ins w:id="2390" w:author="Benedikt Becker" w:date="2016-03-31T17:52:00Z">
              <w:r w:rsidRPr="00ED08AE">
                <w:t>0.707</w:t>
              </w:r>
            </w:ins>
          </w:p>
        </w:tc>
        <w:tc>
          <w:tcPr>
            <w:tcW w:w="936" w:type="dxa"/>
            <w:vAlign w:val="bottom"/>
            <w:tcPrChange w:id="2391" w:author="Benedikt Becker" w:date="2016-04-02T18:43:00Z">
              <w:tcPr>
                <w:tcW w:w="837" w:type="dxa"/>
                <w:gridSpan w:val="6"/>
                <w:tcBorders>
                  <w:bottom w:val="nil"/>
                </w:tcBorders>
                <w:vAlign w:val="center"/>
              </w:tcPr>
            </w:tcPrChange>
          </w:tcPr>
          <w:p w14:paraId="1AAE9D4C" w14:textId="211CF4E8" w:rsidR="005C18A7" w:rsidRPr="00ED08AE" w:rsidRDefault="005C18A7" w:rsidP="001D7D4E">
            <w:pPr>
              <w:pStyle w:val="NoSpacing"/>
              <w:jc w:val="right"/>
              <w:rPr>
                <w:ins w:id="2392" w:author="Benedikt Becker" w:date="2016-03-31T17:52:00Z"/>
              </w:rPr>
              <w:pPrChange w:id="2393" w:author="Benedikt Becker" w:date="2016-04-01T14:51:00Z">
                <w:pPr>
                  <w:pStyle w:val="NoSpacing"/>
                  <w:jc w:val="right"/>
                </w:pPr>
              </w:pPrChange>
            </w:pPr>
            <w:ins w:id="2394" w:author="Benedikt Becker" w:date="2016-03-31T17:52:00Z">
              <w:r w:rsidRPr="00ED08AE">
                <w:t>0.547</w:t>
              </w:r>
            </w:ins>
          </w:p>
        </w:tc>
        <w:tc>
          <w:tcPr>
            <w:tcW w:w="936" w:type="dxa"/>
            <w:vAlign w:val="bottom"/>
            <w:tcPrChange w:id="2395" w:author="Benedikt Becker" w:date="2016-04-02T18:43:00Z">
              <w:tcPr>
                <w:tcW w:w="898" w:type="dxa"/>
                <w:gridSpan w:val="6"/>
                <w:tcBorders>
                  <w:bottom w:val="nil"/>
                </w:tcBorders>
                <w:vAlign w:val="center"/>
              </w:tcPr>
            </w:tcPrChange>
          </w:tcPr>
          <w:p w14:paraId="37D52555" w14:textId="6EEC20B3" w:rsidR="005C18A7" w:rsidRPr="00ED08AE" w:rsidRDefault="005C18A7" w:rsidP="001D7D4E">
            <w:pPr>
              <w:pStyle w:val="NoSpacing"/>
              <w:jc w:val="right"/>
              <w:rPr>
                <w:ins w:id="2396" w:author="Benedikt Becker" w:date="2016-03-31T17:52:00Z"/>
              </w:rPr>
              <w:pPrChange w:id="2397" w:author="Benedikt Becker" w:date="2016-04-01T14:51:00Z">
                <w:pPr>
                  <w:pStyle w:val="NoSpacing"/>
                  <w:jc w:val="right"/>
                </w:pPr>
              </w:pPrChange>
            </w:pPr>
            <w:ins w:id="2398" w:author="Benedikt Becker" w:date="2016-03-31T17:52:00Z">
              <w:r w:rsidRPr="00ED08AE">
                <w:t>0.533</w:t>
              </w:r>
            </w:ins>
          </w:p>
        </w:tc>
      </w:tr>
      <w:tr w:rsidR="00C4743D" w:rsidRPr="00000261" w14:paraId="183CD785" w14:textId="77777777" w:rsidTr="008B1593">
        <w:tblPrEx>
          <w:tblPrExChange w:id="2399" w:author="Benedikt Becker" w:date="2016-04-02T18:43:00Z">
            <w:tblPrEx>
              <w:jc w:val="center"/>
              <w:tblBorders>
                <w:top w:val="single" w:sz="4" w:space="0" w:color="auto"/>
                <w:bottom w:val="single" w:sz="4" w:space="0" w:color="auto"/>
              </w:tblBorders>
              <w:tblCellMar>
                <w:left w:w="108" w:type="dxa"/>
                <w:right w:w="108" w:type="dxa"/>
              </w:tblCellMar>
            </w:tblPrEx>
          </w:tblPrExChange>
        </w:tblPrEx>
        <w:trPr>
          <w:trHeight w:val="387"/>
          <w:jc w:val="center"/>
          <w:ins w:id="2400" w:author="Benedikt Becker" w:date="2016-04-01T13:16:00Z"/>
          <w:trPrChange w:id="2401" w:author="Benedikt Becker" w:date="2016-04-02T18:43:00Z">
            <w:trPr>
              <w:gridAfter w:val="0"/>
              <w:trHeight w:val="20"/>
              <w:jc w:val="center"/>
            </w:trPr>
          </w:trPrChange>
        </w:trPr>
        <w:tc>
          <w:tcPr>
            <w:tcW w:w="1433" w:type="dxa"/>
            <w:tcBorders>
              <w:bottom w:val="nil"/>
            </w:tcBorders>
            <w:vAlign w:val="bottom"/>
            <w:tcPrChange w:id="2402" w:author="Benedikt Becker" w:date="2016-04-02T18:43:00Z">
              <w:tcPr>
                <w:tcW w:w="1433" w:type="dxa"/>
                <w:gridSpan w:val="7"/>
                <w:tcBorders>
                  <w:bottom w:val="nil"/>
                </w:tcBorders>
              </w:tcPr>
            </w:tcPrChange>
          </w:tcPr>
          <w:p w14:paraId="26319DB2" w14:textId="0C466960" w:rsidR="00C4743D" w:rsidRPr="00D34698" w:rsidRDefault="00C4743D" w:rsidP="00D34698">
            <w:pPr>
              <w:pStyle w:val="NoSpacing"/>
              <w:rPr>
                <w:ins w:id="2403" w:author="Benedikt Becker" w:date="2016-04-01T13:16:00Z"/>
              </w:rPr>
            </w:pPr>
            <w:ins w:id="2404" w:author="Benedikt Becker" w:date="2016-04-01T13:16:00Z">
              <w:r w:rsidRPr="000B5A4C">
                <w:t>max</w:t>
              </w:r>
              <w:r>
                <w:t>-</w:t>
              </w:r>
              <w:r w:rsidRPr="000B5A4C">
                <w:t>sensitivity</w:t>
              </w:r>
            </w:ins>
          </w:p>
        </w:tc>
        <w:tc>
          <w:tcPr>
            <w:tcW w:w="1044" w:type="dxa"/>
            <w:tcBorders>
              <w:bottom w:val="nil"/>
            </w:tcBorders>
            <w:vAlign w:val="bottom"/>
            <w:tcPrChange w:id="2405" w:author="Benedikt Becker" w:date="2016-04-02T18:43:00Z">
              <w:tcPr>
                <w:tcW w:w="1044" w:type="dxa"/>
                <w:gridSpan w:val="7"/>
                <w:tcBorders>
                  <w:bottom w:val="nil"/>
                </w:tcBorders>
              </w:tcPr>
            </w:tcPrChange>
          </w:tcPr>
          <w:p w14:paraId="587B8D67" w14:textId="044550B6" w:rsidR="00C4743D" w:rsidRPr="00ED08AE" w:rsidRDefault="00C4743D" w:rsidP="008F18E6">
            <w:pPr>
              <w:pStyle w:val="NoSpacing"/>
              <w:rPr>
                <w:ins w:id="2406" w:author="Benedikt Becker" w:date="2016-04-01T13:16:00Z"/>
              </w:rPr>
            </w:pPr>
            <w:ins w:id="2407" w:author="Benedikt Becker" w:date="2016-04-01T13:16:00Z">
              <w:r w:rsidRPr="00471FEA">
                <w:t>Sensitivity</w:t>
              </w:r>
            </w:ins>
          </w:p>
        </w:tc>
        <w:tc>
          <w:tcPr>
            <w:tcW w:w="936" w:type="dxa"/>
            <w:tcBorders>
              <w:bottom w:val="nil"/>
            </w:tcBorders>
            <w:vAlign w:val="bottom"/>
            <w:tcPrChange w:id="2408" w:author="Benedikt Becker" w:date="2016-04-02T18:43:00Z">
              <w:tcPr>
                <w:tcW w:w="672" w:type="dxa"/>
                <w:gridSpan w:val="5"/>
                <w:tcBorders>
                  <w:bottom w:val="nil"/>
                </w:tcBorders>
                <w:vAlign w:val="center"/>
              </w:tcPr>
            </w:tcPrChange>
          </w:tcPr>
          <w:p w14:paraId="16EC9D29" w14:textId="7235F882" w:rsidR="00C4743D" w:rsidRPr="00ED08AE" w:rsidRDefault="00C4743D" w:rsidP="001D7D4E">
            <w:pPr>
              <w:pStyle w:val="NoSpacing"/>
              <w:jc w:val="right"/>
              <w:rPr>
                <w:ins w:id="2409" w:author="Benedikt Becker" w:date="2016-04-01T13:16:00Z"/>
              </w:rPr>
              <w:pPrChange w:id="2410" w:author="Benedikt Becker" w:date="2016-04-01T14:51:00Z">
                <w:pPr>
                  <w:pStyle w:val="NoSpacing"/>
                  <w:jc w:val="right"/>
                </w:pPr>
              </w:pPrChange>
            </w:pPr>
            <w:ins w:id="2411" w:author="Benedikt Becker" w:date="2016-04-01T13:16:00Z">
              <w:r w:rsidRPr="00471FEA">
                <w:t>1</w:t>
              </w:r>
              <w:r>
                <w:t>.000</w:t>
              </w:r>
            </w:ins>
          </w:p>
        </w:tc>
        <w:tc>
          <w:tcPr>
            <w:tcW w:w="936" w:type="dxa"/>
            <w:tcBorders>
              <w:bottom w:val="nil"/>
            </w:tcBorders>
            <w:vAlign w:val="bottom"/>
            <w:tcPrChange w:id="2412" w:author="Benedikt Becker" w:date="2016-04-02T18:43:00Z">
              <w:tcPr>
                <w:tcW w:w="766" w:type="dxa"/>
                <w:gridSpan w:val="6"/>
                <w:tcBorders>
                  <w:bottom w:val="nil"/>
                </w:tcBorders>
                <w:vAlign w:val="center"/>
              </w:tcPr>
            </w:tcPrChange>
          </w:tcPr>
          <w:p w14:paraId="0E55E139" w14:textId="1B8B7B61" w:rsidR="00C4743D" w:rsidRPr="00ED08AE" w:rsidRDefault="00C4743D" w:rsidP="001D7D4E">
            <w:pPr>
              <w:pStyle w:val="NoSpacing"/>
              <w:jc w:val="right"/>
              <w:rPr>
                <w:ins w:id="2413" w:author="Benedikt Becker" w:date="2016-04-01T13:16:00Z"/>
              </w:rPr>
              <w:pPrChange w:id="2414" w:author="Benedikt Becker" w:date="2016-04-01T14:51:00Z">
                <w:pPr>
                  <w:pStyle w:val="NoSpacing"/>
                  <w:jc w:val="right"/>
                </w:pPr>
              </w:pPrChange>
            </w:pPr>
            <w:ins w:id="2415" w:author="Benedikt Becker" w:date="2016-04-01T13:16:00Z">
              <w:r w:rsidRPr="000B5A4C">
                <w:t>1</w:t>
              </w:r>
              <w:r>
                <w:t>.000</w:t>
              </w:r>
            </w:ins>
          </w:p>
        </w:tc>
        <w:tc>
          <w:tcPr>
            <w:tcW w:w="936" w:type="dxa"/>
            <w:tcBorders>
              <w:bottom w:val="nil"/>
            </w:tcBorders>
            <w:vAlign w:val="bottom"/>
            <w:tcPrChange w:id="2416" w:author="Benedikt Becker" w:date="2016-04-02T18:43:00Z">
              <w:tcPr>
                <w:tcW w:w="751" w:type="dxa"/>
                <w:gridSpan w:val="7"/>
                <w:tcBorders>
                  <w:bottom w:val="nil"/>
                </w:tcBorders>
                <w:vAlign w:val="center"/>
              </w:tcPr>
            </w:tcPrChange>
          </w:tcPr>
          <w:p w14:paraId="0FAE0B72" w14:textId="5108FE4C" w:rsidR="00C4743D" w:rsidRPr="00ED08AE" w:rsidRDefault="00C4743D" w:rsidP="001D7D4E">
            <w:pPr>
              <w:pStyle w:val="NoSpacing"/>
              <w:jc w:val="right"/>
              <w:rPr>
                <w:ins w:id="2417" w:author="Benedikt Becker" w:date="2016-04-01T13:16:00Z"/>
              </w:rPr>
              <w:pPrChange w:id="2418" w:author="Benedikt Becker" w:date="2016-04-01T14:51:00Z">
                <w:pPr>
                  <w:pStyle w:val="NoSpacing"/>
                  <w:jc w:val="right"/>
                </w:pPr>
              </w:pPrChange>
            </w:pPr>
            <w:ins w:id="2419" w:author="Benedikt Becker" w:date="2016-04-01T13:16:00Z">
              <w:r w:rsidRPr="000B5A4C">
                <w:t>1</w:t>
              </w:r>
              <w:r>
                <w:t>.000</w:t>
              </w:r>
            </w:ins>
          </w:p>
        </w:tc>
        <w:tc>
          <w:tcPr>
            <w:tcW w:w="936" w:type="dxa"/>
            <w:tcBorders>
              <w:bottom w:val="nil"/>
            </w:tcBorders>
            <w:vAlign w:val="bottom"/>
            <w:tcPrChange w:id="2420" w:author="Benedikt Becker" w:date="2016-04-02T18:43:00Z">
              <w:tcPr>
                <w:tcW w:w="837" w:type="dxa"/>
                <w:gridSpan w:val="5"/>
                <w:tcBorders>
                  <w:bottom w:val="nil"/>
                </w:tcBorders>
                <w:vAlign w:val="center"/>
              </w:tcPr>
            </w:tcPrChange>
          </w:tcPr>
          <w:p w14:paraId="22F9CFAF" w14:textId="61107D14" w:rsidR="00C4743D" w:rsidRPr="00ED08AE" w:rsidRDefault="00C4743D" w:rsidP="001D7D4E">
            <w:pPr>
              <w:pStyle w:val="NoSpacing"/>
              <w:jc w:val="right"/>
              <w:rPr>
                <w:ins w:id="2421" w:author="Benedikt Becker" w:date="2016-04-01T13:16:00Z"/>
              </w:rPr>
              <w:pPrChange w:id="2422" w:author="Benedikt Becker" w:date="2016-04-01T14:51:00Z">
                <w:pPr>
                  <w:pStyle w:val="NoSpacing"/>
                  <w:jc w:val="right"/>
                </w:pPr>
              </w:pPrChange>
            </w:pPr>
            <w:ins w:id="2423" w:author="Benedikt Becker" w:date="2016-04-01T13:16:00Z">
              <w:r w:rsidRPr="000B5A4C">
                <w:t>0.93</w:t>
              </w:r>
              <w:r>
                <w:t>0</w:t>
              </w:r>
            </w:ins>
          </w:p>
        </w:tc>
        <w:tc>
          <w:tcPr>
            <w:tcW w:w="936" w:type="dxa"/>
            <w:tcBorders>
              <w:bottom w:val="nil"/>
            </w:tcBorders>
            <w:vAlign w:val="bottom"/>
            <w:tcPrChange w:id="2424" w:author="Benedikt Becker" w:date="2016-04-02T18:43:00Z">
              <w:tcPr>
                <w:tcW w:w="898" w:type="dxa"/>
                <w:gridSpan w:val="7"/>
                <w:tcBorders>
                  <w:bottom w:val="nil"/>
                </w:tcBorders>
                <w:vAlign w:val="center"/>
              </w:tcPr>
            </w:tcPrChange>
          </w:tcPr>
          <w:p w14:paraId="64A13A0C" w14:textId="509B4F71" w:rsidR="00C4743D" w:rsidRPr="00ED08AE" w:rsidRDefault="00C4743D" w:rsidP="001D7D4E">
            <w:pPr>
              <w:pStyle w:val="NoSpacing"/>
              <w:jc w:val="right"/>
              <w:rPr>
                <w:ins w:id="2425" w:author="Benedikt Becker" w:date="2016-04-01T13:16:00Z"/>
              </w:rPr>
              <w:pPrChange w:id="2426" w:author="Benedikt Becker" w:date="2016-04-01T14:51:00Z">
                <w:pPr>
                  <w:pStyle w:val="NoSpacing"/>
                  <w:jc w:val="right"/>
                </w:pPr>
              </w:pPrChange>
            </w:pPr>
            <w:ins w:id="2427" w:author="Benedikt Becker" w:date="2016-04-01T13:16:00Z">
              <w:r w:rsidRPr="000B5A4C">
                <w:t>0.982</w:t>
              </w:r>
            </w:ins>
          </w:p>
        </w:tc>
      </w:tr>
      <w:tr w:rsidR="00C4743D" w:rsidRPr="00000261" w14:paraId="6B2EFDCE" w14:textId="77777777" w:rsidTr="008B1593">
        <w:tblPrEx>
          <w:tblPrExChange w:id="2428" w:author="Benedikt Becker" w:date="2016-04-02T18:43:00Z">
            <w:tblPrEx>
              <w:jc w:val="center"/>
              <w:tblBorders>
                <w:top w:val="single" w:sz="4" w:space="0" w:color="auto"/>
                <w:bottom w:val="single" w:sz="4" w:space="0" w:color="auto"/>
              </w:tblBorders>
              <w:tblCellMar>
                <w:left w:w="108" w:type="dxa"/>
                <w:right w:w="108" w:type="dxa"/>
              </w:tblCellMar>
            </w:tblPrEx>
          </w:tblPrExChange>
        </w:tblPrEx>
        <w:trPr>
          <w:trHeight w:val="20"/>
          <w:jc w:val="center"/>
          <w:ins w:id="2429" w:author="Benedikt Becker" w:date="2016-04-01T13:16:00Z"/>
          <w:trPrChange w:id="2430" w:author="Benedikt Becker" w:date="2016-04-02T18:43:00Z">
            <w:trPr>
              <w:gridAfter w:val="0"/>
              <w:trHeight w:val="20"/>
              <w:jc w:val="center"/>
            </w:trPr>
          </w:trPrChange>
        </w:trPr>
        <w:tc>
          <w:tcPr>
            <w:tcW w:w="1433" w:type="dxa"/>
            <w:tcBorders>
              <w:bottom w:val="nil"/>
            </w:tcBorders>
            <w:vAlign w:val="bottom"/>
            <w:tcPrChange w:id="2431" w:author="Benedikt Becker" w:date="2016-04-02T18:43:00Z">
              <w:tcPr>
                <w:tcW w:w="1433" w:type="dxa"/>
                <w:gridSpan w:val="7"/>
                <w:tcBorders>
                  <w:bottom w:val="nil"/>
                </w:tcBorders>
              </w:tcPr>
            </w:tcPrChange>
          </w:tcPr>
          <w:p w14:paraId="18D72A54" w14:textId="77777777" w:rsidR="00C4743D" w:rsidRPr="000B5A4C" w:rsidRDefault="00C4743D" w:rsidP="00D34698">
            <w:pPr>
              <w:pStyle w:val="NoSpacing"/>
              <w:rPr>
                <w:ins w:id="2432" w:author="Benedikt Becker" w:date="2016-04-01T13:16:00Z"/>
              </w:rPr>
            </w:pPr>
          </w:p>
        </w:tc>
        <w:tc>
          <w:tcPr>
            <w:tcW w:w="1044" w:type="dxa"/>
            <w:tcBorders>
              <w:bottom w:val="nil"/>
            </w:tcBorders>
            <w:vAlign w:val="bottom"/>
            <w:tcPrChange w:id="2433" w:author="Benedikt Becker" w:date="2016-04-02T18:43:00Z">
              <w:tcPr>
                <w:tcW w:w="1044" w:type="dxa"/>
                <w:gridSpan w:val="7"/>
                <w:tcBorders>
                  <w:bottom w:val="nil"/>
                </w:tcBorders>
              </w:tcPr>
            </w:tcPrChange>
          </w:tcPr>
          <w:p w14:paraId="117F90CA" w14:textId="04CBB05D" w:rsidR="00C4743D" w:rsidRPr="00471FEA" w:rsidRDefault="00C4743D" w:rsidP="008F18E6">
            <w:pPr>
              <w:pStyle w:val="NoSpacing"/>
              <w:rPr>
                <w:ins w:id="2434" w:author="Benedikt Becker" w:date="2016-04-01T13:16:00Z"/>
              </w:rPr>
            </w:pPr>
            <w:ins w:id="2435" w:author="Benedikt Becker" w:date="2016-04-01T13:16:00Z">
              <w:r w:rsidRPr="000B5A4C">
                <w:t>PPV</w:t>
              </w:r>
            </w:ins>
          </w:p>
        </w:tc>
        <w:tc>
          <w:tcPr>
            <w:tcW w:w="936" w:type="dxa"/>
            <w:tcBorders>
              <w:bottom w:val="nil"/>
            </w:tcBorders>
            <w:vAlign w:val="bottom"/>
            <w:tcPrChange w:id="2436" w:author="Benedikt Becker" w:date="2016-04-02T18:43:00Z">
              <w:tcPr>
                <w:tcW w:w="672" w:type="dxa"/>
                <w:gridSpan w:val="5"/>
                <w:tcBorders>
                  <w:bottom w:val="nil"/>
                </w:tcBorders>
                <w:vAlign w:val="center"/>
              </w:tcPr>
            </w:tcPrChange>
          </w:tcPr>
          <w:p w14:paraId="65E258AB" w14:textId="1539A240" w:rsidR="00C4743D" w:rsidRPr="00471FEA" w:rsidRDefault="00C4743D" w:rsidP="001D7D4E">
            <w:pPr>
              <w:pStyle w:val="NoSpacing"/>
              <w:jc w:val="right"/>
              <w:rPr>
                <w:ins w:id="2437" w:author="Benedikt Becker" w:date="2016-04-01T13:16:00Z"/>
              </w:rPr>
              <w:pPrChange w:id="2438" w:author="Benedikt Becker" w:date="2016-04-01T14:51:00Z">
                <w:pPr>
                  <w:pStyle w:val="NoSpacing"/>
                  <w:jc w:val="right"/>
                </w:pPr>
              </w:pPrChange>
            </w:pPr>
            <w:ins w:id="2439" w:author="Benedikt Becker" w:date="2016-04-01T13:16:00Z">
              <w:r w:rsidRPr="00471FEA">
                <w:t>0.613</w:t>
              </w:r>
            </w:ins>
          </w:p>
        </w:tc>
        <w:tc>
          <w:tcPr>
            <w:tcW w:w="936" w:type="dxa"/>
            <w:tcBorders>
              <w:bottom w:val="nil"/>
            </w:tcBorders>
            <w:vAlign w:val="bottom"/>
            <w:tcPrChange w:id="2440" w:author="Benedikt Becker" w:date="2016-04-02T18:43:00Z">
              <w:tcPr>
                <w:tcW w:w="766" w:type="dxa"/>
                <w:gridSpan w:val="6"/>
                <w:tcBorders>
                  <w:bottom w:val="nil"/>
                </w:tcBorders>
                <w:vAlign w:val="center"/>
              </w:tcPr>
            </w:tcPrChange>
          </w:tcPr>
          <w:p w14:paraId="3770764F" w14:textId="5F122925" w:rsidR="00C4743D" w:rsidRPr="000B5A4C" w:rsidRDefault="00C4743D" w:rsidP="001D7D4E">
            <w:pPr>
              <w:pStyle w:val="NoSpacing"/>
              <w:jc w:val="right"/>
              <w:rPr>
                <w:ins w:id="2441" w:author="Benedikt Becker" w:date="2016-04-01T13:16:00Z"/>
              </w:rPr>
              <w:pPrChange w:id="2442" w:author="Benedikt Becker" w:date="2016-04-01T14:51:00Z">
                <w:pPr>
                  <w:pStyle w:val="NoSpacing"/>
                  <w:jc w:val="right"/>
                </w:pPr>
              </w:pPrChange>
            </w:pPr>
            <w:ins w:id="2443" w:author="Benedikt Becker" w:date="2016-04-01T13:16:00Z">
              <w:r w:rsidRPr="00471FEA">
                <w:t>0.607</w:t>
              </w:r>
            </w:ins>
          </w:p>
        </w:tc>
        <w:tc>
          <w:tcPr>
            <w:tcW w:w="936" w:type="dxa"/>
            <w:tcBorders>
              <w:bottom w:val="nil"/>
            </w:tcBorders>
            <w:vAlign w:val="bottom"/>
            <w:tcPrChange w:id="2444" w:author="Benedikt Becker" w:date="2016-04-02T18:43:00Z">
              <w:tcPr>
                <w:tcW w:w="751" w:type="dxa"/>
                <w:gridSpan w:val="7"/>
                <w:tcBorders>
                  <w:bottom w:val="nil"/>
                </w:tcBorders>
                <w:vAlign w:val="center"/>
              </w:tcPr>
            </w:tcPrChange>
          </w:tcPr>
          <w:p w14:paraId="70777489" w14:textId="56C15D9C" w:rsidR="00C4743D" w:rsidRPr="000B5A4C" w:rsidRDefault="00C4743D" w:rsidP="001D7D4E">
            <w:pPr>
              <w:pStyle w:val="NoSpacing"/>
              <w:jc w:val="right"/>
              <w:rPr>
                <w:ins w:id="2445" w:author="Benedikt Becker" w:date="2016-04-01T13:16:00Z"/>
              </w:rPr>
              <w:pPrChange w:id="2446" w:author="Benedikt Becker" w:date="2016-04-01T14:51:00Z">
                <w:pPr>
                  <w:pStyle w:val="NoSpacing"/>
                  <w:jc w:val="right"/>
                </w:pPr>
              </w:pPrChange>
            </w:pPr>
            <w:ins w:id="2447" w:author="Benedikt Becker" w:date="2016-04-01T13:16:00Z">
              <w:r w:rsidRPr="00471FEA">
                <w:t>0.857</w:t>
              </w:r>
            </w:ins>
          </w:p>
        </w:tc>
        <w:tc>
          <w:tcPr>
            <w:tcW w:w="936" w:type="dxa"/>
            <w:tcBorders>
              <w:bottom w:val="nil"/>
            </w:tcBorders>
            <w:vAlign w:val="bottom"/>
            <w:tcPrChange w:id="2448" w:author="Benedikt Becker" w:date="2016-04-02T18:43:00Z">
              <w:tcPr>
                <w:tcW w:w="837" w:type="dxa"/>
                <w:gridSpan w:val="5"/>
                <w:tcBorders>
                  <w:bottom w:val="nil"/>
                </w:tcBorders>
                <w:vAlign w:val="center"/>
              </w:tcPr>
            </w:tcPrChange>
          </w:tcPr>
          <w:p w14:paraId="31BEA2AF" w14:textId="53311C76" w:rsidR="00C4743D" w:rsidRPr="000B5A4C" w:rsidRDefault="00C4743D" w:rsidP="001D7D4E">
            <w:pPr>
              <w:pStyle w:val="NoSpacing"/>
              <w:jc w:val="right"/>
              <w:rPr>
                <w:ins w:id="2449" w:author="Benedikt Becker" w:date="2016-04-01T13:16:00Z"/>
              </w:rPr>
              <w:pPrChange w:id="2450" w:author="Benedikt Becker" w:date="2016-04-01T14:51:00Z">
                <w:pPr>
                  <w:pStyle w:val="NoSpacing"/>
                  <w:jc w:val="right"/>
                </w:pPr>
              </w:pPrChange>
            </w:pPr>
            <w:ins w:id="2451" w:author="Benedikt Becker" w:date="2016-04-01T13:16:00Z">
              <w:r w:rsidRPr="00471FEA">
                <w:t>0.898</w:t>
              </w:r>
            </w:ins>
          </w:p>
        </w:tc>
        <w:tc>
          <w:tcPr>
            <w:tcW w:w="936" w:type="dxa"/>
            <w:tcBorders>
              <w:bottom w:val="nil"/>
            </w:tcBorders>
            <w:vAlign w:val="bottom"/>
            <w:tcPrChange w:id="2452" w:author="Benedikt Becker" w:date="2016-04-02T18:43:00Z">
              <w:tcPr>
                <w:tcW w:w="898" w:type="dxa"/>
                <w:gridSpan w:val="7"/>
                <w:tcBorders>
                  <w:bottom w:val="nil"/>
                </w:tcBorders>
                <w:vAlign w:val="center"/>
              </w:tcPr>
            </w:tcPrChange>
          </w:tcPr>
          <w:p w14:paraId="7973D13D" w14:textId="1E1DBF33" w:rsidR="00C4743D" w:rsidRPr="000B5A4C" w:rsidRDefault="00C4743D" w:rsidP="001D7D4E">
            <w:pPr>
              <w:pStyle w:val="NoSpacing"/>
              <w:jc w:val="right"/>
              <w:rPr>
                <w:ins w:id="2453" w:author="Benedikt Becker" w:date="2016-04-01T13:16:00Z"/>
              </w:rPr>
              <w:pPrChange w:id="2454" w:author="Benedikt Becker" w:date="2016-04-01T14:51:00Z">
                <w:pPr>
                  <w:pStyle w:val="NoSpacing"/>
                  <w:jc w:val="right"/>
                </w:pPr>
              </w:pPrChange>
            </w:pPr>
            <w:ins w:id="2455" w:author="Benedikt Becker" w:date="2016-04-01T13:16:00Z">
              <w:r w:rsidRPr="00471FEA">
                <w:t>0.744</w:t>
              </w:r>
            </w:ins>
          </w:p>
        </w:tc>
      </w:tr>
    </w:tbl>
    <w:p w14:paraId="434A65BA" w14:textId="51FEFC83" w:rsidR="005E1E82" w:rsidDel="0042414D" w:rsidRDefault="005E1E82">
      <w:pPr>
        <w:pStyle w:val="Figure"/>
        <w:jc w:val="left"/>
        <w:rPr>
          <w:del w:id="2456" w:author="Benedikt Becker" w:date="2016-03-31T13:31:00Z"/>
        </w:rPr>
        <w:pPrChange w:id="2457" w:author="Benedikt Becker" w:date="2016-03-31T13:31:00Z">
          <w:pPr/>
        </w:pPrChange>
      </w:pPr>
    </w:p>
    <w:p w14:paraId="17EB2973" w14:textId="019DFB4C" w:rsidR="0098510C" w:rsidDel="00AC6EEA" w:rsidRDefault="00520DA2" w:rsidP="008D4465">
      <w:pPr>
        <w:pStyle w:val="Heading5"/>
        <w:rPr>
          <w:del w:id="2458" w:author="Benedikt Becker" w:date="2016-04-01T13:15:00Z"/>
        </w:rPr>
      </w:pPr>
      <w:del w:id="2459" w:author="Benedikt Becker" w:date="2016-04-01T13:15:00Z">
        <w:r w:rsidDel="00AC6EEA">
          <w:delText>Max</w:delText>
        </w:r>
      </w:del>
      <w:del w:id="2460" w:author="Benedikt Becker" w:date="2016-03-17T18:21:00Z">
        <w:r w:rsidDel="00DC0063">
          <w:delText>imum</w:delText>
        </w:r>
      </w:del>
      <w:del w:id="2461" w:author="Benedikt Becker" w:date="2016-04-01T13:15:00Z">
        <w:r w:rsidDel="00AC6EEA">
          <w:delText>-</w:delText>
        </w:r>
        <w:r w:rsidR="00656C1B" w:rsidDel="00AC6EEA">
          <w:rPr>
            <w:i/>
            <w:iCs/>
          </w:rPr>
          <w:delText>sensitivity</w:delText>
        </w:r>
      </w:del>
    </w:p>
    <w:p w14:paraId="33A1EBDB" w14:textId="38F365CD" w:rsidR="00C86654" w:rsidDel="00AC6EEA" w:rsidRDefault="00520DA2" w:rsidP="008D4465">
      <w:pPr>
        <w:rPr>
          <w:del w:id="2462" w:author="Benedikt Becker" w:date="2016-04-01T13:15:00Z"/>
        </w:rPr>
      </w:pPr>
      <w:del w:id="2463" w:author="Benedikt Becker" w:date="2016-04-01T13:15:00Z">
        <w:r w:rsidDel="00AC6EEA">
          <w:delText xml:space="preserve">The </w:delText>
        </w:r>
        <w:r w:rsidDel="00AC6EEA">
          <w:rPr>
            <w:i/>
            <w:iCs/>
          </w:rPr>
          <w:delText>max</w:delText>
        </w:r>
      </w:del>
      <w:del w:id="2464" w:author="Benedikt Becker" w:date="2016-03-17T18:21:00Z">
        <w:r w:rsidDel="00DC0063">
          <w:rPr>
            <w:i/>
            <w:iCs/>
          </w:rPr>
          <w:delText>imum</w:delText>
        </w:r>
      </w:del>
      <w:del w:id="2465" w:author="Benedikt Becker" w:date="2016-04-01T13:15:00Z">
        <w:r w:rsidDel="00AC6EEA">
          <w:rPr>
            <w:i/>
            <w:iCs/>
          </w:rPr>
          <w:delText>-</w:delText>
        </w:r>
        <w:r w:rsidR="00656C1B" w:rsidDel="00AC6EEA">
          <w:rPr>
            <w:i/>
            <w:iCs/>
          </w:rPr>
          <w:delText>sensitivity</w:delText>
        </w:r>
        <w:r w:rsidR="00656C1B" w:rsidDel="00AC6EEA">
          <w:delText xml:space="preserve"> </w:delText>
        </w:r>
        <w:r w:rsidDel="00AC6EEA">
          <w:delText xml:space="preserve">mapping </w:delText>
        </w:r>
      </w:del>
      <w:del w:id="2466" w:author="Benedikt Becker" w:date="2016-03-31T17:47:00Z">
        <w:r w:rsidDel="00171F73">
          <w:delText xml:space="preserve">has </w:delText>
        </w:r>
      </w:del>
      <w:del w:id="2467" w:author="Benedikt Becker" w:date="2016-04-01T13:15:00Z">
        <w:r w:rsidDel="00AC6EEA">
          <w:delText>an average sensitivity of 0.982. All false negative codes belong to the READ-2</w:delText>
        </w:r>
        <w:r w:rsidR="00FA58EE" w:rsidDel="00AC6EEA">
          <w:delText xml:space="preserve"> coding system</w:delText>
        </w:r>
        <w:r w:rsidDel="00AC6EEA">
          <w:delText xml:space="preserve"> (N=21 in all events, N=14 unique</w:delText>
        </w:r>
        <w:r w:rsidR="00275015" w:rsidDel="00AC6EEA">
          <w:delText xml:space="preserve"> codes</w:delText>
        </w:r>
        <w:r w:rsidR="00C86654" w:rsidDel="00AC6EEA">
          <w:delText>).</w:delText>
        </w:r>
        <w:r w:rsidDel="00AC6EEA">
          <w:delText xml:space="preserve"> </w:delText>
        </w:r>
        <w:r w:rsidR="00DE2EDF" w:rsidDel="00AC6EEA">
          <w:delText xml:space="preserve">The </w:delText>
        </w:r>
        <w:r w:rsidR="00C86654" w:rsidDel="00AC6EEA">
          <w:delText xml:space="preserve">READ-2 codes </w:delText>
        </w:r>
        <w:r w:rsidR="006C7979" w:rsidDel="00AC6EEA">
          <w:delText>were</w:delText>
        </w:r>
        <w:r w:rsidR="00C86654" w:rsidDel="00AC6EEA">
          <w:delText xml:space="preserve"> missed out because the</w:delText>
        </w:r>
        <w:r w:rsidR="00F25AE7" w:rsidDel="00AC6EEA">
          <w:delText>y were not included in the</w:delText>
        </w:r>
        <w:r w:rsidR="00C86654" w:rsidDel="00AC6EEA">
          <w:delText xml:space="preserve"> </w:delText>
        </w:r>
        <w:r w:rsidR="00BD59B4" w:rsidDel="00AC6EEA">
          <w:delText>mapping</w:delText>
        </w:r>
        <w:r w:rsidR="00C86654" w:rsidDel="00AC6EEA">
          <w:delText xml:space="preserve"> used to translate from READ-3 codes, or </w:delText>
        </w:r>
        <w:r w:rsidR="007B250A" w:rsidDel="00AC6EEA">
          <w:delText xml:space="preserve">because </w:delText>
        </w:r>
        <w:r w:rsidR="00C86654" w:rsidDel="00AC6EEA">
          <w:delText xml:space="preserve">the </w:delText>
        </w:r>
        <w:r w:rsidR="00206C53" w:rsidDel="00AC6EEA">
          <w:delText xml:space="preserve">translated </w:delText>
        </w:r>
        <w:r w:rsidR="00C86654" w:rsidDel="00AC6EEA">
          <w:delText xml:space="preserve">READ-3 codes </w:delText>
        </w:r>
        <w:r w:rsidR="003245A3" w:rsidDel="00AC6EEA">
          <w:delText xml:space="preserve">were </w:delText>
        </w:r>
        <w:r w:rsidR="00C86654" w:rsidDel="00AC6EEA">
          <w:delText>not available in the UMLS.</w:delText>
        </w:r>
        <w:r w:rsidR="006C7979" w:rsidDel="00AC6EEA">
          <w:delText xml:space="preserve"> The PPV of the </w:delText>
        </w:r>
        <w:r w:rsidR="006C7979" w:rsidDel="00AC6EEA">
          <w:rPr>
            <w:i/>
            <w:iCs/>
          </w:rPr>
          <w:delText>max</w:delText>
        </w:r>
      </w:del>
      <w:del w:id="2468" w:author="Benedikt Becker" w:date="2016-03-17T18:21:00Z">
        <w:r w:rsidR="006C7979" w:rsidDel="00514872">
          <w:rPr>
            <w:i/>
            <w:iCs/>
          </w:rPr>
          <w:delText>imum</w:delText>
        </w:r>
      </w:del>
      <w:del w:id="2469" w:author="Benedikt Becker" w:date="2016-04-01T13:15:00Z">
        <w:r w:rsidR="006C7979" w:rsidDel="00AC6EEA">
          <w:rPr>
            <w:i/>
            <w:iCs/>
          </w:rPr>
          <w:delText>-sensitivity</w:delText>
        </w:r>
        <w:r w:rsidR="006C7979" w:rsidDel="00AC6EEA">
          <w:delText xml:space="preserve"> mapping </w:delText>
        </w:r>
        <w:r w:rsidR="008920BD" w:rsidDel="00AC6EEA">
          <w:delText>was</w:delText>
        </w:r>
        <w:r w:rsidR="006C7979" w:rsidDel="00AC6EEA">
          <w:delText xml:space="preserve"> 0.744.</w:delText>
        </w:r>
      </w:del>
    </w:p>
    <w:p w14:paraId="65E20A8C" w14:textId="77777777" w:rsidR="0098510C" w:rsidRDefault="00520DA2" w:rsidP="00AC6EEA">
      <w:pPr>
        <w:pStyle w:val="Heading4"/>
        <w:pPrChange w:id="2470" w:author="Benedikt Becker" w:date="2016-04-01T13:15:00Z">
          <w:pPr>
            <w:pStyle w:val="Heading5"/>
          </w:pPr>
        </w:pPrChange>
      </w:pPr>
      <w:r>
        <w:t>Concept expansion</w:t>
      </w:r>
    </w:p>
    <w:p w14:paraId="2BBB7C78" w14:textId="2794AB4F" w:rsidR="0098510C" w:rsidDel="00984FE3" w:rsidRDefault="00520DA2">
      <w:pPr>
        <w:rPr>
          <w:del w:id="2471" w:author="Benedikt Becker" w:date="2016-03-31T17:55:00Z"/>
        </w:rPr>
      </w:pPr>
      <w:r>
        <w:t xml:space="preserve">The sensitivity </w:t>
      </w:r>
      <w:ins w:id="2472" w:author="Benedikt Becker" w:date="2016-04-03T19:53:00Z">
        <w:r w:rsidR="003011DE">
          <w:t xml:space="preserve">of the baseline mapping </w:t>
        </w:r>
      </w:ins>
      <w:r>
        <w:t xml:space="preserve">was improved by expanding the concepts </w:t>
      </w:r>
      <w:del w:id="2473" w:author="Benedikt Becker" w:date="2016-04-03T19:53:00Z">
        <w:r w:rsidDel="003011DE">
          <w:delText xml:space="preserve">of the baseline mapping </w:delText>
        </w:r>
      </w:del>
      <w:r>
        <w:t xml:space="preserve">to related concepts in </w:t>
      </w:r>
      <w:proofErr w:type="gramStart"/>
      <w:r>
        <w:t>one step</w:t>
      </w:r>
      <w:proofErr w:type="gramEnd"/>
      <w:r>
        <w:t xml:space="preserve"> (</w:t>
      </w:r>
      <w:r>
        <w:rPr>
          <w:i/>
          <w:iCs/>
        </w:rPr>
        <w:t>expand</w:t>
      </w:r>
      <w:r w:rsidR="00841013" w:rsidRPr="00841013">
        <w:rPr>
          <w:i/>
          <w:iCs/>
          <w:vertAlign w:val="subscript"/>
        </w:rPr>
        <w:t>1</w:t>
      </w:r>
      <w:r>
        <w:t>, 0.851), two steps (</w:t>
      </w:r>
      <w:r>
        <w:rPr>
          <w:i/>
          <w:iCs/>
        </w:rPr>
        <w:t>expand</w:t>
      </w:r>
      <w:r w:rsidR="00841013" w:rsidRPr="00841013">
        <w:rPr>
          <w:i/>
          <w:iCs/>
          <w:vertAlign w:val="subscript"/>
        </w:rPr>
        <w:t>2</w:t>
      </w:r>
      <w:r>
        <w:t>, 0.</w:t>
      </w:r>
      <w:del w:id="2474" w:author="Benedikt Becker" w:date="2016-03-31T17:47:00Z">
        <w:r w:rsidDel="00171F73">
          <w:delText>921</w:delText>
        </w:r>
      </w:del>
      <w:ins w:id="2475" w:author="Benedikt Becker" w:date="2016-03-31T17:47:00Z">
        <w:r w:rsidR="00171F73">
          <w:t>922</w:t>
        </w:r>
      </w:ins>
      <w:r>
        <w:t xml:space="preserve">) and </w:t>
      </w:r>
      <w:proofErr w:type="gramStart"/>
      <w:r>
        <w:t>three</w:t>
      </w:r>
      <w:proofErr w:type="gramEnd"/>
      <w:r>
        <w:t xml:space="preserve"> steps (</w:t>
      </w:r>
      <w:r>
        <w:rPr>
          <w:i/>
          <w:iCs/>
        </w:rPr>
        <w:t>expand</w:t>
      </w:r>
      <w:r w:rsidR="00841013" w:rsidRPr="00841013">
        <w:rPr>
          <w:i/>
          <w:iCs/>
          <w:vertAlign w:val="subscript"/>
        </w:rPr>
        <w:t>3</w:t>
      </w:r>
      <w:r>
        <w:t>, 0.</w:t>
      </w:r>
      <w:del w:id="2476" w:author="Benedikt Becker" w:date="2016-03-31T17:47:00Z">
        <w:r w:rsidDel="00171F73">
          <w:delText>940</w:delText>
        </w:r>
      </w:del>
      <w:ins w:id="2477" w:author="Benedikt Becker" w:date="2016-03-31T17:47:00Z">
        <w:r w:rsidR="00171F73">
          <w:t>941</w:t>
        </w:r>
      </w:ins>
      <w:r>
        <w:t>)</w:t>
      </w:r>
      <w:del w:id="2478" w:author="Benedikt Becker" w:date="2016-03-31T17:54:00Z">
        <w:r w:rsidDel="00630589">
          <w:delText xml:space="preserve"> (</w:delText>
        </w:r>
      </w:del>
      <w:del w:id="2479" w:author="Benedikt Becker" w:date="2016-03-14T18:32:00Z">
        <w:r w:rsidDel="00664C11">
          <w:delText xml:space="preserve">see figure </w:delText>
        </w:r>
      </w:del>
      <w:del w:id="2480" w:author="Benedikt Becker" w:date="2016-03-14T18:31:00Z">
        <w:r w:rsidDel="00664C11">
          <w:delText>4</w:delText>
        </w:r>
      </w:del>
      <w:del w:id="2481" w:author="Benedikt Becker" w:date="2016-03-31T17:54:00Z">
        <w:r w:rsidDel="00630589">
          <w:delText>)</w:delText>
        </w:r>
      </w:del>
      <w:r>
        <w:t>.</w:t>
      </w:r>
      <w:ins w:id="2482" w:author="Benedikt Becker" w:date="2016-03-31T17:48:00Z">
        <w:r w:rsidR="00171F73">
          <w:t xml:space="preserve"> All</w:t>
        </w:r>
      </w:ins>
      <w:r>
        <w:t xml:space="preserve"> </w:t>
      </w:r>
      <w:ins w:id="2483" w:author="Benedikt Becker" w:date="2016-03-31T17:48:00Z">
        <w:r w:rsidR="00171F73">
          <w:t xml:space="preserve">codes were produced for ICPC-2 in </w:t>
        </w:r>
        <w:r w:rsidR="00171F73">
          <w:rPr>
            <w:i/>
          </w:rPr>
          <w:t>expand</w:t>
        </w:r>
        <w:r w:rsidR="00171F73" w:rsidRPr="00171F73">
          <w:rPr>
            <w:i/>
            <w:vertAlign w:val="subscript"/>
            <w:rPrChange w:id="2484" w:author="Benedikt Becker" w:date="2016-03-31T17:48:00Z">
              <w:rPr>
                <w:i/>
              </w:rPr>
            </w:rPrChange>
          </w:rPr>
          <w:t>1</w:t>
        </w:r>
        <w:r w:rsidR="00171F73">
          <w:t xml:space="preserve"> and in ICD-10 in </w:t>
        </w:r>
        <w:r w:rsidR="00171F73">
          <w:rPr>
            <w:i/>
          </w:rPr>
          <w:t>expand</w:t>
        </w:r>
        <w:r w:rsidR="00171F73" w:rsidRPr="00171F73">
          <w:rPr>
            <w:i/>
            <w:vertAlign w:val="subscript"/>
            <w:rPrChange w:id="2485" w:author="Benedikt Becker" w:date="2016-03-31T17:49:00Z">
              <w:rPr>
                <w:i/>
              </w:rPr>
            </w:rPrChange>
          </w:rPr>
          <w:t>2</w:t>
        </w:r>
        <w:r w:rsidR="00171F73" w:rsidRPr="00171F73">
          <w:rPr>
            <w:rPrChange w:id="2486" w:author="Benedikt Becker" w:date="2016-03-31T17:49:00Z">
              <w:rPr>
                <w:i/>
              </w:rPr>
            </w:rPrChange>
          </w:rPr>
          <w:t>.</w:t>
        </w:r>
      </w:ins>
      <w:ins w:id="2487" w:author="Benedikt Becker" w:date="2016-03-31T17:49:00Z">
        <w:r w:rsidR="00171F73" w:rsidRPr="00171F73">
          <w:rPr>
            <w:rPrChange w:id="2488" w:author="Benedikt Becker" w:date="2016-03-31T17:49:00Z">
              <w:rPr>
                <w:i/>
              </w:rPr>
            </w:rPrChange>
          </w:rPr>
          <w:t xml:space="preserve"> </w:t>
        </w:r>
        <w:r w:rsidR="00171F73">
          <w:t xml:space="preserve">The sensitivity increased incrementally for READ-2 and ICD-9. </w:t>
        </w:r>
      </w:ins>
      <w:r>
        <w:t xml:space="preserve">The PPV improved after one expansion step (0.600) and decreased slightly after two (0.539) or three (0.534) expansion steps. A fourth expansion step resulted in only marginal improvement of performance (sensitivity 0.941, </w:t>
      </w:r>
      <w:r w:rsidR="001A40FD">
        <w:t>PPV</w:t>
      </w:r>
      <w:r>
        <w:t xml:space="preserve"> 0.533).</w:t>
      </w:r>
    </w:p>
    <w:p w14:paraId="52A2D8BE" w14:textId="795CA766" w:rsidR="0098510C" w:rsidRDefault="00ED29FF">
      <w:pPr>
        <w:rPr>
          <w:ins w:id="2489" w:author="Benedikt Becker" w:date="2016-04-01T13:15:00Z"/>
        </w:rPr>
        <w:pPrChange w:id="2490" w:author="Benedikt Becker" w:date="2016-03-31T17:55:00Z">
          <w:pPr>
            <w:pStyle w:val="Figure"/>
          </w:pPr>
        </w:pPrChange>
      </w:pPr>
      <w:del w:id="2491" w:author="Benedikt Becker" w:date="2016-03-31T17:55:00Z">
        <w:r w:rsidDel="00984FE3">
          <w:rPr>
            <w:noProof/>
            <w:lang w:eastAsia="en-GB"/>
          </w:rPr>
          <w:drawing>
            <wp:inline distT="0" distB="0" distL="0" distR="0" wp14:anchorId="5F252A89" wp14:editId="2E7B0DD6">
              <wp:extent cx="3573453" cy="1878174"/>
              <wp:effectExtent l="0" t="0" r="8255" b="8255"/>
              <wp:docPr id="11" name="Picture 11" descr="C:\users\benus\My Pictures\comap-note\safeguard-steps-recall-by-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us\My Pictures\comap-note\safeguard-steps-recall-by-db.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6329" cy="1879686"/>
                      </a:xfrm>
                      <a:prstGeom prst="rect">
                        <a:avLst/>
                      </a:prstGeom>
                      <a:noFill/>
                      <a:ln>
                        <a:noFill/>
                      </a:ln>
                    </pic:spPr>
                  </pic:pic>
                </a:graphicData>
              </a:graphic>
            </wp:inline>
          </w:drawing>
        </w:r>
      </w:del>
    </w:p>
    <w:p w14:paraId="762D0A9B" w14:textId="77777777" w:rsidR="00AC6EEA" w:rsidRDefault="00AC6EEA" w:rsidP="00AC6EEA">
      <w:pPr>
        <w:pStyle w:val="Heading5"/>
        <w:rPr>
          <w:ins w:id="2492" w:author="Benedikt Becker" w:date="2016-04-01T13:15:00Z"/>
        </w:rPr>
      </w:pPr>
      <w:ins w:id="2493" w:author="Benedikt Becker" w:date="2016-04-01T13:15:00Z">
        <w:r>
          <w:t>Max-</w:t>
        </w:r>
        <w:r>
          <w:rPr>
            <w:i/>
            <w:iCs/>
          </w:rPr>
          <w:t>sensitivity</w:t>
        </w:r>
      </w:ins>
    </w:p>
    <w:p w14:paraId="1510FC80" w14:textId="3D354890" w:rsidR="00AC6EEA" w:rsidRDefault="00AC6EEA" w:rsidP="00AC6EEA">
      <w:pPr>
        <w:pPrChange w:id="2494" w:author="Benedikt Becker" w:date="2016-03-31T17:55:00Z">
          <w:pPr>
            <w:pStyle w:val="Figure"/>
          </w:pPr>
        </w:pPrChange>
      </w:pPr>
      <w:ins w:id="2495" w:author="Benedikt Becker" w:date="2016-04-01T13:16:00Z">
        <w:r>
          <w:t>The sensitivity of t</w:t>
        </w:r>
      </w:ins>
      <w:ins w:id="2496" w:author="Benedikt Becker" w:date="2016-04-01T13:15:00Z">
        <w:r>
          <w:t xml:space="preserve">he </w:t>
        </w:r>
        <w:r>
          <w:rPr>
            <w:i/>
            <w:iCs/>
          </w:rPr>
          <w:t>max-sensitivity</w:t>
        </w:r>
        <w:r>
          <w:t xml:space="preserve"> mapping </w:t>
        </w:r>
      </w:ins>
      <w:ins w:id="2497" w:author="Benedikt Becker" w:date="2016-04-01T13:16:00Z">
        <w:r>
          <w:t>was</w:t>
        </w:r>
      </w:ins>
      <w:ins w:id="2498" w:author="Benedikt Becker" w:date="2016-04-01T13:15:00Z">
        <w:r>
          <w:t xml:space="preserve"> 0.982. All false negative codes belonged to the READ-2 coding system (N=21 in all events, N=14 unique codes). The READ-2 codes were missed out because they were not included in the mapping used to translate from READ-3 codes, or because the translated READ-3 codes were not available in the UMLS. The average PPV of the </w:t>
        </w:r>
        <w:r>
          <w:rPr>
            <w:i/>
            <w:iCs/>
          </w:rPr>
          <w:t>max-sensitivity</w:t>
        </w:r>
        <w:r>
          <w:t xml:space="preserve"> mapping was 0.744.</w:t>
        </w:r>
      </w:ins>
    </w:p>
    <w:p w14:paraId="4C61BFFF" w14:textId="50539A3C" w:rsidR="0098510C" w:rsidDel="00664C11" w:rsidRDefault="00520DA2" w:rsidP="008D4465">
      <w:pPr>
        <w:pStyle w:val="Caption"/>
        <w:rPr>
          <w:del w:id="2499" w:author="Benedikt Becker" w:date="2016-03-14T18:31:00Z"/>
        </w:rPr>
      </w:pPr>
      <w:del w:id="2500" w:author="Benedikt Becker" w:date="2016-03-14T18:31:00Z">
        <w:r w:rsidDel="00664C11">
          <w:delText>Figure 4:</w:delText>
        </w:r>
        <w:r w:rsidR="00BE7A85" w:rsidDel="00664C11">
          <w:delText xml:space="preserve"> Sensitivity</w:delText>
        </w:r>
        <w:r w:rsidDel="00664C11">
          <w:delText xml:space="preserve"> of the expanded mappings</w:delText>
        </w:r>
        <w:r w:rsidDel="00664C11">
          <w:rPr>
            <w:sz w:val="24"/>
          </w:rPr>
          <w:fldChar w:fldCharType="begin"/>
        </w:r>
        <w:r w:rsidDel="00664C11">
          <w:delInstrText>TC "4  Recall of the expanded mappings" \f f</w:delInstrText>
        </w:r>
        <w:r w:rsidDel="00664C11">
          <w:rPr>
            <w:sz w:val="24"/>
          </w:rPr>
          <w:fldChar w:fldCharType="end"/>
        </w:r>
      </w:del>
    </w:p>
    <w:p w14:paraId="5D0F84B5" w14:textId="77777777" w:rsidR="0098510C" w:rsidRDefault="00520DA2" w:rsidP="008D4465">
      <w:pPr>
        <w:pStyle w:val="Heading5"/>
      </w:pPr>
      <w:r>
        <w:t>Error analysis of expand</w:t>
      </w:r>
      <w:r w:rsidR="00841013" w:rsidRPr="00841013">
        <w:rPr>
          <w:vertAlign w:val="subscript"/>
        </w:rPr>
        <w:t>3</w:t>
      </w:r>
    </w:p>
    <w:p w14:paraId="37630340" w14:textId="696B9709" w:rsidR="0098510C" w:rsidRDefault="00520DA2" w:rsidP="008D4465">
      <w:r>
        <w:t xml:space="preserve">False positive codes of </w:t>
      </w:r>
      <w:r>
        <w:rPr>
          <w:i/>
          <w:iCs/>
        </w:rPr>
        <w:t>expand</w:t>
      </w:r>
      <w:r w:rsidR="00841013" w:rsidRPr="00841013">
        <w:rPr>
          <w:i/>
          <w:iCs/>
          <w:vertAlign w:val="subscript"/>
        </w:rPr>
        <w:t>3</w:t>
      </w:r>
      <w:r w:rsidR="009D54B7">
        <w:t xml:space="preserve"> </w:t>
      </w:r>
      <w:r>
        <w:t>were generated in all coding systems (</w:t>
      </w:r>
      <w:r w:rsidR="009C4721">
        <w:t xml:space="preserve">N=737, </w:t>
      </w:r>
      <w:r>
        <w:t xml:space="preserve">see </w:t>
      </w:r>
      <w:ins w:id="2501" w:author="Benedikt Becker" w:date="2016-03-31T17:56:00Z">
        <w:r w:rsidR="00984FE3">
          <w:fldChar w:fldCharType="begin"/>
        </w:r>
        <w:r w:rsidR="00984FE3">
          <w:instrText xml:space="preserve"> REF _Ref445743813 \h </w:instrText>
        </w:r>
      </w:ins>
      <w:r w:rsidR="00984FE3">
        <w:fldChar w:fldCharType="separate"/>
      </w:r>
      <w:ins w:id="2502" w:author="Benedikt Becker" w:date="2016-03-31T17:56:00Z">
        <w:r w:rsidR="00984FE3">
          <w:t xml:space="preserve">table </w:t>
        </w:r>
        <w:r w:rsidR="00984FE3">
          <w:rPr>
            <w:noProof/>
          </w:rPr>
          <w:t>3</w:t>
        </w:r>
        <w:r w:rsidR="00984FE3">
          <w:fldChar w:fldCharType="end"/>
        </w:r>
      </w:ins>
      <w:del w:id="2503" w:author="Benedikt Becker" w:date="2016-03-14T18:34:00Z">
        <w:r w:rsidDel="007525BD">
          <w:delText>table 5</w:delText>
        </w:r>
      </w:del>
      <w:r>
        <w:t xml:space="preserve">). Most </w:t>
      </w:r>
      <w:del w:id="2504" w:author="Benedikt Becker" w:date="2016-03-31T17:56:00Z">
        <w:r w:rsidDel="00A511CA">
          <w:delText>of them</w:delText>
        </w:r>
        <w:r w:rsidR="00B65BC1" w:rsidDel="00A511CA">
          <w:delText xml:space="preserve"> </w:delText>
        </w:r>
      </w:del>
      <w:ins w:id="2505" w:author="Benedikt Becker" w:date="2016-03-31T17:56:00Z">
        <w:r w:rsidR="00A511CA">
          <w:t xml:space="preserve">false positive codes </w:t>
        </w:r>
      </w:ins>
      <w:r w:rsidR="00B65BC1">
        <w:t>were</w:t>
      </w:r>
      <w:r>
        <w:t xml:space="preserve"> </w:t>
      </w:r>
      <w:del w:id="2506" w:author="Benedikt Becker" w:date="2016-03-16T18:24:00Z">
        <w:r w:rsidDel="008572BE">
          <w:delText>co</w:delText>
        </w:r>
      </w:del>
      <w:r>
        <w:t>synonyms of reference codes (N=644; 87.4%). To a smaller exten</w:t>
      </w:r>
      <w:r w:rsidR="00982A14">
        <w:t>t</w:t>
      </w:r>
      <w:r>
        <w:t xml:space="preserve"> the false positive codes result</w:t>
      </w:r>
      <w:r w:rsidR="00B65BC1">
        <w:t>ed</w:t>
      </w:r>
      <w:r>
        <w:t xml:space="preserve"> from false </w:t>
      </w:r>
      <w:r w:rsidR="00BE7AF8">
        <w:t xml:space="preserve">positives from concept identification </w:t>
      </w:r>
      <w:r>
        <w:t>(N=93; 12.6%). Whereas false positive</w:t>
      </w:r>
      <w:r w:rsidR="00DC27B5">
        <w:t>s</w:t>
      </w:r>
      <w:r>
        <w:t xml:space="preserve"> due to indexing </w:t>
      </w:r>
      <w:r w:rsidR="00B65BC1">
        <w:t xml:space="preserve">were </w:t>
      </w:r>
      <w:r>
        <w:t xml:space="preserve">equally distributed between coding systems, the amount of </w:t>
      </w:r>
      <w:del w:id="2507" w:author="Benedikt Becker" w:date="2016-03-16T18:24:00Z">
        <w:r w:rsidDel="008572BE">
          <w:delText>co</w:delText>
        </w:r>
      </w:del>
      <w:r>
        <w:t xml:space="preserve">synonym false positives </w:t>
      </w:r>
      <w:r w:rsidR="00B65BC1">
        <w:t xml:space="preserve">was </w:t>
      </w:r>
      <w:r w:rsidR="00DC27B5">
        <w:t xml:space="preserve">highest in the READ-2 code sets and lowest in the ICPC-2 code sets. </w:t>
      </w:r>
      <w:r w:rsidR="004E323A">
        <w:t xml:space="preserve">The differences </w:t>
      </w:r>
      <w:r w:rsidR="00A7077F">
        <w:t xml:space="preserve">may </w:t>
      </w:r>
      <w:r w:rsidR="004E323A">
        <w:t xml:space="preserve">partially </w:t>
      </w:r>
      <w:r w:rsidR="00A7077F">
        <w:t xml:space="preserve">be </w:t>
      </w:r>
      <w:r w:rsidR="004E323A">
        <w:t>explained</w:t>
      </w:r>
      <w:r w:rsidR="00DC27B5">
        <w:t xml:space="preserve"> </w:t>
      </w:r>
      <w:r w:rsidR="000133B3">
        <w:t>by the</w:t>
      </w:r>
      <w:r w:rsidR="00675507">
        <w:t xml:space="preserve"> different </w:t>
      </w:r>
      <w:del w:id="2508" w:author="Benedikt Becker" w:date="2016-04-03T19:57:00Z">
        <w:r w:rsidR="00675507" w:rsidDel="009027E3">
          <w:delText>granularity</w:delText>
        </w:r>
        <w:r w:rsidR="000133B3" w:rsidDel="009027E3">
          <w:delText xml:space="preserve"> </w:delText>
        </w:r>
      </w:del>
      <w:ins w:id="2509" w:author="Benedikt Becker" w:date="2016-04-03T19:57:00Z">
        <w:r w:rsidR="009027E3">
          <w:t>granularit</w:t>
        </w:r>
        <w:r w:rsidR="009027E3">
          <w:t>ies</w:t>
        </w:r>
        <w:r w:rsidR="009027E3">
          <w:t xml:space="preserve"> </w:t>
        </w:r>
      </w:ins>
      <w:r w:rsidR="00A7077F">
        <w:t>of the coding systems</w:t>
      </w:r>
      <w:ins w:id="2510" w:author="Benedikt Becker" w:date="2016-03-31T17:59:00Z">
        <w:r w:rsidR="00CD334E">
          <w:t>,</w:t>
        </w:r>
      </w:ins>
      <w:r w:rsidR="00A7077F">
        <w:t xml:space="preserve"> </w:t>
      </w:r>
      <w:r w:rsidR="00F67ABA">
        <w:t xml:space="preserve">which </w:t>
      </w:r>
      <w:r w:rsidR="00A7077F">
        <w:t>is highe</w:t>
      </w:r>
      <w:r w:rsidR="00AC77DC">
        <w:t>st</w:t>
      </w:r>
      <w:r w:rsidR="00B65BC1">
        <w:t xml:space="preserve"> in READ-2 </w:t>
      </w:r>
      <w:r w:rsidR="00AC77DC">
        <w:t>and lowest in ICPC-2.</w:t>
      </w:r>
    </w:p>
    <w:p w14:paraId="6C806C83" w14:textId="1CA08E05" w:rsidR="0098510C" w:rsidRDefault="00520DA2" w:rsidP="008D4465">
      <w:r>
        <w:t xml:space="preserve">False negative codes were generated only for READ-2 and ICD-9 (see </w:t>
      </w:r>
      <w:ins w:id="2511" w:author="Benedikt Becker" w:date="2016-03-14T18:34:00Z">
        <w:r w:rsidR="007525BD">
          <w:fldChar w:fldCharType="begin"/>
        </w:r>
        <w:r w:rsidR="007525BD">
          <w:instrText xml:space="preserve"> REF _Ref445743823 \h </w:instrText>
        </w:r>
      </w:ins>
      <w:r w:rsidR="007525BD">
        <w:fldChar w:fldCharType="separate"/>
      </w:r>
      <w:ins w:id="2512" w:author="Benedikt Becker" w:date="2016-03-31T18:00:00Z">
        <w:r w:rsidR="00CD334E">
          <w:t xml:space="preserve">table </w:t>
        </w:r>
        <w:r w:rsidR="00CD334E">
          <w:rPr>
            <w:noProof/>
          </w:rPr>
          <w:t>4</w:t>
        </w:r>
      </w:ins>
      <w:ins w:id="2513" w:author="Benedikt Becker" w:date="2016-03-14T18:34:00Z">
        <w:r w:rsidR="007525BD">
          <w:fldChar w:fldCharType="end"/>
        </w:r>
      </w:ins>
      <w:del w:id="2514" w:author="Benedikt Becker" w:date="2016-03-14T18:34:00Z">
        <w:r w:rsidDel="007525BD">
          <w:delText>table 6</w:delText>
        </w:r>
      </w:del>
      <w:r>
        <w:t xml:space="preserve">). </w:t>
      </w:r>
      <w:r w:rsidR="00EE51CB">
        <w:t>F</w:t>
      </w:r>
      <w:r>
        <w:t xml:space="preserve">alse negative codes </w:t>
      </w:r>
      <w:r w:rsidR="001529B3">
        <w:t>were</w:t>
      </w:r>
      <w:r>
        <w:t xml:space="preserve"> </w:t>
      </w:r>
      <w:r w:rsidR="00EE51CB">
        <w:t xml:space="preserve">mostly </w:t>
      </w:r>
      <w:r>
        <w:t xml:space="preserve">READ-2 codes that could not be mapped to UMLS concepts (N=21; 47.7%). </w:t>
      </w:r>
      <w:r w:rsidR="00937B16">
        <w:t>(</w:t>
      </w:r>
      <w:ins w:id="2515" w:author="Benedikt Becker" w:date="2016-04-03T19:59:00Z">
        <w:r w:rsidR="009027E3">
          <w:t xml:space="preserve">These codes </w:t>
        </w:r>
      </w:ins>
      <w:del w:id="2516" w:author="Benedikt Becker" w:date="2016-04-03T19:59:00Z">
        <w:r w:rsidDel="009027E3">
          <w:delText xml:space="preserve">They </w:delText>
        </w:r>
      </w:del>
      <w:ins w:id="2517" w:author="Benedikt Becker" w:date="2016-04-03T19:58:00Z">
        <w:r w:rsidR="009027E3">
          <w:t xml:space="preserve">also </w:t>
        </w:r>
      </w:ins>
      <w:r>
        <w:t xml:space="preserve">correspond to the false negatives of </w:t>
      </w:r>
      <w:r>
        <w:rPr>
          <w:i/>
          <w:iCs/>
        </w:rPr>
        <w:t>max</w:t>
      </w:r>
      <w:del w:id="2518" w:author="Benedikt Becker" w:date="2016-03-31T18:13:00Z">
        <w:r w:rsidDel="00BD73DF">
          <w:rPr>
            <w:i/>
            <w:iCs/>
          </w:rPr>
          <w:delText>imum</w:delText>
        </w:r>
      </w:del>
      <w:r>
        <w:rPr>
          <w:i/>
          <w:iCs/>
        </w:rPr>
        <w:t>-</w:t>
      </w:r>
      <w:r w:rsidR="00FD287F">
        <w:rPr>
          <w:i/>
          <w:iCs/>
        </w:rPr>
        <w:t>sensitivity</w:t>
      </w:r>
      <w:r>
        <w:t>.</w:t>
      </w:r>
      <w:r w:rsidR="00937B16">
        <w:t>)</w:t>
      </w:r>
      <w:r>
        <w:t xml:space="preserve"> Other false negative codes </w:t>
      </w:r>
      <w:r w:rsidR="00F82E7C">
        <w:t>were</w:t>
      </w:r>
      <w:r>
        <w:t xml:space="preserve"> database specific (N=19; 43.2%). </w:t>
      </w:r>
      <w:r w:rsidR="00391150">
        <w:t xml:space="preserve">Only </w:t>
      </w:r>
      <w:del w:id="2519" w:author="Benedikt Becker" w:date="2016-03-14T18:35:00Z">
        <w:r w:rsidR="00391150" w:rsidDel="00090E97">
          <w:delText>4</w:delText>
        </w:r>
      </w:del>
      <w:ins w:id="2520" w:author="Benedikt Becker" w:date="2016-03-14T18:35:00Z">
        <w:r w:rsidR="00090E97">
          <w:t>four</w:t>
        </w:r>
      </w:ins>
      <w:r>
        <w:t xml:space="preserve"> </w:t>
      </w:r>
      <w:r w:rsidR="005A2841">
        <w:t xml:space="preserve">reference </w:t>
      </w:r>
      <w:r>
        <w:t xml:space="preserve">codes </w:t>
      </w:r>
      <w:del w:id="2521" w:author="Benedikt Becker" w:date="2016-03-31T18:13:00Z">
        <w:r w:rsidR="00CB51FF" w:rsidDel="00283176">
          <w:delText xml:space="preserve">would </w:delText>
        </w:r>
      </w:del>
      <w:ins w:id="2522" w:author="Benedikt Becker" w:date="2016-03-31T18:13:00Z">
        <w:r w:rsidR="00283176">
          <w:t>were</w:t>
        </w:r>
      </w:ins>
      <w:del w:id="2523" w:author="Benedikt Becker" w:date="2016-03-31T18:13:00Z">
        <w:r w:rsidR="00CB51FF" w:rsidDel="00283176">
          <w:delText>have been</w:delText>
        </w:r>
      </w:del>
      <w:r w:rsidR="00CB51FF">
        <w:t xml:space="preserve"> </w:t>
      </w:r>
      <w:r>
        <w:t>generated in a fourth expansion step (9.1%).</w:t>
      </w:r>
    </w:p>
    <w:p w14:paraId="0A878B30" w14:textId="4CCA7663" w:rsidR="00855365" w:rsidRPr="009027E3" w:rsidRDefault="007525BD" w:rsidP="009027E3">
      <w:pPr>
        <w:pStyle w:val="Caption"/>
        <w:keepNext/>
        <w:ind w:left="720"/>
        <w:jc w:val="center"/>
        <w:rPr>
          <w:ins w:id="2524" w:author="Benedikt Becker" w:date="2016-03-14T18:34:00Z"/>
          <w:i w:val="0"/>
          <w:rPrChange w:id="2525" w:author="Benedikt Becker" w:date="2016-04-03T19:58:00Z">
            <w:rPr>
              <w:ins w:id="2526" w:author="Benedikt Becker" w:date="2016-03-14T18:34:00Z"/>
            </w:rPr>
          </w:rPrChange>
        </w:rPr>
        <w:pPrChange w:id="2527" w:author="Benedikt Becker" w:date="2016-04-03T19:58:00Z">
          <w:pPr>
            <w:pStyle w:val="Caption"/>
          </w:pPr>
        </w:pPrChange>
      </w:pPr>
      <w:bookmarkStart w:id="2528" w:name="_Ref445743813"/>
      <w:proofErr w:type="gramStart"/>
      <w:ins w:id="2529" w:author="Benedikt Becker" w:date="2016-03-14T18:34:00Z">
        <w:r>
          <w:lastRenderedPageBreak/>
          <w:t xml:space="preserve">Table </w:t>
        </w:r>
        <w:r>
          <w:fldChar w:fldCharType="begin"/>
        </w:r>
        <w:r>
          <w:instrText xml:space="preserve"> SEQ Table \* ARABIC </w:instrText>
        </w:r>
      </w:ins>
      <w:r>
        <w:fldChar w:fldCharType="separate"/>
      </w:r>
      <w:ins w:id="2530" w:author="Benedikt Becker" w:date="2016-03-17T18:23:00Z">
        <w:r w:rsidR="005E1E82">
          <w:rPr>
            <w:noProof/>
          </w:rPr>
          <w:t>3</w:t>
        </w:r>
      </w:ins>
      <w:ins w:id="2531" w:author="Benedikt Becker" w:date="2016-03-14T18:34:00Z">
        <w:r>
          <w:fldChar w:fldCharType="end"/>
        </w:r>
        <w:bookmarkEnd w:id="2528"/>
        <w:r>
          <w:t xml:space="preserve">: </w:t>
        </w:r>
      </w:ins>
      <w:ins w:id="2532" w:author="Benedikt Becker" w:date="2016-03-31T18:08:00Z">
        <w:r w:rsidR="00C31FAF">
          <w:t xml:space="preserve">Number of false positive codes </w:t>
        </w:r>
        <w:r w:rsidR="00C31FAF" w:rsidRPr="00B16DFB">
          <w:t xml:space="preserve">in </w:t>
        </w:r>
        <w:r w:rsidR="00C31FAF" w:rsidRPr="00B16DFB">
          <w:rPr>
            <w:i w:val="0"/>
          </w:rPr>
          <w:t>expand</w:t>
        </w:r>
        <w:r w:rsidR="00C31FAF" w:rsidRPr="00B16DFB">
          <w:rPr>
            <w:i w:val="0"/>
            <w:vertAlign w:val="subscript"/>
          </w:rPr>
          <w:t>3</w:t>
        </w:r>
      </w:ins>
      <w:ins w:id="2533" w:author="Benedikt Becker" w:date="2016-03-31T18:13:00Z">
        <w:r w:rsidR="0033053E">
          <w:t xml:space="preserve"> i</w:t>
        </w:r>
      </w:ins>
      <w:ins w:id="2534" w:author="Benedikt Becker" w:date="2016-03-31T18:08:00Z">
        <w:r w:rsidR="00C31FAF">
          <w:t>n e</w:t>
        </w:r>
      </w:ins>
      <w:ins w:id="2535" w:author="Benedikt Becker" w:date="2016-03-14T18:34:00Z">
        <w:r w:rsidRPr="00AF7CF2">
          <w:t xml:space="preserve">rror analysis </w:t>
        </w:r>
      </w:ins>
      <w:ins w:id="2536" w:author="Benedikt Becker" w:date="2016-03-31T18:08:00Z">
        <w:r w:rsidR="00C31FAF">
          <w:t>categories</w:t>
        </w:r>
        <w:r w:rsidR="00C31FAF">
          <w:rPr>
            <w:i w:val="0"/>
          </w:rPr>
          <w:t xml:space="preserve"> and </w:t>
        </w:r>
      </w:ins>
      <w:ins w:id="2537" w:author="Benedikt Becker" w:date="2016-03-31T18:09:00Z">
        <w:r w:rsidR="00C31FAF">
          <w:rPr>
            <w:i w:val="0"/>
          </w:rPr>
          <w:t>their percentage of all false positive codes.</w:t>
        </w:r>
      </w:ins>
      <w:proofErr w:type="gramEnd"/>
    </w:p>
    <w:tbl>
      <w:tblPr>
        <w:tblStyle w:val="TableGrid"/>
        <w:tblW w:w="0" w:type="auto"/>
        <w:jc w:val="center"/>
        <w:tblLook w:val="0000" w:firstRow="0" w:lastRow="0" w:firstColumn="0" w:lastColumn="0" w:noHBand="0" w:noVBand="0"/>
        <w:tblPrChange w:id="2538" w:author="Benedikt Becker" w:date="2016-04-01T14:53:00Z">
          <w:tblPr>
            <w:tblW w:w="0" w:type="auto"/>
            <w:tblLayout w:type="fixed"/>
            <w:tblCellMar>
              <w:left w:w="30" w:type="dxa"/>
              <w:right w:w="30" w:type="dxa"/>
            </w:tblCellMar>
            <w:tblLook w:val="0000" w:firstRow="0" w:lastRow="0" w:firstColumn="0" w:lastColumn="0" w:noHBand="0" w:noVBand="0"/>
          </w:tblPr>
        </w:tblPrChange>
      </w:tblPr>
      <w:tblGrid>
        <w:gridCol w:w="1421"/>
        <w:gridCol w:w="1181"/>
        <w:gridCol w:w="714"/>
        <w:gridCol w:w="1150"/>
        <w:tblGridChange w:id="2539">
          <w:tblGrid>
            <w:gridCol w:w="234"/>
            <w:gridCol w:w="1187"/>
            <w:gridCol w:w="123"/>
            <w:gridCol w:w="1058"/>
            <w:gridCol w:w="222"/>
            <w:gridCol w:w="492"/>
            <w:gridCol w:w="788"/>
            <w:gridCol w:w="362"/>
            <w:gridCol w:w="918"/>
          </w:tblGrid>
        </w:tblGridChange>
      </w:tblGrid>
      <w:tr w:rsidR="00CD334E" w:rsidRPr="00F72D5F" w14:paraId="2CBB93D4" w14:textId="77777777" w:rsidTr="00855365">
        <w:trPr>
          <w:trHeight w:val="20"/>
          <w:jc w:val="center"/>
          <w:ins w:id="2540" w:author="Benedikt Becker" w:date="2016-03-31T18:01:00Z"/>
          <w:trPrChange w:id="2541" w:author="Benedikt Becker" w:date="2016-04-01T14:53:00Z">
            <w:trPr>
              <w:gridBefore w:val="1"/>
              <w:trHeight w:val="256"/>
            </w:trPr>
          </w:trPrChange>
        </w:trPr>
        <w:tc>
          <w:tcPr>
            <w:tcW w:w="0" w:type="auto"/>
            <w:tcBorders>
              <w:top w:val="nil"/>
              <w:bottom w:val="nil"/>
            </w:tcBorders>
            <w:vAlign w:val="bottom"/>
            <w:tcPrChange w:id="2542" w:author="Benedikt Becker" w:date="2016-04-01T14:53:00Z">
              <w:tcPr>
                <w:tcW w:w="1310" w:type="dxa"/>
                <w:gridSpan w:val="2"/>
                <w:tcBorders>
                  <w:top w:val="nil"/>
                  <w:left w:val="nil"/>
                  <w:bottom w:val="nil"/>
                  <w:right w:val="nil"/>
                </w:tcBorders>
                <w:vAlign w:val="bottom"/>
              </w:tcPr>
            </w:tcPrChange>
          </w:tcPr>
          <w:p w14:paraId="3F83CAA4" w14:textId="789DBD28" w:rsidR="00CD334E" w:rsidRPr="00F72D5F" w:rsidRDefault="00F72D5F" w:rsidP="00855365">
            <w:pPr>
              <w:pStyle w:val="NoSpacing"/>
              <w:rPr>
                <w:ins w:id="2543" w:author="Benedikt Becker" w:date="2016-03-31T18:01:00Z"/>
                <w:b/>
                <w:rPrChange w:id="2544" w:author="Benedikt Becker" w:date="2016-03-31T18:03:00Z">
                  <w:rPr>
                    <w:ins w:id="2545" w:author="Benedikt Becker" w:date="2016-03-31T18:01:00Z"/>
                  </w:rPr>
                </w:rPrChange>
              </w:rPr>
              <w:pPrChange w:id="2546" w:author="Benedikt Becker" w:date="2016-04-01T14:53:00Z">
                <w:pPr>
                  <w:spacing w:before="0" w:beforeAutospacing="0" w:after="0" w:afterAutospacing="0" w:line="240" w:lineRule="auto"/>
                  <w:jc w:val="center"/>
                </w:pPr>
              </w:pPrChange>
            </w:pPr>
            <w:ins w:id="2547" w:author="Benedikt Becker" w:date="2016-03-31T18:02:00Z">
              <w:r w:rsidRPr="00F72D5F">
                <w:rPr>
                  <w:b/>
                  <w:rPrChange w:id="2548" w:author="Benedikt Becker" w:date="2016-03-31T18:03:00Z">
                    <w:rPr/>
                  </w:rPrChange>
                </w:rPr>
                <w:t>Coding system</w:t>
              </w:r>
            </w:ins>
          </w:p>
        </w:tc>
        <w:tc>
          <w:tcPr>
            <w:tcW w:w="0" w:type="auto"/>
            <w:tcBorders>
              <w:top w:val="nil"/>
              <w:bottom w:val="nil"/>
            </w:tcBorders>
            <w:vAlign w:val="bottom"/>
            <w:tcPrChange w:id="2549" w:author="Benedikt Becker" w:date="2016-04-01T14:53:00Z">
              <w:tcPr>
                <w:tcW w:w="1280" w:type="dxa"/>
                <w:gridSpan w:val="2"/>
                <w:tcBorders>
                  <w:top w:val="nil"/>
                  <w:left w:val="nil"/>
                  <w:bottom w:val="nil"/>
                  <w:right w:val="nil"/>
                </w:tcBorders>
                <w:vAlign w:val="bottom"/>
              </w:tcPr>
            </w:tcPrChange>
          </w:tcPr>
          <w:p w14:paraId="3E01D856" w14:textId="77777777" w:rsidR="00CD334E" w:rsidRPr="00F72D5F" w:rsidRDefault="00CD334E" w:rsidP="00855365">
            <w:pPr>
              <w:pStyle w:val="NoSpacing"/>
              <w:rPr>
                <w:ins w:id="2550" w:author="Benedikt Becker" w:date="2016-03-31T18:01:00Z"/>
                <w:b/>
                <w:rPrChange w:id="2551" w:author="Benedikt Becker" w:date="2016-03-31T18:03:00Z">
                  <w:rPr>
                    <w:ins w:id="2552" w:author="Benedikt Becker" w:date="2016-03-31T18:01:00Z"/>
                  </w:rPr>
                </w:rPrChange>
              </w:rPr>
              <w:pPrChange w:id="2553" w:author="Benedikt Becker" w:date="2016-04-01T14:53:00Z">
                <w:pPr>
                  <w:spacing w:before="0" w:beforeAutospacing="0" w:after="0" w:afterAutospacing="0" w:line="240" w:lineRule="auto"/>
                  <w:jc w:val="center"/>
                </w:pPr>
              </w:pPrChange>
            </w:pPr>
            <w:ins w:id="2554" w:author="Benedikt Becker" w:date="2016-03-31T18:01:00Z">
              <w:r w:rsidRPr="00F72D5F">
                <w:rPr>
                  <w:b/>
                  <w:rPrChange w:id="2555" w:author="Benedikt Becker" w:date="2016-03-31T18:03:00Z">
                    <w:rPr/>
                  </w:rPrChange>
                </w:rPr>
                <w:t>FP category</w:t>
              </w:r>
            </w:ins>
          </w:p>
        </w:tc>
        <w:tc>
          <w:tcPr>
            <w:tcW w:w="0" w:type="auto"/>
            <w:tcBorders>
              <w:top w:val="nil"/>
              <w:bottom w:val="nil"/>
            </w:tcBorders>
            <w:vAlign w:val="bottom"/>
            <w:tcPrChange w:id="2556" w:author="Benedikt Becker" w:date="2016-04-01T14:53:00Z">
              <w:tcPr>
                <w:tcW w:w="1280" w:type="dxa"/>
                <w:gridSpan w:val="2"/>
                <w:tcBorders>
                  <w:top w:val="nil"/>
                  <w:left w:val="nil"/>
                  <w:bottom w:val="nil"/>
                  <w:right w:val="nil"/>
                </w:tcBorders>
                <w:vAlign w:val="bottom"/>
              </w:tcPr>
            </w:tcPrChange>
          </w:tcPr>
          <w:p w14:paraId="67D52C8A" w14:textId="7061BB93" w:rsidR="00CD334E" w:rsidRPr="00F72D5F" w:rsidRDefault="00F72D5F" w:rsidP="00855365">
            <w:pPr>
              <w:pStyle w:val="NoSpacing"/>
              <w:jc w:val="right"/>
              <w:rPr>
                <w:ins w:id="2557" w:author="Benedikt Becker" w:date="2016-03-31T18:01:00Z"/>
                <w:b/>
                <w:rPrChange w:id="2558" w:author="Benedikt Becker" w:date="2016-03-31T18:03:00Z">
                  <w:rPr>
                    <w:ins w:id="2559" w:author="Benedikt Becker" w:date="2016-03-31T18:01:00Z"/>
                  </w:rPr>
                </w:rPrChange>
              </w:rPr>
              <w:pPrChange w:id="2560" w:author="Benedikt Becker" w:date="2016-04-01T14:53:00Z">
                <w:pPr>
                  <w:spacing w:before="0" w:beforeAutospacing="0" w:after="0" w:afterAutospacing="0" w:line="240" w:lineRule="auto"/>
                  <w:jc w:val="center"/>
                </w:pPr>
              </w:pPrChange>
            </w:pPr>
            <w:ins w:id="2561" w:author="Benedikt Becker" w:date="2016-03-31T18:03:00Z">
              <w:r w:rsidRPr="00F72D5F">
                <w:rPr>
                  <w:b/>
                  <w:rPrChange w:id="2562" w:author="Benedikt Becker" w:date="2016-03-31T18:03:00Z">
                    <w:rPr/>
                  </w:rPrChange>
                </w:rPr>
                <w:t>Count</w:t>
              </w:r>
            </w:ins>
          </w:p>
        </w:tc>
        <w:tc>
          <w:tcPr>
            <w:tcW w:w="0" w:type="auto"/>
            <w:tcBorders>
              <w:top w:val="nil"/>
              <w:bottom w:val="nil"/>
            </w:tcBorders>
            <w:vAlign w:val="bottom"/>
            <w:tcPrChange w:id="2563" w:author="Benedikt Becker" w:date="2016-04-01T14:53:00Z">
              <w:tcPr>
                <w:tcW w:w="1280" w:type="dxa"/>
                <w:gridSpan w:val="2"/>
                <w:tcBorders>
                  <w:top w:val="nil"/>
                  <w:left w:val="nil"/>
                  <w:bottom w:val="nil"/>
                  <w:right w:val="nil"/>
                </w:tcBorders>
                <w:vAlign w:val="bottom"/>
              </w:tcPr>
            </w:tcPrChange>
          </w:tcPr>
          <w:p w14:paraId="781A870A" w14:textId="3D77C2C0" w:rsidR="00CD334E" w:rsidRPr="00F72D5F" w:rsidRDefault="00F72D5F" w:rsidP="00855365">
            <w:pPr>
              <w:pStyle w:val="NoSpacing"/>
              <w:jc w:val="right"/>
              <w:rPr>
                <w:ins w:id="2564" w:author="Benedikt Becker" w:date="2016-03-31T18:01:00Z"/>
                <w:b/>
                <w:rPrChange w:id="2565" w:author="Benedikt Becker" w:date="2016-03-31T18:03:00Z">
                  <w:rPr>
                    <w:ins w:id="2566" w:author="Benedikt Becker" w:date="2016-03-31T18:01:00Z"/>
                  </w:rPr>
                </w:rPrChange>
              </w:rPr>
              <w:pPrChange w:id="2567" w:author="Benedikt Becker" w:date="2016-04-01T14:53:00Z">
                <w:pPr>
                  <w:spacing w:before="0" w:beforeAutospacing="0" w:after="0" w:afterAutospacing="0" w:line="240" w:lineRule="auto"/>
                </w:pPr>
              </w:pPrChange>
            </w:pPr>
            <w:ins w:id="2568" w:author="Benedikt Becker" w:date="2016-03-31T18:03:00Z">
              <w:r>
                <w:rPr>
                  <w:b/>
                </w:rPr>
                <w:t>Percentage</w:t>
              </w:r>
            </w:ins>
          </w:p>
        </w:tc>
      </w:tr>
      <w:tr w:rsidR="00770965" w14:paraId="72146451" w14:textId="77777777" w:rsidTr="00A06430">
        <w:tblPrEx>
          <w:tblPrExChange w:id="2569" w:author="Benedikt Becker" w:date="2016-04-02T19:51:00Z">
            <w:tblPrEx>
              <w:jc w:val="center"/>
              <w:tblBorders>
                <w:top w:val="single" w:sz="4" w:space="0" w:color="auto"/>
                <w:bottom w:val="single" w:sz="4" w:space="0" w:color="auto"/>
              </w:tblBorders>
              <w:tblCellMar>
                <w:left w:w="108" w:type="dxa"/>
                <w:right w:w="108" w:type="dxa"/>
              </w:tblCellMar>
            </w:tblPrEx>
          </w:tblPrExChange>
        </w:tblPrEx>
        <w:trPr>
          <w:trHeight w:val="351"/>
          <w:jc w:val="center"/>
          <w:ins w:id="2570" w:author="Benedikt Becker" w:date="2016-03-31T18:06:00Z"/>
          <w:trPrChange w:id="2571" w:author="Benedikt Becker" w:date="2016-04-02T19:51:00Z">
            <w:trPr>
              <w:gridAfter w:val="0"/>
              <w:trHeight w:val="20"/>
              <w:jc w:val="center"/>
            </w:trPr>
          </w:trPrChange>
        </w:trPr>
        <w:tc>
          <w:tcPr>
            <w:tcW w:w="0" w:type="auto"/>
            <w:tcBorders>
              <w:top w:val="nil"/>
              <w:bottom w:val="nil"/>
            </w:tcBorders>
            <w:vAlign w:val="bottom"/>
            <w:tcPrChange w:id="2572" w:author="Benedikt Becker" w:date="2016-04-02T19:51:00Z">
              <w:tcPr>
                <w:tcW w:w="1421" w:type="dxa"/>
                <w:gridSpan w:val="2"/>
                <w:tcBorders>
                  <w:top w:val="nil"/>
                  <w:bottom w:val="nil"/>
                </w:tcBorders>
                <w:vAlign w:val="center"/>
              </w:tcPr>
            </w:tcPrChange>
          </w:tcPr>
          <w:p w14:paraId="639ABF98" w14:textId="78FEEEF4" w:rsidR="00770965" w:rsidRPr="002C28C5" w:rsidRDefault="00770965" w:rsidP="00D34698">
            <w:pPr>
              <w:pStyle w:val="NoSpacing"/>
              <w:spacing w:before="100"/>
              <w:rPr>
                <w:ins w:id="2573" w:author="Benedikt Becker" w:date="2016-03-31T18:06:00Z"/>
                <w:rPrChange w:id="2574" w:author="Benedikt Becker" w:date="2016-03-31T18:02:00Z">
                  <w:rPr>
                    <w:ins w:id="2575" w:author="Benedikt Becker" w:date="2016-03-31T18:06:00Z"/>
                    <w:lang w:val="en-GB"/>
                  </w:rPr>
                </w:rPrChange>
              </w:rPr>
            </w:pPr>
            <w:ins w:id="2576" w:author="Benedikt Becker" w:date="2016-03-31T18:06:00Z">
              <w:r w:rsidRPr="00B16DFB">
                <w:t>ICD-9</w:t>
              </w:r>
            </w:ins>
          </w:p>
        </w:tc>
        <w:tc>
          <w:tcPr>
            <w:tcW w:w="0" w:type="auto"/>
            <w:tcBorders>
              <w:top w:val="nil"/>
              <w:bottom w:val="nil"/>
            </w:tcBorders>
            <w:vAlign w:val="bottom"/>
            <w:tcPrChange w:id="2577" w:author="Benedikt Becker" w:date="2016-04-02T19:51:00Z">
              <w:tcPr>
                <w:tcW w:w="1181" w:type="dxa"/>
                <w:gridSpan w:val="2"/>
                <w:tcBorders>
                  <w:top w:val="nil"/>
                  <w:bottom w:val="nil"/>
                </w:tcBorders>
                <w:vAlign w:val="center"/>
              </w:tcPr>
            </w:tcPrChange>
          </w:tcPr>
          <w:p w14:paraId="42B51A63" w14:textId="67220E2F" w:rsidR="00770965" w:rsidRDefault="00770965" w:rsidP="008F18E6">
            <w:pPr>
              <w:pStyle w:val="NoSpacing"/>
              <w:rPr>
                <w:ins w:id="2578" w:author="Benedikt Becker" w:date="2016-03-31T18:06:00Z"/>
              </w:rPr>
            </w:pPr>
            <w:ins w:id="2579" w:author="Benedikt Becker" w:date="2016-03-31T18:06:00Z">
              <w:r>
                <w:t>S</w:t>
              </w:r>
              <w:r w:rsidRPr="00B16DFB">
                <w:t>ynonym</w:t>
              </w:r>
            </w:ins>
          </w:p>
        </w:tc>
        <w:tc>
          <w:tcPr>
            <w:tcW w:w="0" w:type="auto"/>
            <w:tcBorders>
              <w:top w:val="nil"/>
              <w:bottom w:val="nil"/>
            </w:tcBorders>
            <w:vAlign w:val="bottom"/>
            <w:tcPrChange w:id="2580" w:author="Benedikt Becker" w:date="2016-04-02T19:51:00Z">
              <w:tcPr>
                <w:tcW w:w="714" w:type="dxa"/>
                <w:gridSpan w:val="2"/>
                <w:tcBorders>
                  <w:top w:val="nil"/>
                  <w:bottom w:val="nil"/>
                </w:tcBorders>
                <w:vAlign w:val="center"/>
              </w:tcPr>
            </w:tcPrChange>
          </w:tcPr>
          <w:p w14:paraId="38C21E95" w14:textId="2087118B" w:rsidR="00770965" w:rsidRPr="002C28C5" w:rsidRDefault="00770965" w:rsidP="00855365">
            <w:pPr>
              <w:pStyle w:val="NoSpacing"/>
              <w:jc w:val="right"/>
              <w:rPr>
                <w:ins w:id="2581" w:author="Benedikt Becker" w:date="2016-03-31T18:06:00Z"/>
              </w:rPr>
              <w:pPrChange w:id="2582" w:author="Benedikt Becker" w:date="2016-04-01T14:53:00Z">
                <w:pPr>
                  <w:pStyle w:val="NoSpacing"/>
                  <w:jc w:val="right"/>
                </w:pPr>
              </w:pPrChange>
            </w:pPr>
            <w:ins w:id="2583" w:author="Benedikt Becker" w:date="2016-03-31T18:06:00Z">
              <w:r w:rsidRPr="00B16DFB">
                <w:t>91</w:t>
              </w:r>
            </w:ins>
          </w:p>
        </w:tc>
        <w:tc>
          <w:tcPr>
            <w:tcW w:w="0" w:type="auto"/>
            <w:tcBorders>
              <w:top w:val="nil"/>
              <w:bottom w:val="nil"/>
            </w:tcBorders>
            <w:vAlign w:val="bottom"/>
            <w:tcPrChange w:id="2584" w:author="Benedikt Becker" w:date="2016-04-02T19:51:00Z">
              <w:tcPr>
                <w:tcW w:w="1150" w:type="dxa"/>
                <w:gridSpan w:val="2"/>
                <w:tcBorders>
                  <w:top w:val="nil"/>
                  <w:bottom w:val="nil"/>
                </w:tcBorders>
                <w:vAlign w:val="center"/>
              </w:tcPr>
            </w:tcPrChange>
          </w:tcPr>
          <w:p w14:paraId="0A1C1313" w14:textId="78B8CD9F" w:rsidR="00770965" w:rsidRPr="002C28C5" w:rsidRDefault="00770965" w:rsidP="00855365">
            <w:pPr>
              <w:pStyle w:val="NoSpacing"/>
              <w:jc w:val="right"/>
              <w:rPr>
                <w:ins w:id="2585" w:author="Benedikt Becker" w:date="2016-03-31T18:06:00Z"/>
              </w:rPr>
              <w:pPrChange w:id="2586" w:author="Benedikt Becker" w:date="2016-04-01T14:53:00Z">
                <w:pPr>
                  <w:pStyle w:val="NoSpacing"/>
                  <w:jc w:val="right"/>
                </w:pPr>
              </w:pPrChange>
            </w:pPr>
            <w:ins w:id="2587" w:author="Benedikt Becker" w:date="2016-03-31T18:06:00Z">
              <w:r w:rsidRPr="00B16DFB">
                <w:t>12.3%</w:t>
              </w:r>
            </w:ins>
          </w:p>
        </w:tc>
      </w:tr>
      <w:tr w:rsidR="00770965" w14:paraId="01830147" w14:textId="77777777" w:rsidTr="00855365">
        <w:tblPrEx>
          <w:tblPrExChange w:id="2588" w:author="Benedikt Becker" w:date="2016-04-01T14:53:00Z">
            <w:tblPrEx>
              <w:jc w:val="center"/>
              <w:tblBorders>
                <w:top w:val="single" w:sz="4" w:space="0" w:color="auto"/>
                <w:bottom w:val="single" w:sz="4" w:space="0" w:color="auto"/>
              </w:tblBorders>
              <w:tblCellMar>
                <w:left w:w="108" w:type="dxa"/>
                <w:right w:w="108" w:type="dxa"/>
              </w:tblCellMar>
            </w:tblPrEx>
          </w:tblPrExChange>
        </w:tblPrEx>
        <w:trPr>
          <w:trHeight w:val="20"/>
          <w:jc w:val="center"/>
          <w:ins w:id="2589" w:author="Benedikt Becker" w:date="2016-03-31T18:06:00Z"/>
          <w:trPrChange w:id="2590" w:author="Benedikt Becker" w:date="2016-04-01T14:53:00Z">
            <w:trPr>
              <w:gridAfter w:val="0"/>
              <w:trHeight w:val="20"/>
              <w:jc w:val="center"/>
            </w:trPr>
          </w:trPrChange>
        </w:trPr>
        <w:tc>
          <w:tcPr>
            <w:tcW w:w="0" w:type="auto"/>
            <w:tcBorders>
              <w:top w:val="nil"/>
            </w:tcBorders>
            <w:vAlign w:val="bottom"/>
            <w:tcPrChange w:id="2591" w:author="Benedikt Becker" w:date="2016-04-01T14:53:00Z">
              <w:tcPr>
                <w:tcW w:w="1421" w:type="dxa"/>
                <w:gridSpan w:val="2"/>
                <w:tcBorders>
                  <w:top w:val="nil"/>
                </w:tcBorders>
                <w:vAlign w:val="center"/>
              </w:tcPr>
            </w:tcPrChange>
          </w:tcPr>
          <w:p w14:paraId="715853EC" w14:textId="77777777" w:rsidR="00770965" w:rsidRPr="002C28C5" w:rsidRDefault="00770965" w:rsidP="00D34698">
            <w:pPr>
              <w:pStyle w:val="NoSpacing"/>
              <w:spacing w:before="100"/>
              <w:rPr>
                <w:ins w:id="2592" w:author="Benedikt Becker" w:date="2016-03-31T18:06:00Z"/>
                <w:rPrChange w:id="2593" w:author="Benedikt Becker" w:date="2016-03-31T18:02:00Z">
                  <w:rPr>
                    <w:ins w:id="2594" w:author="Benedikt Becker" w:date="2016-03-31T18:06:00Z"/>
                    <w:lang w:val="en-GB"/>
                  </w:rPr>
                </w:rPrChange>
              </w:rPr>
            </w:pPr>
          </w:p>
        </w:tc>
        <w:tc>
          <w:tcPr>
            <w:tcW w:w="0" w:type="auto"/>
            <w:tcBorders>
              <w:top w:val="nil"/>
            </w:tcBorders>
            <w:vAlign w:val="bottom"/>
            <w:tcPrChange w:id="2595" w:author="Benedikt Becker" w:date="2016-04-01T14:53:00Z">
              <w:tcPr>
                <w:tcW w:w="1181" w:type="dxa"/>
                <w:gridSpan w:val="2"/>
                <w:tcBorders>
                  <w:top w:val="nil"/>
                </w:tcBorders>
                <w:vAlign w:val="center"/>
              </w:tcPr>
            </w:tcPrChange>
          </w:tcPr>
          <w:p w14:paraId="64987367" w14:textId="64B53B94" w:rsidR="00770965" w:rsidRDefault="00770965" w:rsidP="008F18E6">
            <w:pPr>
              <w:pStyle w:val="NoSpacing"/>
              <w:rPr>
                <w:ins w:id="2596" w:author="Benedikt Becker" w:date="2016-03-31T18:06:00Z"/>
              </w:rPr>
            </w:pPr>
            <w:ins w:id="2597" w:author="Benedikt Becker" w:date="2016-03-31T18:06:00Z">
              <w:r w:rsidRPr="00B16DFB">
                <w:t>Indexing</w:t>
              </w:r>
            </w:ins>
          </w:p>
        </w:tc>
        <w:tc>
          <w:tcPr>
            <w:tcW w:w="0" w:type="auto"/>
            <w:tcBorders>
              <w:top w:val="nil"/>
            </w:tcBorders>
            <w:vAlign w:val="bottom"/>
            <w:tcPrChange w:id="2598" w:author="Benedikt Becker" w:date="2016-04-01T14:53:00Z">
              <w:tcPr>
                <w:tcW w:w="714" w:type="dxa"/>
                <w:gridSpan w:val="2"/>
                <w:tcBorders>
                  <w:top w:val="nil"/>
                </w:tcBorders>
                <w:vAlign w:val="center"/>
              </w:tcPr>
            </w:tcPrChange>
          </w:tcPr>
          <w:p w14:paraId="47903220" w14:textId="17BB8F7C" w:rsidR="00770965" w:rsidRPr="002C28C5" w:rsidRDefault="00770965" w:rsidP="00855365">
            <w:pPr>
              <w:pStyle w:val="NoSpacing"/>
              <w:jc w:val="right"/>
              <w:rPr>
                <w:ins w:id="2599" w:author="Benedikt Becker" w:date="2016-03-31T18:06:00Z"/>
              </w:rPr>
              <w:pPrChange w:id="2600" w:author="Benedikt Becker" w:date="2016-04-01T14:53:00Z">
                <w:pPr>
                  <w:pStyle w:val="NoSpacing"/>
                  <w:jc w:val="right"/>
                </w:pPr>
              </w:pPrChange>
            </w:pPr>
            <w:ins w:id="2601" w:author="Benedikt Becker" w:date="2016-03-31T18:06:00Z">
              <w:r w:rsidRPr="00B16DFB">
                <w:t>25</w:t>
              </w:r>
            </w:ins>
          </w:p>
        </w:tc>
        <w:tc>
          <w:tcPr>
            <w:tcW w:w="0" w:type="auto"/>
            <w:tcBorders>
              <w:top w:val="nil"/>
            </w:tcBorders>
            <w:vAlign w:val="bottom"/>
            <w:tcPrChange w:id="2602" w:author="Benedikt Becker" w:date="2016-04-01T14:53:00Z">
              <w:tcPr>
                <w:tcW w:w="1150" w:type="dxa"/>
                <w:gridSpan w:val="2"/>
                <w:tcBorders>
                  <w:top w:val="nil"/>
                </w:tcBorders>
                <w:vAlign w:val="center"/>
              </w:tcPr>
            </w:tcPrChange>
          </w:tcPr>
          <w:p w14:paraId="01DFCB32" w14:textId="117C3F0C" w:rsidR="00770965" w:rsidRPr="002C28C5" w:rsidRDefault="00770965" w:rsidP="00855365">
            <w:pPr>
              <w:pStyle w:val="NoSpacing"/>
              <w:jc w:val="right"/>
              <w:rPr>
                <w:ins w:id="2603" w:author="Benedikt Becker" w:date="2016-03-31T18:06:00Z"/>
              </w:rPr>
              <w:pPrChange w:id="2604" w:author="Benedikt Becker" w:date="2016-04-01T14:53:00Z">
                <w:pPr>
                  <w:pStyle w:val="NoSpacing"/>
                  <w:jc w:val="right"/>
                </w:pPr>
              </w:pPrChange>
            </w:pPr>
            <w:ins w:id="2605" w:author="Benedikt Becker" w:date="2016-03-31T18:06:00Z">
              <w:r w:rsidRPr="00B16DFB">
                <w:t>3.4%</w:t>
              </w:r>
            </w:ins>
          </w:p>
        </w:tc>
      </w:tr>
      <w:tr w:rsidR="00770965" w14:paraId="295589D4" w14:textId="77777777" w:rsidTr="00215175">
        <w:tblPrEx>
          <w:tblPrExChange w:id="2606" w:author="Benedikt Becker" w:date="2016-04-02T18:40:00Z">
            <w:tblPrEx>
              <w:jc w:val="center"/>
              <w:tblBorders>
                <w:top w:val="single" w:sz="4" w:space="0" w:color="auto"/>
                <w:bottom w:val="single" w:sz="4" w:space="0" w:color="auto"/>
              </w:tblBorders>
              <w:tblCellMar>
                <w:left w:w="108" w:type="dxa"/>
                <w:right w:w="108" w:type="dxa"/>
              </w:tblCellMar>
            </w:tblPrEx>
          </w:tblPrExChange>
        </w:tblPrEx>
        <w:trPr>
          <w:trHeight w:val="360"/>
          <w:jc w:val="center"/>
          <w:ins w:id="2607" w:author="Benedikt Becker" w:date="2016-03-31T18:06:00Z"/>
          <w:trPrChange w:id="2608" w:author="Benedikt Becker" w:date="2016-04-02T18:40:00Z">
            <w:trPr>
              <w:gridAfter w:val="0"/>
              <w:trHeight w:val="20"/>
              <w:jc w:val="center"/>
            </w:trPr>
          </w:trPrChange>
        </w:trPr>
        <w:tc>
          <w:tcPr>
            <w:tcW w:w="0" w:type="auto"/>
            <w:tcBorders>
              <w:top w:val="nil"/>
            </w:tcBorders>
            <w:vAlign w:val="bottom"/>
            <w:tcPrChange w:id="2609" w:author="Benedikt Becker" w:date="2016-04-02T18:40:00Z">
              <w:tcPr>
                <w:tcW w:w="1421" w:type="dxa"/>
                <w:gridSpan w:val="2"/>
                <w:tcBorders>
                  <w:top w:val="nil"/>
                </w:tcBorders>
                <w:vAlign w:val="center"/>
              </w:tcPr>
            </w:tcPrChange>
          </w:tcPr>
          <w:p w14:paraId="3CD11316" w14:textId="6E959921" w:rsidR="00770965" w:rsidRPr="002C28C5" w:rsidRDefault="00770965" w:rsidP="00D34698">
            <w:pPr>
              <w:pStyle w:val="NoSpacing"/>
              <w:spacing w:before="100"/>
              <w:rPr>
                <w:ins w:id="2610" w:author="Benedikt Becker" w:date="2016-03-31T18:06:00Z"/>
                <w:rPrChange w:id="2611" w:author="Benedikt Becker" w:date="2016-03-31T18:02:00Z">
                  <w:rPr>
                    <w:ins w:id="2612" w:author="Benedikt Becker" w:date="2016-03-31T18:06:00Z"/>
                    <w:lang w:val="en-GB"/>
                  </w:rPr>
                </w:rPrChange>
              </w:rPr>
            </w:pPr>
            <w:ins w:id="2613" w:author="Benedikt Becker" w:date="2016-03-31T18:06:00Z">
              <w:r w:rsidRPr="00B16DFB">
                <w:t>ICD-10</w:t>
              </w:r>
            </w:ins>
          </w:p>
        </w:tc>
        <w:tc>
          <w:tcPr>
            <w:tcW w:w="0" w:type="auto"/>
            <w:tcBorders>
              <w:top w:val="nil"/>
            </w:tcBorders>
            <w:vAlign w:val="bottom"/>
            <w:tcPrChange w:id="2614" w:author="Benedikt Becker" w:date="2016-04-02T18:40:00Z">
              <w:tcPr>
                <w:tcW w:w="1181" w:type="dxa"/>
                <w:gridSpan w:val="2"/>
                <w:tcBorders>
                  <w:top w:val="nil"/>
                </w:tcBorders>
                <w:vAlign w:val="center"/>
              </w:tcPr>
            </w:tcPrChange>
          </w:tcPr>
          <w:p w14:paraId="3BD60929" w14:textId="7C2072BB" w:rsidR="00770965" w:rsidRDefault="00770965" w:rsidP="008F18E6">
            <w:pPr>
              <w:pStyle w:val="NoSpacing"/>
              <w:rPr>
                <w:ins w:id="2615" w:author="Benedikt Becker" w:date="2016-03-31T18:06:00Z"/>
              </w:rPr>
            </w:pPr>
            <w:ins w:id="2616" w:author="Benedikt Becker" w:date="2016-03-31T18:06:00Z">
              <w:r>
                <w:t>S</w:t>
              </w:r>
              <w:r w:rsidRPr="00B16DFB">
                <w:t>ynonym</w:t>
              </w:r>
            </w:ins>
          </w:p>
        </w:tc>
        <w:tc>
          <w:tcPr>
            <w:tcW w:w="0" w:type="auto"/>
            <w:tcBorders>
              <w:top w:val="nil"/>
            </w:tcBorders>
            <w:vAlign w:val="bottom"/>
            <w:tcPrChange w:id="2617" w:author="Benedikt Becker" w:date="2016-04-02T18:40:00Z">
              <w:tcPr>
                <w:tcW w:w="714" w:type="dxa"/>
                <w:gridSpan w:val="2"/>
                <w:tcBorders>
                  <w:top w:val="nil"/>
                </w:tcBorders>
                <w:vAlign w:val="center"/>
              </w:tcPr>
            </w:tcPrChange>
          </w:tcPr>
          <w:p w14:paraId="1D2A3F64" w14:textId="03DE77EF" w:rsidR="00770965" w:rsidRPr="002C28C5" w:rsidRDefault="00770965" w:rsidP="00855365">
            <w:pPr>
              <w:pStyle w:val="NoSpacing"/>
              <w:jc w:val="right"/>
              <w:rPr>
                <w:ins w:id="2618" w:author="Benedikt Becker" w:date="2016-03-31T18:06:00Z"/>
              </w:rPr>
              <w:pPrChange w:id="2619" w:author="Benedikt Becker" w:date="2016-04-01T14:53:00Z">
                <w:pPr>
                  <w:pStyle w:val="NoSpacing"/>
                  <w:jc w:val="right"/>
                </w:pPr>
              </w:pPrChange>
            </w:pPr>
            <w:ins w:id="2620" w:author="Benedikt Becker" w:date="2016-03-31T18:06:00Z">
              <w:r w:rsidRPr="00B16DFB">
                <w:t>152</w:t>
              </w:r>
            </w:ins>
          </w:p>
        </w:tc>
        <w:tc>
          <w:tcPr>
            <w:tcW w:w="0" w:type="auto"/>
            <w:tcBorders>
              <w:top w:val="nil"/>
            </w:tcBorders>
            <w:vAlign w:val="bottom"/>
            <w:tcPrChange w:id="2621" w:author="Benedikt Becker" w:date="2016-04-02T18:40:00Z">
              <w:tcPr>
                <w:tcW w:w="1150" w:type="dxa"/>
                <w:gridSpan w:val="2"/>
                <w:tcBorders>
                  <w:top w:val="nil"/>
                </w:tcBorders>
                <w:vAlign w:val="center"/>
              </w:tcPr>
            </w:tcPrChange>
          </w:tcPr>
          <w:p w14:paraId="78CE9C77" w14:textId="08ABB304" w:rsidR="00770965" w:rsidRPr="002C28C5" w:rsidRDefault="00770965" w:rsidP="00855365">
            <w:pPr>
              <w:pStyle w:val="NoSpacing"/>
              <w:jc w:val="right"/>
              <w:rPr>
                <w:ins w:id="2622" w:author="Benedikt Becker" w:date="2016-03-31T18:06:00Z"/>
              </w:rPr>
              <w:pPrChange w:id="2623" w:author="Benedikt Becker" w:date="2016-04-01T14:53:00Z">
                <w:pPr>
                  <w:pStyle w:val="NoSpacing"/>
                  <w:jc w:val="right"/>
                </w:pPr>
              </w:pPrChange>
            </w:pPr>
            <w:ins w:id="2624" w:author="Benedikt Becker" w:date="2016-03-31T18:06:00Z">
              <w:r w:rsidRPr="00B16DFB">
                <w:t>20.6%</w:t>
              </w:r>
            </w:ins>
          </w:p>
        </w:tc>
      </w:tr>
      <w:tr w:rsidR="00770965" w14:paraId="33737866" w14:textId="77777777" w:rsidTr="00855365">
        <w:tblPrEx>
          <w:tblPrExChange w:id="2625" w:author="Benedikt Becker" w:date="2016-04-01T14:53:00Z">
            <w:tblPrEx>
              <w:jc w:val="center"/>
              <w:tblBorders>
                <w:top w:val="single" w:sz="4" w:space="0" w:color="auto"/>
                <w:bottom w:val="single" w:sz="4" w:space="0" w:color="auto"/>
              </w:tblBorders>
              <w:tblCellMar>
                <w:left w:w="108" w:type="dxa"/>
                <w:right w:w="108" w:type="dxa"/>
              </w:tblCellMar>
            </w:tblPrEx>
          </w:tblPrExChange>
        </w:tblPrEx>
        <w:trPr>
          <w:trHeight w:val="20"/>
          <w:jc w:val="center"/>
          <w:ins w:id="2626" w:author="Benedikt Becker" w:date="2016-03-31T18:06:00Z"/>
          <w:trPrChange w:id="2627" w:author="Benedikt Becker" w:date="2016-04-01T14:53:00Z">
            <w:trPr>
              <w:gridAfter w:val="0"/>
              <w:trHeight w:val="20"/>
              <w:jc w:val="center"/>
            </w:trPr>
          </w:trPrChange>
        </w:trPr>
        <w:tc>
          <w:tcPr>
            <w:tcW w:w="0" w:type="auto"/>
            <w:tcBorders>
              <w:top w:val="nil"/>
            </w:tcBorders>
            <w:vAlign w:val="bottom"/>
            <w:tcPrChange w:id="2628" w:author="Benedikt Becker" w:date="2016-04-01T14:53:00Z">
              <w:tcPr>
                <w:tcW w:w="1421" w:type="dxa"/>
                <w:gridSpan w:val="2"/>
                <w:tcBorders>
                  <w:top w:val="nil"/>
                </w:tcBorders>
                <w:vAlign w:val="center"/>
              </w:tcPr>
            </w:tcPrChange>
          </w:tcPr>
          <w:p w14:paraId="3BE241B0" w14:textId="77777777" w:rsidR="00770965" w:rsidRPr="002C28C5" w:rsidRDefault="00770965" w:rsidP="00D34698">
            <w:pPr>
              <w:pStyle w:val="NoSpacing"/>
              <w:spacing w:before="100"/>
              <w:rPr>
                <w:ins w:id="2629" w:author="Benedikt Becker" w:date="2016-03-31T18:06:00Z"/>
                <w:rPrChange w:id="2630" w:author="Benedikt Becker" w:date="2016-03-31T18:02:00Z">
                  <w:rPr>
                    <w:ins w:id="2631" w:author="Benedikt Becker" w:date="2016-03-31T18:06:00Z"/>
                    <w:lang w:val="en-GB"/>
                  </w:rPr>
                </w:rPrChange>
              </w:rPr>
            </w:pPr>
          </w:p>
        </w:tc>
        <w:tc>
          <w:tcPr>
            <w:tcW w:w="0" w:type="auto"/>
            <w:tcBorders>
              <w:top w:val="nil"/>
            </w:tcBorders>
            <w:vAlign w:val="bottom"/>
            <w:tcPrChange w:id="2632" w:author="Benedikt Becker" w:date="2016-04-01T14:53:00Z">
              <w:tcPr>
                <w:tcW w:w="1181" w:type="dxa"/>
                <w:gridSpan w:val="2"/>
                <w:tcBorders>
                  <w:top w:val="nil"/>
                </w:tcBorders>
                <w:vAlign w:val="center"/>
              </w:tcPr>
            </w:tcPrChange>
          </w:tcPr>
          <w:p w14:paraId="71FED7E6" w14:textId="3DFF53DB" w:rsidR="00770965" w:rsidRDefault="00770965" w:rsidP="008F18E6">
            <w:pPr>
              <w:pStyle w:val="NoSpacing"/>
              <w:rPr>
                <w:ins w:id="2633" w:author="Benedikt Becker" w:date="2016-03-31T18:06:00Z"/>
              </w:rPr>
            </w:pPr>
            <w:ins w:id="2634" w:author="Benedikt Becker" w:date="2016-03-31T18:06:00Z">
              <w:r w:rsidRPr="00B16DFB">
                <w:t>Indexing</w:t>
              </w:r>
            </w:ins>
          </w:p>
        </w:tc>
        <w:tc>
          <w:tcPr>
            <w:tcW w:w="0" w:type="auto"/>
            <w:tcBorders>
              <w:top w:val="nil"/>
            </w:tcBorders>
            <w:vAlign w:val="bottom"/>
            <w:tcPrChange w:id="2635" w:author="Benedikt Becker" w:date="2016-04-01T14:53:00Z">
              <w:tcPr>
                <w:tcW w:w="714" w:type="dxa"/>
                <w:gridSpan w:val="2"/>
                <w:tcBorders>
                  <w:top w:val="nil"/>
                </w:tcBorders>
                <w:vAlign w:val="center"/>
              </w:tcPr>
            </w:tcPrChange>
          </w:tcPr>
          <w:p w14:paraId="58AD8006" w14:textId="0740C344" w:rsidR="00770965" w:rsidRPr="002C28C5" w:rsidRDefault="00770965" w:rsidP="00855365">
            <w:pPr>
              <w:pStyle w:val="NoSpacing"/>
              <w:jc w:val="right"/>
              <w:rPr>
                <w:ins w:id="2636" w:author="Benedikt Becker" w:date="2016-03-31T18:06:00Z"/>
              </w:rPr>
              <w:pPrChange w:id="2637" w:author="Benedikt Becker" w:date="2016-04-01T14:53:00Z">
                <w:pPr>
                  <w:pStyle w:val="NoSpacing"/>
                  <w:jc w:val="right"/>
                </w:pPr>
              </w:pPrChange>
            </w:pPr>
            <w:ins w:id="2638" w:author="Benedikt Becker" w:date="2016-03-31T18:06:00Z">
              <w:r w:rsidRPr="00B16DFB">
                <w:t>47</w:t>
              </w:r>
            </w:ins>
          </w:p>
        </w:tc>
        <w:tc>
          <w:tcPr>
            <w:tcW w:w="0" w:type="auto"/>
            <w:tcBorders>
              <w:top w:val="nil"/>
            </w:tcBorders>
            <w:vAlign w:val="bottom"/>
            <w:tcPrChange w:id="2639" w:author="Benedikt Becker" w:date="2016-04-01T14:53:00Z">
              <w:tcPr>
                <w:tcW w:w="1150" w:type="dxa"/>
                <w:gridSpan w:val="2"/>
                <w:tcBorders>
                  <w:top w:val="nil"/>
                </w:tcBorders>
                <w:vAlign w:val="center"/>
              </w:tcPr>
            </w:tcPrChange>
          </w:tcPr>
          <w:p w14:paraId="13154E8F" w14:textId="5A8FBED9" w:rsidR="00770965" w:rsidRPr="002C28C5" w:rsidRDefault="00770965" w:rsidP="00855365">
            <w:pPr>
              <w:pStyle w:val="NoSpacing"/>
              <w:jc w:val="right"/>
              <w:rPr>
                <w:ins w:id="2640" w:author="Benedikt Becker" w:date="2016-03-31T18:06:00Z"/>
              </w:rPr>
              <w:pPrChange w:id="2641" w:author="Benedikt Becker" w:date="2016-04-01T14:53:00Z">
                <w:pPr>
                  <w:pStyle w:val="NoSpacing"/>
                  <w:jc w:val="right"/>
                </w:pPr>
              </w:pPrChange>
            </w:pPr>
            <w:ins w:id="2642" w:author="Benedikt Becker" w:date="2016-03-31T18:06:00Z">
              <w:r w:rsidRPr="00B16DFB">
                <w:t>6.4%</w:t>
              </w:r>
            </w:ins>
          </w:p>
        </w:tc>
      </w:tr>
      <w:tr w:rsidR="00770965" w14:paraId="6030CF0C" w14:textId="77777777" w:rsidTr="00215175">
        <w:tblPrEx>
          <w:tblPrExChange w:id="2643" w:author="Benedikt Becker" w:date="2016-04-02T18:40:00Z">
            <w:tblPrEx>
              <w:jc w:val="center"/>
              <w:tblBorders>
                <w:top w:val="single" w:sz="4" w:space="0" w:color="auto"/>
                <w:bottom w:val="single" w:sz="4" w:space="0" w:color="auto"/>
              </w:tblBorders>
              <w:tblCellMar>
                <w:left w:w="108" w:type="dxa"/>
                <w:right w:w="108" w:type="dxa"/>
              </w:tblCellMar>
            </w:tblPrEx>
          </w:tblPrExChange>
        </w:tblPrEx>
        <w:trPr>
          <w:trHeight w:val="387"/>
          <w:jc w:val="center"/>
          <w:ins w:id="2644" w:author="Benedikt Becker" w:date="2016-03-31T18:06:00Z"/>
          <w:trPrChange w:id="2645" w:author="Benedikt Becker" w:date="2016-04-02T18:40:00Z">
            <w:trPr>
              <w:gridAfter w:val="0"/>
              <w:trHeight w:val="20"/>
              <w:jc w:val="center"/>
            </w:trPr>
          </w:trPrChange>
        </w:trPr>
        <w:tc>
          <w:tcPr>
            <w:tcW w:w="0" w:type="auto"/>
            <w:tcBorders>
              <w:top w:val="nil"/>
            </w:tcBorders>
            <w:vAlign w:val="bottom"/>
            <w:tcPrChange w:id="2646" w:author="Benedikt Becker" w:date="2016-04-02T18:40:00Z">
              <w:tcPr>
                <w:tcW w:w="1421" w:type="dxa"/>
                <w:gridSpan w:val="2"/>
                <w:tcBorders>
                  <w:top w:val="nil"/>
                </w:tcBorders>
                <w:vAlign w:val="center"/>
              </w:tcPr>
            </w:tcPrChange>
          </w:tcPr>
          <w:p w14:paraId="6C6BBF74" w14:textId="3B6D951D" w:rsidR="00770965" w:rsidRPr="002C28C5" w:rsidRDefault="00770965" w:rsidP="00D34698">
            <w:pPr>
              <w:pStyle w:val="NoSpacing"/>
              <w:spacing w:before="100"/>
              <w:rPr>
                <w:ins w:id="2647" w:author="Benedikt Becker" w:date="2016-03-31T18:06:00Z"/>
                <w:rPrChange w:id="2648" w:author="Benedikt Becker" w:date="2016-03-31T18:02:00Z">
                  <w:rPr>
                    <w:ins w:id="2649" w:author="Benedikt Becker" w:date="2016-03-31T18:06:00Z"/>
                    <w:lang w:val="en-GB"/>
                  </w:rPr>
                </w:rPrChange>
              </w:rPr>
            </w:pPr>
            <w:ins w:id="2650" w:author="Benedikt Becker" w:date="2016-03-31T18:06:00Z">
              <w:r w:rsidRPr="00B16DFB">
                <w:t>ICPC-2</w:t>
              </w:r>
            </w:ins>
          </w:p>
        </w:tc>
        <w:tc>
          <w:tcPr>
            <w:tcW w:w="0" w:type="auto"/>
            <w:tcBorders>
              <w:top w:val="nil"/>
            </w:tcBorders>
            <w:vAlign w:val="bottom"/>
            <w:tcPrChange w:id="2651" w:author="Benedikt Becker" w:date="2016-04-02T18:40:00Z">
              <w:tcPr>
                <w:tcW w:w="1181" w:type="dxa"/>
                <w:gridSpan w:val="2"/>
                <w:tcBorders>
                  <w:top w:val="nil"/>
                </w:tcBorders>
                <w:vAlign w:val="center"/>
              </w:tcPr>
            </w:tcPrChange>
          </w:tcPr>
          <w:p w14:paraId="7C9CBF0C" w14:textId="75FE5385" w:rsidR="00770965" w:rsidRDefault="00770965" w:rsidP="008F18E6">
            <w:pPr>
              <w:pStyle w:val="NoSpacing"/>
              <w:rPr>
                <w:ins w:id="2652" w:author="Benedikt Becker" w:date="2016-03-31T18:06:00Z"/>
              </w:rPr>
            </w:pPr>
            <w:ins w:id="2653" w:author="Benedikt Becker" w:date="2016-03-31T18:06:00Z">
              <w:r>
                <w:t>S</w:t>
              </w:r>
              <w:r w:rsidRPr="00B16DFB">
                <w:t>ynonym</w:t>
              </w:r>
            </w:ins>
          </w:p>
        </w:tc>
        <w:tc>
          <w:tcPr>
            <w:tcW w:w="0" w:type="auto"/>
            <w:tcBorders>
              <w:top w:val="nil"/>
            </w:tcBorders>
            <w:vAlign w:val="bottom"/>
            <w:tcPrChange w:id="2654" w:author="Benedikt Becker" w:date="2016-04-02T18:40:00Z">
              <w:tcPr>
                <w:tcW w:w="714" w:type="dxa"/>
                <w:gridSpan w:val="2"/>
                <w:tcBorders>
                  <w:top w:val="nil"/>
                </w:tcBorders>
                <w:vAlign w:val="center"/>
              </w:tcPr>
            </w:tcPrChange>
          </w:tcPr>
          <w:p w14:paraId="245A1D95" w14:textId="38D71B4A" w:rsidR="00770965" w:rsidRPr="002C28C5" w:rsidRDefault="00770965" w:rsidP="00855365">
            <w:pPr>
              <w:pStyle w:val="NoSpacing"/>
              <w:jc w:val="right"/>
              <w:rPr>
                <w:ins w:id="2655" w:author="Benedikt Becker" w:date="2016-03-31T18:06:00Z"/>
              </w:rPr>
              <w:pPrChange w:id="2656" w:author="Benedikt Becker" w:date="2016-04-01T14:53:00Z">
                <w:pPr>
                  <w:pStyle w:val="NoSpacing"/>
                  <w:jc w:val="right"/>
                </w:pPr>
              </w:pPrChange>
            </w:pPr>
            <w:ins w:id="2657" w:author="Benedikt Becker" w:date="2016-03-31T18:06:00Z">
              <w:r w:rsidRPr="00B16DFB">
                <w:t>7</w:t>
              </w:r>
            </w:ins>
          </w:p>
        </w:tc>
        <w:tc>
          <w:tcPr>
            <w:tcW w:w="0" w:type="auto"/>
            <w:tcBorders>
              <w:top w:val="nil"/>
            </w:tcBorders>
            <w:vAlign w:val="bottom"/>
            <w:tcPrChange w:id="2658" w:author="Benedikt Becker" w:date="2016-04-02T18:40:00Z">
              <w:tcPr>
                <w:tcW w:w="1150" w:type="dxa"/>
                <w:gridSpan w:val="2"/>
                <w:tcBorders>
                  <w:top w:val="nil"/>
                </w:tcBorders>
                <w:vAlign w:val="center"/>
              </w:tcPr>
            </w:tcPrChange>
          </w:tcPr>
          <w:p w14:paraId="302D9819" w14:textId="2F3EB708" w:rsidR="00770965" w:rsidRPr="002C28C5" w:rsidRDefault="00770965" w:rsidP="00855365">
            <w:pPr>
              <w:pStyle w:val="NoSpacing"/>
              <w:jc w:val="right"/>
              <w:rPr>
                <w:ins w:id="2659" w:author="Benedikt Becker" w:date="2016-03-31T18:06:00Z"/>
              </w:rPr>
              <w:pPrChange w:id="2660" w:author="Benedikt Becker" w:date="2016-04-01T14:53:00Z">
                <w:pPr>
                  <w:pStyle w:val="NoSpacing"/>
                  <w:jc w:val="right"/>
                </w:pPr>
              </w:pPrChange>
            </w:pPr>
            <w:ins w:id="2661" w:author="Benedikt Becker" w:date="2016-03-31T18:06:00Z">
              <w:r w:rsidRPr="00B16DFB">
                <w:t>0.9%</w:t>
              </w:r>
            </w:ins>
          </w:p>
        </w:tc>
      </w:tr>
      <w:tr w:rsidR="00770965" w14:paraId="445511A5" w14:textId="77777777" w:rsidTr="00855365">
        <w:tblPrEx>
          <w:tblPrExChange w:id="2662" w:author="Benedikt Becker" w:date="2016-04-01T14:53:00Z">
            <w:tblPrEx>
              <w:jc w:val="center"/>
              <w:tblBorders>
                <w:top w:val="single" w:sz="4" w:space="0" w:color="auto"/>
                <w:bottom w:val="single" w:sz="4" w:space="0" w:color="auto"/>
              </w:tblBorders>
              <w:tblCellMar>
                <w:left w:w="108" w:type="dxa"/>
                <w:right w:w="108" w:type="dxa"/>
              </w:tblCellMar>
            </w:tblPrEx>
          </w:tblPrExChange>
        </w:tblPrEx>
        <w:trPr>
          <w:trHeight w:val="20"/>
          <w:jc w:val="center"/>
          <w:ins w:id="2663" w:author="Benedikt Becker" w:date="2016-03-31T18:06:00Z"/>
          <w:trPrChange w:id="2664" w:author="Benedikt Becker" w:date="2016-04-01T14:53:00Z">
            <w:trPr>
              <w:gridAfter w:val="0"/>
              <w:trHeight w:val="20"/>
              <w:jc w:val="center"/>
            </w:trPr>
          </w:trPrChange>
        </w:trPr>
        <w:tc>
          <w:tcPr>
            <w:tcW w:w="0" w:type="auto"/>
            <w:tcBorders>
              <w:top w:val="nil"/>
            </w:tcBorders>
            <w:vAlign w:val="bottom"/>
            <w:tcPrChange w:id="2665" w:author="Benedikt Becker" w:date="2016-04-01T14:53:00Z">
              <w:tcPr>
                <w:tcW w:w="1421" w:type="dxa"/>
                <w:gridSpan w:val="2"/>
                <w:tcBorders>
                  <w:top w:val="nil"/>
                </w:tcBorders>
                <w:vAlign w:val="center"/>
              </w:tcPr>
            </w:tcPrChange>
          </w:tcPr>
          <w:p w14:paraId="2D7C944A" w14:textId="77777777" w:rsidR="00770965" w:rsidRPr="002C28C5" w:rsidRDefault="00770965" w:rsidP="00D34698">
            <w:pPr>
              <w:pStyle w:val="NoSpacing"/>
              <w:spacing w:before="100"/>
              <w:rPr>
                <w:ins w:id="2666" w:author="Benedikt Becker" w:date="2016-03-31T18:06:00Z"/>
                <w:rPrChange w:id="2667" w:author="Benedikt Becker" w:date="2016-03-31T18:02:00Z">
                  <w:rPr>
                    <w:ins w:id="2668" w:author="Benedikt Becker" w:date="2016-03-31T18:06:00Z"/>
                    <w:lang w:val="en-GB"/>
                  </w:rPr>
                </w:rPrChange>
              </w:rPr>
            </w:pPr>
          </w:p>
        </w:tc>
        <w:tc>
          <w:tcPr>
            <w:tcW w:w="0" w:type="auto"/>
            <w:tcBorders>
              <w:top w:val="nil"/>
            </w:tcBorders>
            <w:vAlign w:val="bottom"/>
            <w:tcPrChange w:id="2669" w:author="Benedikt Becker" w:date="2016-04-01T14:53:00Z">
              <w:tcPr>
                <w:tcW w:w="1181" w:type="dxa"/>
                <w:gridSpan w:val="2"/>
                <w:tcBorders>
                  <w:top w:val="nil"/>
                </w:tcBorders>
                <w:vAlign w:val="center"/>
              </w:tcPr>
            </w:tcPrChange>
          </w:tcPr>
          <w:p w14:paraId="1F51A55D" w14:textId="14007CE2" w:rsidR="00770965" w:rsidRDefault="00770965" w:rsidP="008F18E6">
            <w:pPr>
              <w:pStyle w:val="NoSpacing"/>
              <w:rPr>
                <w:ins w:id="2670" w:author="Benedikt Becker" w:date="2016-03-31T18:06:00Z"/>
              </w:rPr>
            </w:pPr>
            <w:ins w:id="2671" w:author="Benedikt Becker" w:date="2016-03-31T18:06:00Z">
              <w:r w:rsidRPr="00B16DFB">
                <w:t>Indexing</w:t>
              </w:r>
            </w:ins>
          </w:p>
        </w:tc>
        <w:tc>
          <w:tcPr>
            <w:tcW w:w="0" w:type="auto"/>
            <w:tcBorders>
              <w:top w:val="nil"/>
            </w:tcBorders>
            <w:vAlign w:val="bottom"/>
            <w:tcPrChange w:id="2672" w:author="Benedikt Becker" w:date="2016-04-01T14:53:00Z">
              <w:tcPr>
                <w:tcW w:w="714" w:type="dxa"/>
                <w:gridSpan w:val="2"/>
                <w:tcBorders>
                  <w:top w:val="nil"/>
                </w:tcBorders>
                <w:vAlign w:val="center"/>
              </w:tcPr>
            </w:tcPrChange>
          </w:tcPr>
          <w:p w14:paraId="1A41A965" w14:textId="71C3AECF" w:rsidR="00770965" w:rsidRPr="002C28C5" w:rsidRDefault="00770965" w:rsidP="00855365">
            <w:pPr>
              <w:pStyle w:val="NoSpacing"/>
              <w:jc w:val="right"/>
              <w:rPr>
                <w:ins w:id="2673" w:author="Benedikt Becker" w:date="2016-03-31T18:06:00Z"/>
              </w:rPr>
              <w:pPrChange w:id="2674" w:author="Benedikt Becker" w:date="2016-04-01T14:53:00Z">
                <w:pPr>
                  <w:pStyle w:val="NoSpacing"/>
                  <w:jc w:val="right"/>
                </w:pPr>
              </w:pPrChange>
            </w:pPr>
            <w:ins w:id="2675" w:author="Benedikt Becker" w:date="2016-03-31T18:06:00Z">
              <w:r w:rsidRPr="00B16DFB">
                <w:t>1</w:t>
              </w:r>
            </w:ins>
          </w:p>
        </w:tc>
        <w:tc>
          <w:tcPr>
            <w:tcW w:w="0" w:type="auto"/>
            <w:tcBorders>
              <w:top w:val="nil"/>
            </w:tcBorders>
            <w:vAlign w:val="bottom"/>
            <w:tcPrChange w:id="2676" w:author="Benedikt Becker" w:date="2016-04-01T14:53:00Z">
              <w:tcPr>
                <w:tcW w:w="1150" w:type="dxa"/>
                <w:gridSpan w:val="2"/>
                <w:tcBorders>
                  <w:top w:val="nil"/>
                </w:tcBorders>
                <w:vAlign w:val="center"/>
              </w:tcPr>
            </w:tcPrChange>
          </w:tcPr>
          <w:p w14:paraId="640C3B8A" w14:textId="7B162AB0" w:rsidR="00770965" w:rsidRPr="002C28C5" w:rsidRDefault="00770965" w:rsidP="00855365">
            <w:pPr>
              <w:pStyle w:val="NoSpacing"/>
              <w:jc w:val="right"/>
              <w:rPr>
                <w:ins w:id="2677" w:author="Benedikt Becker" w:date="2016-03-31T18:06:00Z"/>
              </w:rPr>
              <w:pPrChange w:id="2678" w:author="Benedikt Becker" w:date="2016-04-01T14:53:00Z">
                <w:pPr>
                  <w:pStyle w:val="NoSpacing"/>
                  <w:jc w:val="right"/>
                </w:pPr>
              </w:pPrChange>
            </w:pPr>
            <w:ins w:id="2679" w:author="Benedikt Becker" w:date="2016-03-31T18:06:00Z">
              <w:r w:rsidRPr="00B16DFB">
                <w:t>0.1%</w:t>
              </w:r>
            </w:ins>
          </w:p>
        </w:tc>
      </w:tr>
      <w:tr w:rsidR="00770965" w14:paraId="15FD6708" w14:textId="77777777" w:rsidTr="00215175">
        <w:tblPrEx>
          <w:tblPrExChange w:id="2680" w:author="Benedikt Becker" w:date="2016-04-02T18:40:00Z">
            <w:tblPrEx>
              <w:jc w:val="center"/>
              <w:tblBorders>
                <w:top w:val="single" w:sz="4" w:space="0" w:color="auto"/>
                <w:bottom w:val="single" w:sz="4" w:space="0" w:color="auto"/>
              </w:tblBorders>
              <w:tblCellMar>
                <w:left w:w="108" w:type="dxa"/>
                <w:right w:w="108" w:type="dxa"/>
              </w:tblCellMar>
            </w:tblPrEx>
          </w:tblPrExChange>
        </w:tblPrEx>
        <w:trPr>
          <w:trHeight w:val="387"/>
          <w:jc w:val="center"/>
          <w:ins w:id="2681" w:author="Benedikt Becker" w:date="2016-03-31T18:06:00Z"/>
          <w:trPrChange w:id="2682" w:author="Benedikt Becker" w:date="2016-04-02T18:40:00Z">
            <w:trPr>
              <w:gridAfter w:val="0"/>
              <w:trHeight w:val="20"/>
              <w:jc w:val="center"/>
            </w:trPr>
          </w:trPrChange>
        </w:trPr>
        <w:tc>
          <w:tcPr>
            <w:tcW w:w="0" w:type="auto"/>
            <w:tcBorders>
              <w:top w:val="nil"/>
            </w:tcBorders>
            <w:vAlign w:val="bottom"/>
            <w:tcPrChange w:id="2683" w:author="Benedikt Becker" w:date="2016-04-02T18:40:00Z">
              <w:tcPr>
                <w:tcW w:w="1421" w:type="dxa"/>
                <w:gridSpan w:val="2"/>
                <w:tcBorders>
                  <w:top w:val="nil"/>
                </w:tcBorders>
                <w:vAlign w:val="center"/>
              </w:tcPr>
            </w:tcPrChange>
          </w:tcPr>
          <w:p w14:paraId="7A1EA93D" w14:textId="441A925C" w:rsidR="00770965" w:rsidRPr="002C28C5" w:rsidRDefault="00770965" w:rsidP="00D34698">
            <w:pPr>
              <w:pStyle w:val="NoSpacing"/>
              <w:spacing w:before="100"/>
              <w:rPr>
                <w:ins w:id="2684" w:author="Benedikt Becker" w:date="2016-03-31T18:06:00Z"/>
                <w:rPrChange w:id="2685" w:author="Benedikt Becker" w:date="2016-03-31T18:02:00Z">
                  <w:rPr>
                    <w:ins w:id="2686" w:author="Benedikt Becker" w:date="2016-03-31T18:06:00Z"/>
                    <w:lang w:val="en-GB"/>
                  </w:rPr>
                </w:rPrChange>
              </w:rPr>
            </w:pPr>
            <w:ins w:id="2687" w:author="Benedikt Becker" w:date="2016-03-31T18:06:00Z">
              <w:r w:rsidRPr="00B16DFB">
                <w:t>READ-2</w:t>
              </w:r>
            </w:ins>
          </w:p>
        </w:tc>
        <w:tc>
          <w:tcPr>
            <w:tcW w:w="0" w:type="auto"/>
            <w:tcBorders>
              <w:top w:val="nil"/>
            </w:tcBorders>
            <w:vAlign w:val="bottom"/>
            <w:tcPrChange w:id="2688" w:author="Benedikt Becker" w:date="2016-04-02T18:40:00Z">
              <w:tcPr>
                <w:tcW w:w="1181" w:type="dxa"/>
                <w:gridSpan w:val="2"/>
                <w:tcBorders>
                  <w:top w:val="nil"/>
                </w:tcBorders>
                <w:vAlign w:val="center"/>
              </w:tcPr>
            </w:tcPrChange>
          </w:tcPr>
          <w:p w14:paraId="054F8F96" w14:textId="4A6DA34C" w:rsidR="00770965" w:rsidRDefault="00770965" w:rsidP="008F18E6">
            <w:pPr>
              <w:pStyle w:val="NoSpacing"/>
              <w:rPr>
                <w:ins w:id="2689" w:author="Benedikt Becker" w:date="2016-03-31T18:06:00Z"/>
              </w:rPr>
            </w:pPr>
            <w:ins w:id="2690" w:author="Benedikt Becker" w:date="2016-03-31T18:06:00Z">
              <w:r>
                <w:t>S</w:t>
              </w:r>
              <w:r w:rsidRPr="00B16DFB">
                <w:t>ynonym</w:t>
              </w:r>
            </w:ins>
          </w:p>
        </w:tc>
        <w:tc>
          <w:tcPr>
            <w:tcW w:w="0" w:type="auto"/>
            <w:tcBorders>
              <w:top w:val="nil"/>
            </w:tcBorders>
            <w:vAlign w:val="bottom"/>
            <w:tcPrChange w:id="2691" w:author="Benedikt Becker" w:date="2016-04-02T18:40:00Z">
              <w:tcPr>
                <w:tcW w:w="714" w:type="dxa"/>
                <w:gridSpan w:val="2"/>
                <w:tcBorders>
                  <w:top w:val="nil"/>
                </w:tcBorders>
                <w:vAlign w:val="center"/>
              </w:tcPr>
            </w:tcPrChange>
          </w:tcPr>
          <w:p w14:paraId="58441BDF" w14:textId="6B1E6636" w:rsidR="00770965" w:rsidRPr="002C28C5" w:rsidRDefault="00770965" w:rsidP="00855365">
            <w:pPr>
              <w:pStyle w:val="NoSpacing"/>
              <w:jc w:val="right"/>
              <w:rPr>
                <w:ins w:id="2692" w:author="Benedikt Becker" w:date="2016-03-31T18:06:00Z"/>
              </w:rPr>
              <w:pPrChange w:id="2693" w:author="Benedikt Becker" w:date="2016-04-01T14:53:00Z">
                <w:pPr>
                  <w:pStyle w:val="NoSpacing"/>
                  <w:jc w:val="right"/>
                </w:pPr>
              </w:pPrChange>
            </w:pPr>
            <w:ins w:id="2694" w:author="Benedikt Becker" w:date="2016-03-31T18:06:00Z">
              <w:r w:rsidRPr="00B16DFB">
                <w:t>394</w:t>
              </w:r>
            </w:ins>
          </w:p>
        </w:tc>
        <w:tc>
          <w:tcPr>
            <w:tcW w:w="0" w:type="auto"/>
            <w:tcBorders>
              <w:top w:val="nil"/>
            </w:tcBorders>
            <w:vAlign w:val="bottom"/>
            <w:tcPrChange w:id="2695" w:author="Benedikt Becker" w:date="2016-04-02T18:40:00Z">
              <w:tcPr>
                <w:tcW w:w="1150" w:type="dxa"/>
                <w:gridSpan w:val="2"/>
                <w:tcBorders>
                  <w:top w:val="nil"/>
                </w:tcBorders>
                <w:vAlign w:val="center"/>
              </w:tcPr>
            </w:tcPrChange>
          </w:tcPr>
          <w:p w14:paraId="47EE248F" w14:textId="08440A06" w:rsidR="00770965" w:rsidRPr="002C28C5" w:rsidRDefault="00770965" w:rsidP="00855365">
            <w:pPr>
              <w:pStyle w:val="NoSpacing"/>
              <w:jc w:val="right"/>
              <w:rPr>
                <w:ins w:id="2696" w:author="Benedikt Becker" w:date="2016-03-31T18:06:00Z"/>
              </w:rPr>
              <w:pPrChange w:id="2697" w:author="Benedikt Becker" w:date="2016-04-01T14:53:00Z">
                <w:pPr>
                  <w:pStyle w:val="NoSpacing"/>
                  <w:jc w:val="right"/>
                </w:pPr>
              </w:pPrChange>
            </w:pPr>
            <w:ins w:id="2698" w:author="Benedikt Becker" w:date="2016-03-31T18:06:00Z">
              <w:r w:rsidRPr="00B16DFB">
                <w:t>53.5%</w:t>
              </w:r>
            </w:ins>
          </w:p>
        </w:tc>
      </w:tr>
      <w:tr w:rsidR="00770965" w14:paraId="2E3A7C6A" w14:textId="77777777" w:rsidTr="00855365">
        <w:tblPrEx>
          <w:tblPrExChange w:id="2699" w:author="Benedikt Becker" w:date="2016-04-01T14:53:00Z">
            <w:tblPrEx>
              <w:jc w:val="center"/>
              <w:tblBorders>
                <w:top w:val="single" w:sz="4" w:space="0" w:color="auto"/>
                <w:bottom w:val="single" w:sz="4" w:space="0" w:color="auto"/>
              </w:tblBorders>
              <w:tblCellMar>
                <w:left w:w="108" w:type="dxa"/>
                <w:right w:w="108" w:type="dxa"/>
              </w:tblCellMar>
            </w:tblPrEx>
          </w:tblPrExChange>
        </w:tblPrEx>
        <w:trPr>
          <w:trHeight w:val="20"/>
          <w:jc w:val="center"/>
          <w:ins w:id="2700" w:author="Benedikt Becker" w:date="2016-03-31T18:06:00Z"/>
          <w:trPrChange w:id="2701" w:author="Benedikt Becker" w:date="2016-04-01T14:53:00Z">
            <w:trPr>
              <w:gridAfter w:val="0"/>
              <w:trHeight w:val="20"/>
              <w:jc w:val="center"/>
            </w:trPr>
          </w:trPrChange>
        </w:trPr>
        <w:tc>
          <w:tcPr>
            <w:tcW w:w="0" w:type="auto"/>
            <w:tcBorders>
              <w:top w:val="nil"/>
              <w:bottom w:val="nil"/>
            </w:tcBorders>
            <w:vAlign w:val="bottom"/>
            <w:tcPrChange w:id="2702" w:author="Benedikt Becker" w:date="2016-04-01T14:53:00Z">
              <w:tcPr>
                <w:tcW w:w="1421" w:type="dxa"/>
                <w:gridSpan w:val="2"/>
                <w:tcBorders>
                  <w:top w:val="nil"/>
                  <w:bottom w:val="nil"/>
                </w:tcBorders>
                <w:vAlign w:val="center"/>
              </w:tcPr>
            </w:tcPrChange>
          </w:tcPr>
          <w:p w14:paraId="1FDD4CE3" w14:textId="77777777" w:rsidR="00770965" w:rsidRPr="002C28C5" w:rsidRDefault="00770965" w:rsidP="00D34698">
            <w:pPr>
              <w:pStyle w:val="NoSpacing"/>
              <w:spacing w:before="100"/>
              <w:rPr>
                <w:ins w:id="2703" w:author="Benedikt Becker" w:date="2016-03-31T18:06:00Z"/>
                <w:rPrChange w:id="2704" w:author="Benedikt Becker" w:date="2016-03-31T18:02:00Z">
                  <w:rPr>
                    <w:ins w:id="2705" w:author="Benedikt Becker" w:date="2016-03-31T18:06:00Z"/>
                    <w:lang w:val="en-GB"/>
                  </w:rPr>
                </w:rPrChange>
              </w:rPr>
            </w:pPr>
          </w:p>
        </w:tc>
        <w:tc>
          <w:tcPr>
            <w:tcW w:w="0" w:type="auto"/>
            <w:tcBorders>
              <w:top w:val="nil"/>
              <w:bottom w:val="nil"/>
            </w:tcBorders>
            <w:vAlign w:val="bottom"/>
            <w:tcPrChange w:id="2706" w:author="Benedikt Becker" w:date="2016-04-01T14:53:00Z">
              <w:tcPr>
                <w:tcW w:w="1181" w:type="dxa"/>
                <w:gridSpan w:val="2"/>
                <w:tcBorders>
                  <w:top w:val="nil"/>
                  <w:bottom w:val="nil"/>
                </w:tcBorders>
                <w:vAlign w:val="center"/>
              </w:tcPr>
            </w:tcPrChange>
          </w:tcPr>
          <w:p w14:paraId="07DB61A8" w14:textId="35414AF1" w:rsidR="00770965" w:rsidRDefault="00770965" w:rsidP="008F18E6">
            <w:pPr>
              <w:pStyle w:val="NoSpacing"/>
              <w:rPr>
                <w:ins w:id="2707" w:author="Benedikt Becker" w:date="2016-03-31T18:06:00Z"/>
              </w:rPr>
            </w:pPr>
            <w:ins w:id="2708" w:author="Benedikt Becker" w:date="2016-03-31T18:06:00Z">
              <w:r w:rsidRPr="00B16DFB">
                <w:t>Indexing</w:t>
              </w:r>
            </w:ins>
          </w:p>
        </w:tc>
        <w:tc>
          <w:tcPr>
            <w:tcW w:w="0" w:type="auto"/>
            <w:tcBorders>
              <w:top w:val="nil"/>
              <w:bottom w:val="nil"/>
            </w:tcBorders>
            <w:vAlign w:val="bottom"/>
            <w:tcPrChange w:id="2709" w:author="Benedikt Becker" w:date="2016-04-01T14:53:00Z">
              <w:tcPr>
                <w:tcW w:w="714" w:type="dxa"/>
                <w:gridSpan w:val="2"/>
                <w:tcBorders>
                  <w:top w:val="nil"/>
                  <w:bottom w:val="nil"/>
                </w:tcBorders>
                <w:vAlign w:val="center"/>
              </w:tcPr>
            </w:tcPrChange>
          </w:tcPr>
          <w:p w14:paraId="063E1E8F" w14:textId="24E4D353" w:rsidR="00770965" w:rsidRPr="002C28C5" w:rsidRDefault="00770965" w:rsidP="00855365">
            <w:pPr>
              <w:pStyle w:val="NoSpacing"/>
              <w:jc w:val="right"/>
              <w:rPr>
                <w:ins w:id="2710" w:author="Benedikt Becker" w:date="2016-03-31T18:06:00Z"/>
              </w:rPr>
              <w:pPrChange w:id="2711" w:author="Benedikt Becker" w:date="2016-04-01T14:53:00Z">
                <w:pPr>
                  <w:pStyle w:val="NoSpacing"/>
                  <w:jc w:val="right"/>
                </w:pPr>
              </w:pPrChange>
            </w:pPr>
            <w:ins w:id="2712" w:author="Benedikt Becker" w:date="2016-03-31T18:06:00Z">
              <w:r w:rsidRPr="00B16DFB">
                <w:t>20</w:t>
              </w:r>
            </w:ins>
          </w:p>
        </w:tc>
        <w:tc>
          <w:tcPr>
            <w:tcW w:w="0" w:type="auto"/>
            <w:tcBorders>
              <w:top w:val="nil"/>
              <w:bottom w:val="nil"/>
            </w:tcBorders>
            <w:vAlign w:val="bottom"/>
            <w:tcPrChange w:id="2713" w:author="Benedikt Becker" w:date="2016-04-01T14:53:00Z">
              <w:tcPr>
                <w:tcW w:w="1150" w:type="dxa"/>
                <w:gridSpan w:val="2"/>
                <w:tcBorders>
                  <w:top w:val="nil"/>
                  <w:bottom w:val="nil"/>
                </w:tcBorders>
                <w:vAlign w:val="center"/>
              </w:tcPr>
            </w:tcPrChange>
          </w:tcPr>
          <w:p w14:paraId="18271417" w14:textId="798BCD79" w:rsidR="00770965" w:rsidRPr="002C28C5" w:rsidRDefault="00770965" w:rsidP="00855365">
            <w:pPr>
              <w:pStyle w:val="NoSpacing"/>
              <w:jc w:val="right"/>
              <w:rPr>
                <w:ins w:id="2714" w:author="Benedikt Becker" w:date="2016-03-31T18:06:00Z"/>
              </w:rPr>
              <w:pPrChange w:id="2715" w:author="Benedikt Becker" w:date="2016-04-01T14:53:00Z">
                <w:pPr>
                  <w:pStyle w:val="NoSpacing"/>
                  <w:jc w:val="right"/>
                </w:pPr>
              </w:pPrChange>
            </w:pPr>
            <w:ins w:id="2716" w:author="Benedikt Becker" w:date="2016-03-31T18:06:00Z">
              <w:r w:rsidRPr="00B16DFB">
                <w:t>2.7%</w:t>
              </w:r>
            </w:ins>
          </w:p>
        </w:tc>
      </w:tr>
      <w:tr w:rsidR="00770965" w14:paraId="7724FD70" w14:textId="77777777" w:rsidTr="00215175">
        <w:trPr>
          <w:trHeight w:val="387"/>
          <w:jc w:val="center"/>
          <w:ins w:id="2717" w:author="Benedikt Becker" w:date="2016-03-31T18:01:00Z"/>
          <w:trPrChange w:id="2718" w:author="Benedikt Becker" w:date="2016-04-02T18:41:00Z">
            <w:trPr>
              <w:gridBefore w:val="1"/>
              <w:trHeight w:val="256"/>
            </w:trPr>
          </w:trPrChange>
        </w:trPr>
        <w:tc>
          <w:tcPr>
            <w:tcW w:w="0" w:type="auto"/>
            <w:tcBorders>
              <w:top w:val="nil"/>
            </w:tcBorders>
            <w:vAlign w:val="bottom"/>
            <w:tcPrChange w:id="2719" w:author="Benedikt Becker" w:date="2016-04-02T18:41:00Z">
              <w:tcPr>
                <w:tcW w:w="1310" w:type="dxa"/>
                <w:gridSpan w:val="2"/>
                <w:tcBorders>
                  <w:top w:val="nil"/>
                  <w:left w:val="nil"/>
                  <w:bottom w:val="nil"/>
                  <w:right w:val="nil"/>
                </w:tcBorders>
                <w:vAlign w:val="bottom"/>
              </w:tcPr>
            </w:tcPrChange>
          </w:tcPr>
          <w:p w14:paraId="222CC527" w14:textId="77777777" w:rsidR="00770965" w:rsidRPr="00D738F9" w:rsidRDefault="00770965" w:rsidP="00855365">
            <w:pPr>
              <w:pStyle w:val="NoSpacing"/>
              <w:rPr>
                <w:ins w:id="2720" w:author="Benedikt Becker" w:date="2016-03-31T18:01:00Z"/>
              </w:rPr>
              <w:pPrChange w:id="2721" w:author="Benedikt Becker" w:date="2016-04-01T14:52:00Z">
                <w:pPr>
                  <w:spacing w:before="0" w:beforeAutospacing="0" w:after="0" w:afterAutospacing="0" w:line="240" w:lineRule="auto"/>
                </w:pPr>
              </w:pPrChange>
            </w:pPr>
            <w:ins w:id="2722" w:author="Benedikt Becker" w:date="2016-03-31T18:01:00Z">
              <w:r w:rsidRPr="00D738F9">
                <w:t>Overall</w:t>
              </w:r>
            </w:ins>
          </w:p>
        </w:tc>
        <w:tc>
          <w:tcPr>
            <w:tcW w:w="0" w:type="auto"/>
            <w:tcBorders>
              <w:top w:val="nil"/>
            </w:tcBorders>
            <w:vAlign w:val="bottom"/>
            <w:tcPrChange w:id="2723" w:author="Benedikt Becker" w:date="2016-04-02T18:41:00Z">
              <w:tcPr>
                <w:tcW w:w="1280" w:type="dxa"/>
                <w:gridSpan w:val="2"/>
                <w:tcBorders>
                  <w:top w:val="nil"/>
                  <w:left w:val="nil"/>
                  <w:bottom w:val="nil"/>
                  <w:right w:val="nil"/>
                </w:tcBorders>
                <w:vAlign w:val="bottom"/>
              </w:tcPr>
            </w:tcPrChange>
          </w:tcPr>
          <w:p w14:paraId="2A943838" w14:textId="73548378" w:rsidR="00770965" w:rsidRPr="00D738F9" w:rsidRDefault="00770965" w:rsidP="00855365">
            <w:pPr>
              <w:pStyle w:val="NoSpacing"/>
              <w:rPr>
                <w:ins w:id="2724" w:author="Benedikt Becker" w:date="2016-03-31T18:01:00Z"/>
              </w:rPr>
              <w:pPrChange w:id="2725" w:author="Benedikt Becker" w:date="2016-04-01T14:52:00Z">
                <w:pPr>
                  <w:spacing w:before="0" w:beforeAutospacing="0" w:after="0" w:afterAutospacing="0" w:line="240" w:lineRule="auto"/>
                </w:pPr>
              </w:pPrChange>
            </w:pPr>
            <w:ins w:id="2726" w:author="Benedikt Becker" w:date="2016-03-31T18:04:00Z">
              <w:r>
                <w:t>S</w:t>
              </w:r>
            </w:ins>
            <w:ins w:id="2727" w:author="Benedikt Becker" w:date="2016-03-31T18:01:00Z">
              <w:r w:rsidRPr="00D738F9">
                <w:t>ynonym</w:t>
              </w:r>
            </w:ins>
          </w:p>
        </w:tc>
        <w:tc>
          <w:tcPr>
            <w:tcW w:w="0" w:type="auto"/>
            <w:tcBorders>
              <w:top w:val="nil"/>
            </w:tcBorders>
            <w:vAlign w:val="bottom"/>
            <w:tcPrChange w:id="2728" w:author="Benedikt Becker" w:date="2016-04-02T18:41:00Z">
              <w:tcPr>
                <w:tcW w:w="1280" w:type="dxa"/>
                <w:gridSpan w:val="2"/>
                <w:tcBorders>
                  <w:top w:val="nil"/>
                  <w:left w:val="nil"/>
                  <w:bottom w:val="nil"/>
                  <w:right w:val="nil"/>
                </w:tcBorders>
                <w:vAlign w:val="bottom"/>
              </w:tcPr>
            </w:tcPrChange>
          </w:tcPr>
          <w:p w14:paraId="133D8806" w14:textId="77777777" w:rsidR="00770965" w:rsidRPr="000E2EAC" w:rsidRDefault="00770965" w:rsidP="00855365">
            <w:pPr>
              <w:pStyle w:val="NoSpacing"/>
              <w:jc w:val="right"/>
              <w:rPr>
                <w:ins w:id="2729" w:author="Benedikt Becker" w:date="2016-03-31T18:01:00Z"/>
              </w:rPr>
              <w:pPrChange w:id="2730" w:author="Benedikt Becker" w:date="2016-04-01T14:53:00Z">
                <w:pPr>
                  <w:spacing w:before="0" w:beforeAutospacing="0" w:after="0" w:afterAutospacing="0" w:line="240" w:lineRule="auto"/>
                  <w:jc w:val="right"/>
                </w:pPr>
              </w:pPrChange>
            </w:pPr>
            <w:ins w:id="2731" w:author="Benedikt Becker" w:date="2016-03-31T18:01:00Z">
              <w:r w:rsidRPr="000E2EAC">
                <w:t>644</w:t>
              </w:r>
            </w:ins>
          </w:p>
        </w:tc>
        <w:tc>
          <w:tcPr>
            <w:tcW w:w="0" w:type="auto"/>
            <w:tcBorders>
              <w:top w:val="nil"/>
            </w:tcBorders>
            <w:vAlign w:val="bottom"/>
            <w:tcPrChange w:id="2732" w:author="Benedikt Becker" w:date="2016-04-02T18:41:00Z">
              <w:tcPr>
                <w:tcW w:w="1280" w:type="dxa"/>
                <w:gridSpan w:val="2"/>
                <w:tcBorders>
                  <w:top w:val="nil"/>
                  <w:left w:val="nil"/>
                  <w:bottom w:val="nil"/>
                  <w:right w:val="nil"/>
                </w:tcBorders>
                <w:vAlign w:val="bottom"/>
              </w:tcPr>
            </w:tcPrChange>
          </w:tcPr>
          <w:p w14:paraId="3A981330" w14:textId="77777777" w:rsidR="00770965" w:rsidRPr="00B124B2" w:rsidRDefault="00770965" w:rsidP="00855365">
            <w:pPr>
              <w:pStyle w:val="NoSpacing"/>
              <w:jc w:val="right"/>
              <w:rPr>
                <w:ins w:id="2733" w:author="Benedikt Becker" w:date="2016-03-31T18:01:00Z"/>
              </w:rPr>
              <w:pPrChange w:id="2734" w:author="Benedikt Becker" w:date="2016-04-01T14:53:00Z">
                <w:pPr>
                  <w:spacing w:before="0" w:beforeAutospacing="0" w:after="0" w:afterAutospacing="0" w:line="240" w:lineRule="auto"/>
                </w:pPr>
              </w:pPrChange>
            </w:pPr>
            <w:ins w:id="2735" w:author="Benedikt Becker" w:date="2016-03-31T18:01:00Z">
              <w:r w:rsidRPr="00D34698">
                <w:t>87.4%</w:t>
              </w:r>
            </w:ins>
          </w:p>
        </w:tc>
      </w:tr>
      <w:tr w:rsidR="00770965" w14:paraId="269565D1" w14:textId="77777777" w:rsidTr="00855365">
        <w:trPr>
          <w:trHeight w:val="20"/>
          <w:jc w:val="center"/>
          <w:ins w:id="2736" w:author="Benedikt Becker" w:date="2016-03-31T18:01:00Z"/>
          <w:trPrChange w:id="2737" w:author="Benedikt Becker" w:date="2016-04-01T14:53:00Z">
            <w:trPr>
              <w:gridBefore w:val="1"/>
              <w:trHeight w:val="256"/>
            </w:trPr>
          </w:trPrChange>
        </w:trPr>
        <w:tc>
          <w:tcPr>
            <w:tcW w:w="0" w:type="auto"/>
            <w:tcBorders>
              <w:bottom w:val="nil"/>
            </w:tcBorders>
            <w:vAlign w:val="bottom"/>
            <w:tcPrChange w:id="2738" w:author="Benedikt Becker" w:date="2016-04-01T14:53:00Z">
              <w:tcPr>
                <w:tcW w:w="1310" w:type="dxa"/>
                <w:gridSpan w:val="2"/>
                <w:tcBorders>
                  <w:top w:val="nil"/>
                  <w:left w:val="nil"/>
                  <w:bottom w:val="nil"/>
                  <w:right w:val="nil"/>
                </w:tcBorders>
                <w:vAlign w:val="bottom"/>
              </w:tcPr>
            </w:tcPrChange>
          </w:tcPr>
          <w:p w14:paraId="611BAC32" w14:textId="50298E8A" w:rsidR="00770965" w:rsidRPr="00D738F9" w:rsidRDefault="00770965" w:rsidP="00855365">
            <w:pPr>
              <w:pStyle w:val="NoSpacing"/>
              <w:rPr>
                <w:ins w:id="2739" w:author="Benedikt Becker" w:date="2016-03-31T18:01:00Z"/>
              </w:rPr>
              <w:pPrChange w:id="2740" w:author="Benedikt Becker" w:date="2016-04-01T14:52:00Z">
                <w:pPr>
                  <w:spacing w:before="0" w:beforeAutospacing="0" w:after="0" w:afterAutospacing="0" w:line="240" w:lineRule="auto"/>
                </w:pPr>
              </w:pPrChange>
            </w:pPr>
          </w:p>
        </w:tc>
        <w:tc>
          <w:tcPr>
            <w:tcW w:w="0" w:type="auto"/>
            <w:tcBorders>
              <w:bottom w:val="nil"/>
            </w:tcBorders>
            <w:vAlign w:val="bottom"/>
            <w:tcPrChange w:id="2741" w:author="Benedikt Becker" w:date="2016-04-01T14:53:00Z">
              <w:tcPr>
                <w:tcW w:w="1280" w:type="dxa"/>
                <w:gridSpan w:val="2"/>
                <w:tcBorders>
                  <w:top w:val="nil"/>
                  <w:left w:val="nil"/>
                  <w:bottom w:val="nil"/>
                  <w:right w:val="nil"/>
                </w:tcBorders>
                <w:vAlign w:val="bottom"/>
              </w:tcPr>
            </w:tcPrChange>
          </w:tcPr>
          <w:p w14:paraId="7DA9D366" w14:textId="77A84852" w:rsidR="00770965" w:rsidRPr="000E2EAC" w:rsidRDefault="00770965" w:rsidP="00855365">
            <w:pPr>
              <w:pStyle w:val="NoSpacing"/>
              <w:rPr>
                <w:ins w:id="2742" w:author="Benedikt Becker" w:date="2016-03-31T18:01:00Z"/>
              </w:rPr>
              <w:pPrChange w:id="2743" w:author="Benedikt Becker" w:date="2016-04-01T14:52:00Z">
                <w:pPr>
                  <w:spacing w:before="0" w:beforeAutospacing="0" w:after="0" w:afterAutospacing="0" w:line="240" w:lineRule="auto"/>
                </w:pPr>
              </w:pPrChange>
            </w:pPr>
            <w:ins w:id="2744" w:author="Benedikt Becker" w:date="2016-03-31T18:01:00Z">
              <w:r w:rsidRPr="00D738F9">
                <w:t>Indexing</w:t>
              </w:r>
            </w:ins>
          </w:p>
        </w:tc>
        <w:tc>
          <w:tcPr>
            <w:tcW w:w="0" w:type="auto"/>
            <w:tcBorders>
              <w:bottom w:val="nil"/>
            </w:tcBorders>
            <w:vAlign w:val="bottom"/>
            <w:tcPrChange w:id="2745" w:author="Benedikt Becker" w:date="2016-04-01T14:53:00Z">
              <w:tcPr>
                <w:tcW w:w="1280" w:type="dxa"/>
                <w:gridSpan w:val="2"/>
                <w:tcBorders>
                  <w:top w:val="nil"/>
                  <w:left w:val="nil"/>
                  <w:bottom w:val="nil"/>
                  <w:right w:val="nil"/>
                </w:tcBorders>
                <w:vAlign w:val="bottom"/>
              </w:tcPr>
            </w:tcPrChange>
          </w:tcPr>
          <w:p w14:paraId="771FFD11" w14:textId="77777777" w:rsidR="00770965" w:rsidRPr="00B124B2" w:rsidRDefault="00770965" w:rsidP="00855365">
            <w:pPr>
              <w:pStyle w:val="NoSpacing"/>
              <w:jc w:val="right"/>
              <w:rPr>
                <w:ins w:id="2746" w:author="Benedikt Becker" w:date="2016-03-31T18:01:00Z"/>
              </w:rPr>
              <w:pPrChange w:id="2747" w:author="Benedikt Becker" w:date="2016-04-01T14:53:00Z">
                <w:pPr>
                  <w:spacing w:before="0" w:beforeAutospacing="0" w:after="0" w:afterAutospacing="0" w:line="240" w:lineRule="auto"/>
                  <w:jc w:val="right"/>
                </w:pPr>
              </w:pPrChange>
            </w:pPr>
            <w:ins w:id="2748" w:author="Benedikt Becker" w:date="2016-03-31T18:01:00Z">
              <w:r w:rsidRPr="000E2EAC">
                <w:t>93</w:t>
              </w:r>
            </w:ins>
          </w:p>
        </w:tc>
        <w:tc>
          <w:tcPr>
            <w:tcW w:w="0" w:type="auto"/>
            <w:tcBorders>
              <w:bottom w:val="nil"/>
            </w:tcBorders>
            <w:vAlign w:val="bottom"/>
            <w:tcPrChange w:id="2749" w:author="Benedikt Becker" w:date="2016-04-01T14:53:00Z">
              <w:tcPr>
                <w:tcW w:w="1280" w:type="dxa"/>
                <w:gridSpan w:val="2"/>
                <w:tcBorders>
                  <w:top w:val="nil"/>
                  <w:left w:val="nil"/>
                  <w:bottom w:val="nil"/>
                  <w:right w:val="nil"/>
                </w:tcBorders>
                <w:vAlign w:val="bottom"/>
              </w:tcPr>
            </w:tcPrChange>
          </w:tcPr>
          <w:p w14:paraId="213C6FB0" w14:textId="77777777" w:rsidR="00770965" w:rsidRPr="00B124B2" w:rsidRDefault="00770965" w:rsidP="00855365">
            <w:pPr>
              <w:pStyle w:val="NoSpacing"/>
              <w:jc w:val="right"/>
              <w:rPr>
                <w:ins w:id="2750" w:author="Benedikt Becker" w:date="2016-03-31T18:01:00Z"/>
              </w:rPr>
              <w:pPrChange w:id="2751" w:author="Benedikt Becker" w:date="2016-04-01T14:53:00Z">
                <w:pPr>
                  <w:spacing w:before="0" w:beforeAutospacing="0" w:after="0" w:afterAutospacing="0" w:line="240" w:lineRule="auto"/>
                </w:pPr>
              </w:pPrChange>
            </w:pPr>
            <w:ins w:id="2752" w:author="Benedikt Becker" w:date="2016-03-31T18:01:00Z">
              <w:r w:rsidRPr="00D34698">
                <w:t>12.6%</w:t>
              </w:r>
            </w:ins>
          </w:p>
        </w:tc>
      </w:tr>
    </w:tbl>
    <w:p w14:paraId="15CFDB9F" w14:textId="45529975" w:rsidR="0098510C" w:rsidDel="0060249D" w:rsidRDefault="00ED29FF">
      <w:pPr>
        <w:pStyle w:val="Figure"/>
        <w:jc w:val="left"/>
        <w:rPr>
          <w:del w:id="2753" w:author="Benedikt Becker" w:date="2016-03-31T18:09:00Z"/>
        </w:rPr>
        <w:pPrChange w:id="2754" w:author="Benedikt Becker" w:date="2016-03-31T18:09:00Z">
          <w:pPr>
            <w:pStyle w:val="Figure"/>
          </w:pPr>
        </w:pPrChange>
      </w:pPr>
      <w:del w:id="2755" w:author="Benedikt Becker" w:date="2016-03-31T18:09:00Z">
        <w:r w:rsidDel="0060249D">
          <w:rPr>
            <w:noProof/>
            <w:lang w:eastAsia="en-GB"/>
          </w:rPr>
          <w:drawing>
            <wp:inline distT="0" distB="0" distL="0" distR="0" wp14:anchorId="67EB2609" wp14:editId="7339B83F">
              <wp:extent cx="1948815" cy="1724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8815" cy="1724660"/>
                      </a:xfrm>
                      <a:prstGeom prst="rect">
                        <a:avLst/>
                      </a:prstGeom>
                      <a:noFill/>
                      <a:ln>
                        <a:noFill/>
                      </a:ln>
                    </pic:spPr>
                  </pic:pic>
                </a:graphicData>
              </a:graphic>
            </wp:inline>
          </w:drawing>
        </w:r>
      </w:del>
    </w:p>
    <w:p w14:paraId="62292A51" w14:textId="01C63ACD" w:rsidR="0098510C" w:rsidDel="007525BD" w:rsidRDefault="00520DA2" w:rsidP="008D4465">
      <w:pPr>
        <w:pStyle w:val="Caption"/>
        <w:rPr>
          <w:del w:id="2756" w:author="Benedikt Becker" w:date="2016-03-14T18:34:00Z"/>
        </w:rPr>
      </w:pPr>
      <w:del w:id="2757" w:author="Benedikt Becker" w:date="2016-03-14T18:34:00Z">
        <w:r w:rsidDel="007525BD">
          <w:delText xml:space="preserve">Figure 5:  Error analysis of false positive codes in </w:delText>
        </w:r>
        <w:r w:rsidDel="007525BD">
          <w:rPr>
            <w:iCs/>
          </w:rPr>
          <w:delText>expand</w:delText>
        </w:r>
        <w:r w:rsidR="00841013" w:rsidRPr="00841013" w:rsidDel="007525BD">
          <w:rPr>
            <w:iCs/>
            <w:vertAlign w:val="subscript"/>
          </w:rPr>
          <w:delText>3</w:delText>
        </w:r>
        <w:r w:rsidDel="007525BD">
          <w:rPr>
            <w:sz w:val="24"/>
          </w:rPr>
          <w:fldChar w:fldCharType="begin"/>
        </w:r>
        <w:r w:rsidDel="007525BD">
          <w:delInstrText xml:space="preserve">TC "5  Error analysis of false positive codes in </w:delInstrText>
        </w:r>
        <w:r w:rsidDel="007525BD">
          <w:rPr>
            <w:iCs/>
          </w:rPr>
          <w:delInstrText>expand</w:delInstrText>
        </w:r>
        <w:r w:rsidDel="007525BD">
          <w:rPr>
            <w:i w:val="0"/>
            <w:iCs/>
            <w:sz w:val="24"/>
          </w:rPr>
          <w:fldChar w:fldCharType="begin"/>
        </w:r>
        <w:r w:rsidDel="007525BD">
          <w:rPr>
            <w:iCs/>
          </w:rPr>
          <w:delInstrText xml:space="preserve"> EQ \s\do5(</w:delInstrText>
        </w:r>
        <w:r w:rsidDel="007525BD">
          <w:rPr>
            <w:iCs/>
            <w:sz w:val="16"/>
            <w:szCs w:val="16"/>
          </w:rPr>
          <w:delInstrText>3</w:delInstrText>
        </w:r>
        <w:r w:rsidDel="007525BD">
          <w:rPr>
            <w:iCs/>
          </w:rPr>
          <w:delInstrText>)</w:delInstrText>
        </w:r>
        <w:r w:rsidDel="007525BD">
          <w:rPr>
            <w:i w:val="0"/>
            <w:iCs/>
            <w:sz w:val="24"/>
          </w:rPr>
          <w:fldChar w:fldCharType="end"/>
        </w:r>
        <w:r w:rsidDel="007525BD">
          <w:delInstrText>" \f f</w:delInstrText>
        </w:r>
        <w:r w:rsidDel="007525BD">
          <w:rPr>
            <w:sz w:val="24"/>
          </w:rPr>
          <w:fldChar w:fldCharType="end"/>
        </w:r>
      </w:del>
    </w:p>
    <w:p w14:paraId="2C183797" w14:textId="678D779E" w:rsidR="007525BD" w:rsidRDefault="007525BD">
      <w:pPr>
        <w:pStyle w:val="Caption"/>
        <w:keepNext/>
        <w:ind w:left="720"/>
        <w:jc w:val="center"/>
        <w:rPr>
          <w:ins w:id="2758" w:author="Benedikt Becker" w:date="2016-03-14T18:34:00Z"/>
        </w:rPr>
        <w:pPrChange w:id="2759" w:author="Benedikt Becker" w:date="2016-03-31T18:12:00Z">
          <w:pPr>
            <w:pStyle w:val="Caption"/>
          </w:pPr>
        </w:pPrChange>
      </w:pPr>
      <w:bookmarkStart w:id="2760" w:name="_Ref445743823"/>
      <w:proofErr w:type="gramStart"/>
      <w:ins w:id="2761" w:author="Benedikt Becker" w:date="2016-03-14T18:34:00Z">
        <w:r>
          <w:t xml:space="preserve">Table </w:t>
        </w:r>
        <w:r>
          <w:fldChar w:fldCharType="begin"/>
        </w:r>
        <w:r>
          <w:instrText xml:space="preserve"> SEQ Table \* ARABIC </w:instrText>
        </w:r>
      </w:ins>
      <w:r>
        <w:fldChar w:fldCharType="separate"/>
      </w:r>
      <w:ins w:id="2762" w:author="Benedikt Becker" w:date="2016-03-17T18:23:00Z">
        <w:r w:rsidR="005E1E82">
          <w:rPr>
            <w:noProof/>
          </w:rPr>
          <w:t>4</w:t>
        </w:r>
      </w:ins>
      <w:ins w:id="2763" w:author="Benedikt Becker" w:date="2016-03-14T18:34:00Z">
        <w:r>
          <w:fldChar w:fldCharType="end"/>
        </w:r>
        <w:bookmarkEnd w:id="2760"/>
        <w:r>
          <w:t xml:space="preserve">: </w:t>
        </w:r>
      </w:ins>
      <w:ins w:id="2764" w:author="Benedikt Becker" w:date="2016-03-31T18:09:00Z">
        <w:r w:rsidR="0060249D">
          <w:t xml:space="preserve">Number of false negative codes </w:t>
        </w:r>
        <w:r w:rsidR="0060249D" w:rsidRPr="00B16DFB">
          <w:t xml:space="preserve">in </w:t>
        </w:r>
        <w:r w:rsidR="0060249D" w:rsidRPr="00B16DFB">
          <w:rPr>
            <w:i w:val="0"/>
          </w:rPr>
          <w:t>expand</w:t>
        </w:r>
        <w:r w:rsidR="0060249D" w:rsidRPr="00B16DFB">
          <w:rPr>
            <w:i w:val="0"/>
            <w:vertAlign w:val="subscript"/>
          </w:rPr>
          <w:t>3</w:t>
        </w:r>
      </w:ins>
      <w:ins w:id="2765" w:author="Benedikt Becker" w:date="2016-03-31T18:12:00Z">
        <w:r w:rsidR="0033053E">
          <w:rPr>
            <w:i w:val="0"/>
          </w:rPr>
          <w:t xml:space="preserve"> </w:t>
        </w:r>
      </w:ins>
      <w:ins w:id="2766" w:author="Benedikt Becker" w:date="2016-03-31T18:09:00Z">
        <w:r w:rsidR="0060249D">
          <w:t>in e</w:t>
        </w:r>
        <w:r w:rsidR="0060249D" w:rsidRPr="00AF7CF2">
          <w:t xml:space="preserve">rror analysis </w:t>
        </w:r>
        <w:r w:rsidR="0060249D">
          <w:t>categories</w:t>
        </w:r>
        <w:r w:rsidR="0060249D">
          <w:rPr>
            <w:i w:val="0"/>
          </w:rPr>
          <w:t xml:space="preserve"> and their percentage of all false </w:t>
        </w:r>
        <w:r w:rsidR="0060249D">
          <w:t xml:space="preserve">negative </w:t>
        </w:r>
        <w:r w:rsidR="0060249D">
          <w:rPr>
            <w:i w:val="0"/>
          </w:rPr>
          <w:t>codes.</w:t>
        </w:r>
      </w:ins>
      <w:proofErr w:type="gramEnd"/>
    </w:p>
    <w:tbl>
      <w:tblPr>
        <w:tblStyle w:val="TableGrid"/>
        <w:tblW w:w="0" w:type="auto"/>
        <w:jc w:val="center"/>
        <w:tblLayout w:type="fixed"/>
        <w:tblLook w:val="0000" w:firstRow="0" w:lastRow="0" w:firstColumn="0" w:lastColumn="0" w:noHBand="0" w:noVBand="0"/>
        <w:tblPrChange w:id="2767" w:author="Benedikt Becker" w:date="2016-04-01T14:54:00Z">
          <w:tblPr>
            <w:tblW w:w="0" w:type="auto"/>
            <w:tblLayout w:type="fixed"/>
            <w:tblCellMar>
              <w:left w:w="30" w:type="dxa"/>
              <w:right w:w="30" w:type="dxa"/>
            </w:tblCellMar>
            <w:tblLook w:val="0000" w:firstRow="0" w:lastRow="0" w:firstColumn="0" w:lastColumn="0" w:noHBand="0" w:noVBand="0"/>
          </w:tblPr>
        </w:tblPrChange>
      </w:tblPr>
      <w:tblGrid>
        <w:gridCol w:w="1421"/>
        <w:gridCol w:w="1235"/>
        <w:gridCol w:w="714"/>
        <w:gridCol w:w="1150"/>
        <w:tblGridChange w:id="2768">
          <w:tblGrid>
            <w:gridCol w:w="1310"/>
            <w:gridCol w:w="1280"/>
            <w:gridCol w:w="1280"/>
            <w:gridCol w:w="1280"/>
          </w:tblGrid>
        </w:tblGridChange>
      </w:tblGrid>
      <w:tr w:rsidR="005125F4" w14:paraId="7032C10E" w14:textId="77777777" w:rsidTr="00855365">
        <w:trPr>
          <w:trHeight w:val="20"/>
          <w:jc w:val="center"/>
          <w:ins w:id="2769" w:author="Benedikt Becker" w:date="2016-03-31T18:10:00Z"/>
          <w:trPrChange w:id="2770" w:author="Benedikt Becker" w:date="2016-04-01T14:54:00Z">
            <w:trPr>
              <w:trHeight w:val="256"/>
            </w:trPr>
          </w:trPrChange>
        </w:trPr>
        <w:tc>
          <w:tcPr>
            <w:tcW w:w="1421" w:type="dxa"/>
            <w:tcBorders>
              <w:top w:val="nil"/>
              <w:bottom w:val="nil"/>
            </w:tcBorders>
            <w:vAlign w:val="bottom"/>
            <w:tcPrChange w:id="2771" w:author="Benedikt Becker" w:date="2016-04-01T14:54:00Z">
              <w:tcPr>
                <w:tcW w:w="1310" w:type="dxa"/>
                <w:tcBorders>
                  <w:top w:val="nil"/>
                  <w:left w:val="nil"/>
                  <w:bottom w:val="nil"/>
                  <w:right w:val="nil"/>
                </w:tcBorders>
                <w:vAlign w:val="bottom"/>
              </w:tcPr>
            </w:tcPrChange>
          </w:tcPr>
          <w:p w14:paraId="7263B3D6" w14:textId="14903637" w:rsidR="005125F4" w:rsidRDefault="005125F4" w:rsidP="00855365">
            <w:pPr>
              <w:pStyle w:val="NoSpacing"/>
              <w:rPr>
                <w:ins w:id="2772" w:author="Benedikt Becker" w:date="2016-03-31T18:10:00Z"/>
              </w:rPr>
              <w:pPrChange w:id="2773" w:author="Benedikt Becker" w:date="2016-04-01T14:54:00Z">
                <w:pPr>
                  <w:spacing w:before="0" w:beforeAutospacing="0" w:after="0" w:afterAutospacing="0" w:line="240" w:lineRule="auto"/>
                </w:pPr>
              </w:pPrChange>
            </w:pPr>
            <w:ins w:id="2774" w:author="Benedikt Becker" w:date="2016-03-31T18:10:00Z">
              <w:r w:rsidRPr="00B16DFB">
                <w:rPr>
                  <w:b/>
                </w:rPr>
                <w:t>Coding system</w:t>
              </w:r>
            </w:ins>
          </w:p>
        </w:tc>
        <w:tc>
          <w:tcPr>
            <w:tcW w:w="1235" w:type="dxa"/>
            <w:tcBorders>
              <w:top w:val="nil"/>
              <w:bottom w:val="nil"/>
            </w:tcBorders>
            <w:vAlign w:val="bottom"/>
            <w:tcPrChange w:id="2775" w:author="Benedikt Becker" w:date="2016-04-01T14:54:00Z">
              <w:tcPr>
                <w:tcW w:w="1280" w:type="dxa"/>
                <w:tcBorders>
                  <w:top w:val="nil"/>
                  <w:left w:val="nil"/>
                  <w:bottom w:val="nil"/>
                  <w:right w:val="nil"/>
                </w:tcBorders>
                <w:vAlign w:val="bottom"/>
              </w:tcPr>
            </w:tcPrChange>
          </w:tcPr>
          <w:p w14:paraId="75F712A6" w14:textId="77920AE7" w:rsidR="005125F4" w:rsidRDefault="005125F4" w:rsidP="00855365">
            <w:pPr>
              <w:pStyle w:val="NoSpacing"/>
              <w:rPr>
                <w:ins w:id="2776" w:author="Benedikt Becker" w:date="2016-03-31T18:10:00Z"/>
              </w:rPr>
              <w:pPrChange w:id="2777" w:author="Benedikt Becker" w:date="2016-04-01T14:54:00Z">
                <w:pPr>
                  <w:spacing w:before="0" w:beforeAutospacing="0" w:after="0" w:afterAutospacing="0" w:line="240" w:lineRule="auto"/>
                </w:pPr>
              </w:pPrChange>
            </w:pPr>
            <w:ins w:id="2778" w:author="Benedikt Becker" w:date="2016-03-31T18:10:00Z">
              <w:r w:rsidRPr="00B16DFB">
                <w:rPr>
                  <w:b/>
                </w:rPr>
                <w:t>FP category</w:t>
              </w:r>
            </w:ins>
          </w:p>
        </w:tc>
        <w:tc>
          <w:tcPr>
            <w:tcW w:w="714" w:type="dxa"/>
            <w:tcBorders>
              <w:top w:val="nil"/>
              <w:bottom w:val="nil"/>
            </w:tcBorders>
            <w:vAlign w:val="bottom"/>
            <w:tcPrChange w:id="2779" w:author="Benedikt Becker" w:date="2016-04-01T14:54:00Z">
              <w:tcPr>
                <w:tcW w:w="1280" w:type="dxa"/>
                <w:tcBorders>
                  <w:top w:val="nil"/>
                  <w:left w:val="nil"/>
                  <w:bottom w:val="nil"/>
                  <w:right w:val="nil"/>
                </w:tcBorders>
                <w:vAlign w:val="bottom"/>
              </w:tcPr>
            </w:tcPrChange>
          </w:tcPr>
          <w:p w14:paraId="22935887" w14:textId="33205691" w:rsidR="005125F4" w:rsidRDefault="005125F4" w:rsidP="00855365">
            <w:pPr>
              <w:pStyle w:val="NoSpacing"/>
              <w:jc w:val="right"/>
              <w:rPr>
                <w:ins w:id="2780" w:author="Benedikt Becker" w:date="2016-03-31T18:10:00Z"/>
              </w:rPr>
              <w:pPrChange w:id="2781" w:author="Benedikt Becker" w:date="2016-04-01T14:54:00Z">
                <w:pPr>
                  <w:spacing w:before="0" w:beforeAutospacing="0" w:after="0" w:afterAutospacing="0" w:line="240" w:lineRule="auto"/>
                </w:pPr>
              </w:pPrChange>
            </w:pPr>
            <w:ins w:id="2782" w:author="Benedikt Becker" w:date="2016-03-31T18:10:00Z">
              <w:r w:rsidRPr="00B16DFB">
                <w:rPr>
                  <w:b/>
                </w:rPr>
                <w:t>Count</w:t>
              </w:r>
            </w:ins>
          </w:p>
        </w:tc>
        <w:tc>
          <w:tcPr>
            <w:tcW w:w="1150" w:type="dxa"/>
            <w:tcBorders>
              <w:top w:val="nil"/>
              <w:bottom w:val="nil"/>
            </w:tcBorders>
            <w:vAlign w:val="bottom"/>
            <w:tcPrChange w:id="2783" w:author="Benedikt Becker" w:date="2016-04-01T14:54:00Z">
              <w:tcPr>
                <w:tcW w:w="1280" w:type="dxa"/>
                <w:tcBorders>
                  <w:top w:val="nil"/>
                  <w:left w:val="nil"/>
                  <w:bottom w:val="nil"/>
                  <w:right w:val="nil"/>
                </w:tcBorders>
                <w:vAlign w:val="bottom"/>
              </w:tcPr>
            </w:tcPrChange>
          </w:tcPr>
          <w:p w14:paraId="09B7EE04" w14:textId="7AA5BAC2" w:rsidR="005125F4" w:rsidRDefault="005125F4" w:rsidP="00855365">
            <w:pPr>
              <w:pStyle w:val="NoSpacing"/>
              <w:jc w:val="right"/>
              <w:rPr>
                <w:ins w:id="2784" w:author="Benedikt Becker" w:date="2016-03-31T18:10:00Z"/>
              </w:rPr>
              <w:pPrChange w:id="2785" w:author="Benedikt Becker" w:date="2016-04-01T14:54:00Z">
                <w:pPr>
                  <w:spacing w:before="0" w:beforeAutospacing="0" w:after="0" w:afterAutospacing="0" w:line="240" w:lineRule="auto"/>
                </w:pPr>
              </w:pPrChange>
            </w:pPr>
            <w:ins w:id="2786" w:author="Benedikt Becker" w:date="2016-03-31T18:10:00Z">
              <w:r>
                <w:rPr>
                  <w:b/>
                </w:rPr>
                <w:t>Percentage</w:t>
              </w:r>
            </w:ins>
          </w:p>
        </w:tc>
      </w:tr>
      <w:tr w:rsidR="0060249D" w14:paraId="6094FAE1" w14:textId="77777777" w:rsidTr="00A06430">
        <w:trPr>
          <w:trHeight w:val="360"/>
          <w:jc w:val="center"/>
          <w:ins w:id="2787" w:author="Benedikt Becker" w:date="2016-03-31T18:10:00Z"/>
          <w:trPrChange w:id="2788" w:author="Benedikt Becker" w:date="2016-04-02T19:51:00Z">
            <w:trPr>
              <w:trHeight w:val="256"/>
            </w:trPr>
          </w:trPrChange>
        </w:trPr>
        <w:tc>
          <w:tcPr>
            <w:tcW w:w="1421" w:type="dxa"/>
            <w:tcBorders>
              <w:top w:val="nil"/>
            </w:tcBorders>
            <w:vAlign w:val="bottom"/>
            <w:tcPrChange w:id="2789" w:author="Benedikt Becker" w:date="2016-04-02T19:51:00Z">
              <w:tcPr>
                <w:tcW w:w="1310" w:type="dxa"/>
                <w:tcBorders>
                  <w:top w:val="nil"/>
                  <w:left w:val="nil"/>
                  <w:bottom w:val="nil"/>
                  <w:right w:val="nil"/>
                </w:tcBorders>
                <w:vAlign w:val="bottom"/>
              </w:tcPr>
            </w:tcPrChange>
          </w:tcPr>
          <w:p w14:paraId="6625195D" w14:textId="77777777" w:rsidR="0060249D" w:rsidRDefault="0060249D" w:rsidP="00855365">
            <w:pPr>
              <w:pStyle w:val="NoSpacing"/>
              <w:rPr>
                <w:ins w:id="2790" w:author="Benedikt Becker" w:date="2016-03-31T18:10:00Z"/>
              </w:rPr>
              <w:pPrChange w:id="2791" w:author="Benedikt Becker" w:date="2016-04-01T14:54:00Z">
                <w:pPr>
                  <w:spacing w:before="0" w:beforeAutospacing="0" w:after="0" w:afterAutospacing="0" w:line="240" w:lineRule="auto"/>
                </w:pPr>
              </w:pPrChange>
            </w:pPr>
            <w:ins w:id="2792" w:author="Benedikt Becker" w:date="2016-03-31T18:10:00Z">
              <w:r>
                <w:t>READ-2</w:t>
              </w:r>
            </w:ins>
          </w:p>
        </w:tc>
        <w:tc>
          <w:tcPr>
            <w:tcW w:w="1235" w:type="dxa"/>
            <w:tcBorders>
              <w:top w:val="nil"/>
            </w:tcBorders>
            <w:vAlign w:val="bottom"/>
            <w:tcPrChange w:id="2793" w:author="Benedikt Becker" w:date="2016-04-02T19:51:00Z">
              <w:tcPr>
                <w:tcW w:w="1280" w:type="dxa"/>
                <w:tcBorders>
                  <w:top w:val="nil"/>
                  <w:left w:val="nil"/>
                  <w:bottom w:val="nil"/>
                  <w:right w:val="nil"/>
                </w:tcBorders>
                <w:vAlign w:val="bottom"/>
              </w:tcPr>
            </w:tcPrChange>
          </w:tcPr>
          <w:p w14:paraId="384AF88D" w14:textId="77777777" w:rsidR="0060249D" w:rsidRDefault="0060249D" w:rsidP="00855365">
            <w:pPr>
              <w:pStyle w:val="NoSpacing"/>
              <w:rPr>
                <w:ins w:id="2794" w:author="Benedikt Becker" w:date="2016-03-31T18:10:00Z"/>
              </w:rPr>
              <w:pPrChange w:id="2795" w:author="Benedikt Becker" w:date="2016-04-01T14:54:00Z">
                <w:pPr>
                  <w:spacing w:before="0" w:beforeAutospacing="0" w:after="0" w:afterAutospacing="0" w:line="240" w:lineRule="auto"/>
                </w:pPr>
              </w:pPrChange>
            </w:pPr>
            <w:ins w:id="2796" w:author="Benedikt Becker" w:date="2016-03-31T18:10:00Z">
              <w:r>
                <w:t>Not in UMLS</w:t>
              </w:r>
            </w:ins>
          </w:p>
        </w:tc>
        <w:tc>
          <w:tcPr>
            <w:tcW w:w="714" w:type="dxa"/>
            <w:tcBorders>
              <w:top w:val="nil"/>
            </w:tcBorders>
            <w:vAlign w:val="bottom"/>
            <w:tcPrChange w:id="2797" w:author="Benedikt Becker" w:date="2016-04-02T19:51:00Z">
              <w:tcPr>
                <w:tcW w:w="1280" w:type="dxa"/>
                <w:tcBorders>
                  <w:top w:val="nil"/>
                  <w:left w:val="nil"/>
                  <w:bottom w:val="nil"/>
                  <w:right w:val="nil"/>
                </w:tcBorders>
                <w:vAlign w:val="bottom"/>
              </w:tcPr>
            </w:tcPrChange>
          </w:tcPr>
          <w:p w14:paraId="2F2E050D" w14:textId="77777777" w:rsidR="0060249D" w:rsidRDefault="0060249D" w:rsidP="00855365">
            <w:pPr>
              <w:pStyle w:val="NoSpacing"/>
              <w:jc w:val="right"/>
              <w:rPr>
                <w:ins w:id="2798" w:author="Benedikt Becker" w:date="2016-03-31T18:10:00Z"/>
              </w:rPr>
              <w:pPrChange w:id="2799" w:author="Benedikt Becker" w:date="2016-04-01T14:54:00Z">
                <w:pPr>
                  <w:spacing w:before="0" w:beforeAutospacing="0" w:after="0" w:afterAutospacing="0" w:line="240" w:lineRule="auto"/>
                  <w:jc w:val="right"/>
                </w:pPr>
              </w:pPrChange>
            </w:pPr>
            <w:ins w:id="2800" w:author="Benedikt Becker" w:date="2016-03-31T18:10:00Z">
              <w:r>
                <w:t>21</w:t>
              </w:r>
            </w:ins>
          </w:p>
        </w:tc>
        <w:tc>
          <w:tcPr>
            <w:tcW w:w="1150" w:type="dxa"/>
            <w:tcBorders>
              <w:top w:val="nil"/>
            </w:tcBorders>
            <w:vAlign w:val="bottom"/>
            <w:tcPrChange w:id="2801" w:author="Benedikt Becker" w:date="2016-04-02T19:51:00Z">
              <w:tcPr>
                <w:tcW w:w="1280" w:type="dxa"/>
                <w:tcBorders>
                  <w:top w:val="nil"/>
                  <w:left w:val="nil"/>
                  <w:bottom w:val="nil"/>
                  <w:right w:val="nil"/>
                </w:tcBorders>
                <w:vAlign w:val="bottom"/>
              </w:tcPr>
            </w:tcPrChange>
          </w:tcPr>
          <w:p w14:paraId="138496AC" w14:textId="77777777" w:rsidR="0060249D" w:rsidRDefault="0060249D" w:rsidP="00855365">
            <w:pPr>
              <w:pStyle w:val="NoSpacing"/>
              <w:jc w:val="right"/>
              <w:rPr>
                <w:ins w:id="2802" w:author="Benedikt Becker" w:date="2016-03-31T18:10:00Z"/>
              </w:rPr>
              <w:pPrChange w:id="2803" w:author="Benedikt Becker" w:date="2016-04-01T14:54:00Z">
                <w:pPr>
                  <w:spacing w:before="0" w:beforeAutospacing="0" w:after="0" w:afterAutospacing="0" w:line="240" w:lineRule="auto"/>
                </w:pPr>
              </w:pPrChange>
            </w:pPr>
            <w:ins w:id="2804" w:author="Benedikt Becker" w:date="2016-03-31T18:10:00Z">
              <w:r>
                <w:t>47.7%</w:t>
              </w:r>
            </w:ins>
          </w:p>
        </w:tc>
      </w:tr>
      <w:tr w:rsidR="0060249D" w14:paraId="34265D1A" w14:textId="77777777" w:rsidTr="00855365">
        <w:trPr>
          <w:trHeight w:val="20"/>
          <w:jc w:val="center"/>
          <w:ins w:id="2805" w:author="Benedikt Becker" w:date="2016-03-31T18:10:00Z"/>
          <w:trPrChange w:id="2806" w:author="Benedikt Becker" w:date="2016-04-01T14:54:00Z">
            <w:trPr>
              <w:trHeight w:val="256"/>
            </w:trPr>
          </w:trPrChange>
        </w:trPr>
        <w:tc>
          <w:tcPr>
            <w:tcW w:w="1421" w:type="dxa"/>
            <w:vAlign w:val="bottom"/>
            <w:tcPrChange w:id="2807" w:author="Benedikt Becker" w:date="2016-04-01T14:54:00Z">
              <w:tcPr>
                <w:tcW w:w="1310" w:type="dxa"/>
                <w:tcBorders>
                  <w:top w:val="nil"/>
                  <w:left w:val="nil"/>
                  <w:bottom w:val="nil"/>
                  <w:right w:val="nil"/>
                </w:tcBorders>
                <w:vAlign w:val="bottom"/>
              </w:tcPr>
            </w:tcPrChange>
          </w:tcPr>
          <w:p w14:paraId="4E6984FF" w14:textId="168FEB2A" w:rsidR="0060249D" w:rsidRDefault="0060249D" w:rsidP="00855365">
            <w:pPr>
              <w:pStyle w:val="NoSpacing"/>
              <w:rPr>
                <w:ins w:id="2808" w:author="Benedikt Becker" w:date="2016-03-31T18:10:00Z"/>
              </w:rPr>
              <w:pPrChange w:id="2809" w:author="Benedikt Becker" w:date="2016-04-01T14:54:00Z">
                <w:pPr>
                  <w:spacing w:before="0" w:beforeAutospacing="0" w:after="0" w:afterAutospacing="0" w:line="240" w:lineRule="auto"/>
                </w:pPr>
              </w:pPrChange>
            </w:pPr>
          </w:p>
        </w:tc>
        <w:tc>
          <w:tcPr>
            <w:tcW w:w="1235" w:type="dxa"/>
            <w:vAlign w:val="bottom"/>
            <w:tcPrChange w:id="2810" w:author="Benedikt Becker" w:date="2016-04-01T14:54:00Z">
              <w:tcPr>
                <w:tcW w:w="1280" w:type="dxa"/>
                <w:tcBorders>
                  <w:top w:val="nil"/>
                  <w:left w:val="nil"/>
                  <w:bottom w:val="nil"/>
                  <w:right w:val="nil"/>
                </w:tcBorders>
                <w:vAlign w:val="bottom"/>
              </w:tcPr>
            </w:tcPrChange>
          </w:tcPr>
          <w:p w14:paraId="411FFCC2" w14:textId="77777777" w:rsidR="0060249D" w:rsidRDefault="0060249D" w:rsidP="00855365">
            <w:pPr>
              <w:pStyle w:val="NoSpacing"/>
              <w:rPr>
                <w:ins w:id="2811" w:author="Benedikt Becker" w:date="2016-03-31T18:10:00Z"/>
              </w:rPr>
              <w:pPrChange w:id="2812" w:author="Benedikt Becker" w:date="2016-04-01T14:54:00Z">
                <w:pPr>
                  <w:spacing w:before="0" w:beforeAutospacing="0" w:after="0" w:afterAutospacing="0" w:line="240" w:lineRule="auto"/>
                </w:pPr>
              </w:pPrChange>
            </w:pPr>
            <w:ins w:id="2813" w:author="Benedikt Becker" w:date="2016-03-31T18:10:00Z">
              <w:r>
                <w:t>DB specific</w:t>
              </w:r>
            </w:ins>
          </w:p>
        </w:tc>
        <w:tc>
          <w:tcPr>
            <w:tcW w:w="714" w:type="dxa"/>
            <w:vAlign w:val="bottom"/>
            <w:tcPrChange w:id="2814" w:author="Benedikt Becker" w:date="2016-04-01T14:54:00Z">
              <w:tcPr>
                <w:tcW w:w="1280" w:type="dxa"/>
                <w:tcBorders>
                  <w:top w:val="nil"/>
                  <w:left w:val="nil"/>
                  <w:bottom w:val="nil"/>
                  <w:right w:val="nil"/>
                </w:tcBorders>
                <w:vAlign w:val="bottom"/>
              </w:tcPr>
            </w:tcPrChange>
          </w:tcPr>
          <w:p w14:paraId="03307B51" w14:textId="77777777" w:rsidR="0060249D" w:rsidRDefault="0060249D" w:rsidP="00855365">
            <w:pPr>
              <w:pStyle w:val="NoSpacing"/>
              <w:jc w:val="right"/>
              <w:rPr>
                <w:ins w:id="2815" w:author="Benedikt Becker" w:date="2016-03-31T18:10:00Z"/>
              </w:rPr>
              <w:pPrChange w:id="2816" w:author="Benedikt Becker" w:date="2016-04-01T14:54:00Z">
                <w:pPr>
                  <w:spacing w:before="0" w:beforeAutospacing="0" w:after="0" w:afterAutospacing="0" w:line="240" w:lineRule="auto"/>
                  <w:jc w:val="right"/>
                </w:pPr>
              </w:pPrChange>
            </w:pPr>
            <w:ins w:id="2817" w:author="Benedikt Becker" w:date="2016-03-31T18:10:00Z">
              <w:r>
                <w:t>13</w:t>
              </w:r>
            </w:ins>
          </w:p>
        </w:tc>
        <w:tc>
          <w:tcPr>
            <w:tcW w:w="1150" w:type="dxa"/>
            <w:vAlign w:val="bottom"/>
            <w:tcPrChange w:id="2818" w:author="Benedikt Becker" w:date="2016-04-01T14:54:00Z">
              <w:tcPr>
                <w:tcW w:w="1280" w:type="dxa"/>
                <w:tcBorders>
                  <w:top w:val="nil"/>
                  <w:left w:val="nil"/>
                  <w:bottom w:val="nil"/>
                  <w:right w:val="nil"/>
                </w:tcBorders>
                <w:vAlign w:val="bottom"/>
              </w:tcPr>
            </w:tcPrChange>
          </w:tcPr>
          <w:p w14:paraId="75F787EC" w14:textId="77777777" w:rsidR="0060249D" w:rsidRDefault="0060249D" w:rsidP="00855365">
            <w:pPr>
              <w:pStyle w:val="NoSpacing"/>
              <w:jc w:val="right"/>
              <w:rPr>
                <w:ins w:id="2819" w:author="Benedikt Becker" w:date="2016-03-31T18:10:00Z"/>
              </w:rPr>
              <w:pPrChange w:id="2820" w:author="Benedikt Becker" w:date="2016-04-01T14:54:00Z">
                <w:pPr>
                  <w:spacing w:before="0" w:beforeAutospacing="0" w:after="0" w:afterAutospacing="0" w:line="240" w:lineRule="auto"/>
                </w:pPr>
              </w:pPrChange>
            </w:pPr>
            <w:ins w:id="2821" w:author="Benedikt Becker" w:date="2016-03-31T18:10:00Z">
              <w:r>
                <w:t>29.5%</w:t>
              </w:r>
            </w:ins>
          </w:p>
        </w:tc>
      </w:tr>
      <w:tr w:rsidR="0060249D" w14:paraId="60E05641" w14:textId="77777777" w:rsidTr="00855365">
        <w:trPr>
          <w:trHeight w:val="20"/>
          <w:jc w:val="center"/>
          <w:ins w:id="2822" w:author="Benedikt Becker" w:date="2016-03-31T18:10:00Z"/>
          <w:trPrChange w:id="2823" w:author="Benedikt Becker" w:date="2016-04-01T14:54:00Z">
            <w:trPr>
              <w:trHeight w:val="256"/>
            </w:trPr>
          </w:trPrChange>
        </w:trPr>
        <w:tc>
          <w:tcPr>
            <w:tcW w:w="1421" w:type="dxa"/>
            <w:vAlign w:val="bottom"/>
            <w:tcPrChange w:id="2824" w:author="Benedikt Becker" w:date="2016-04-01T14:54:00Z">
              <w:tcPr>
                <w:tcW w:w="1310" w:type="dxa"/>
                <w:tcBorders>
                  <w:top w:val="nil"/>
                  <w:left w:val="nil"/>
                  <w:bottom w:val="nil"/>
                  <w:right w:val="nil"/>
                </w:tcBorders>
                <w:vAlign w:val="bottom"/>
              </w:tcPr>
            </w:tcPrChange>
          </w:tcPr>
          <w:p w14:paraId="3ECE7C4C" w14:textId="557D1FFD" w:rsidR="0060249D" w:rsidRDefault="0060249D" w:rsidP="00855365">
            <w:pPr>
              <w:pStyle w:val="NoSpacing"/>
              <w:rPr>
                <w:ins w:id="2825" w:author="Benedikt Becker" w:date="2016-03-31T18:10:00Z"/>
              </w:rPr>
              <w:pPrChange w:id="2826" w:author="Benedikt Becker" w:date="2016-04-01T14:54:00Z">
                <w:pPr>
                  <w:spacing w:before="0" w:beforeAutospacing="0" w:after="0" w:afterAutospacing="0" w:line="240" w:lineRule="auto"/>
                </w:pPr>
              </w:pPrChange>
            </w:pPr>
          </w:p>
        </w:tc>
        <w:tc>
          <w:tcPr>
            <w:tcW w:w="1235" w:type="dxa"/>
            <w:vAlign w:val="bottom"/>
            <w:tcPrChange w:id="2827" w:author="Benedikt Becker" w:date="2016-04-01T14:54:00Z">
              <w:tcPr>
                <w:tcW w:w="1280" w:type="dxa"/>
                <w:tcBorders>
                  <w:top w:val="nil"/>
                  <w:left w:val="nil"/>
                  <w:bottom w:val="nil"/>
                  <w:right w:val="nil"/>
                </w:tcBorders>
                <w:vAlign w:val="bottom"/>
              </w:tcPr>
            </w:tcPrChange>
          </w:tcPr>
          <w:p w14:paraId="12833EE3" w14:textId="4EEA66C7" w:rsidR="0060249D" w:rsidRDefault="0060249D" w:rsidP="00855365">
            <w:pPr>
              <w:pStyle w:val="NoSpacing"/>
              <w:rPr>
                <w:ins w:id="2828" w:author="Benedikt Becker" w:date="2016-03-31T18:10:00Z"/>
              </w:rPr>
              <w:pPrChange w:id="2829" w:author="Benedikt Becker" w:date="2016-04-01T14:54:00Z">
                <w:pPr>
                  <w:spacing w:before="0" w:beforeAutospacing="0" w:after="0" w:afterAutospacing="0" w:line="240" w:lineRule="auto"/>
                </w:pPr>
              </w:pPrChange>
            </w:pPr>
            <w:ins w:id="2830" w:author="Benedikt Becker" w:date="2016-03-31T18:10:00Z">
              <w:r>
                <w:t>expansion</w:t>
              </w:r>
              <w:r w:rsidRPr="0060249D">
                <w:rPr>
                  <w:vertAlign w:val="subscript"/>
                  <w:rPrChange w:id="2831" w:author="Benedikt Becker" w:date="2016-03-31T18:10:00Z">
                    <w:rPr/>
                  </w:rPrChange>
                </w:rPr>
                <w:t>4</w:t>
              </w:r>
            </w:ins>
          </w:p>
        </w:tc>
        <w:tc>
          <w:tcPr>
            <w:tcW w:w="714" w:type="dxa"/>
            <w:vAlign w:val="bottom"/>
            <w:tcPrChange w:id="2832" w:author="Benedikt Becker" w:date="2016-04-01T14:54:00Z">
              <w:tcPr>
                <w:tcW w:w="1280" w:type="dxa"/>
                <w:tcBorders>
                  <w:top w:val="nil"/>
                  <w:left w:val="nil"/>
                  <w:bottom w:val="nil"/>
                  <w:right w:val="nil"/>
                </w:tcBorders>
                <w:vAlign w:val="bottom"/>
              </w:tcPr>
            </w:tcPrChange>
          </w:tcPr>
          <w:p w14:paraId="501044AF" w14:textId="77777777" w:rsidR="0060249D" w:rsidRDefault="0060249D" w:rsidP="00855365">
            <w:pPr>
              <w:pStyle w:val="NoSpacing"/>
              <w:jc w:val="right"/>
              <w:rPr>
                <w:ins w:id="2833" w:author="Benedikt Becker" w:date="2016-03-31T18:10:00Z"/>
              </w:rPr>
              <w:pPrChange w:id="2834" w:author="Benedikt Becker" w:date="2016-04-01T14:54:00Z">
                <w:pPr>
                  <w:spacing w:before="0" w:beforeAutospacing="0" w:after="0" w:afterAutospacing="0" w:line="240" w:lineRule="auto"/>
                  <w:jc w:val="right"/>
                </w:pPr>
              </w:pPrChange>
            </w:pPr>
            <w:ins w:id="2835" w:author="Benedikt Becker" w:date="2016-03-31T18:10:00Z">
              <w:r>
                <w:t>4</w:t>
              </w:r>
            </w:ins>
          </w:p>
        </w:tc>
        <w:tc>
          <w:tcPr>
            <w:tcW w:w="1150" w:type="dxa"/>
            <w:vAlign w:val="bottom"/>
            <w:tcPrChange w:id="2836" w:author="Benedikt Becker" w:date="2016-04-01T14:54:00Z">
              <w:tcPr>
                <w:tcW w:w="1280" w:type="dxa"/>
                <w:tcBorders>
                  <w:top w:val="nil"/>
                  <w:left w:val="nil"/>
                  <w:bottom w:val="nil"/>
                  <w:right w:val="nil"/>
                </w:tcBorders>
                <w:vAlign w:val="bottom"/>
              </w:tcPr>
            </w:tcPrChange>
          </w:tcPr>
          <w:p w14:paraId="1B27CC96" w14:textId="77777777" w:rsidR="0060249D" w:rsidRDefault="0060249D" w:rsidP="00855365">
            <w:pPr>
              <w:pStyle w:val="NoSpacing"/>
              <w:jc w:val="right"/>
              <w:rPr>
                <w:ins w:id="2837" w:author="Benedikt Becker" w:date="2016-03-31T18:10:00Z"/>
              </w:rPr>
              <w:pPrChange w:id="2838" w:author="Benedikt Becker" w:date="2016-04-01T14:54:00Z">
                <w:pPr>
                  <w:spacing w:before="0" w:beforeAutospacing="0" w:after="0" w:afterAutospacing="0" w:line="240" w:lineRule="auto"/>
                </w:pPr>
              </w:pPrChange>
            </w:pPr>
            <w:ins w:id="2839" w:author="Benedikt Becker" w:date="2016-03-31T18:10:00Z">
              <w:r>
                <w:t>9.1%</w:t>
              </w:r>
            </w:ins>
          </w:p>
        </w:tc>
      </w:tr>
      <w:tr w:rsidR="0060249D" w14:paraId="63656C41" w14:textId="77777777" w:rsidTr="00215175">
        <w:trPr>
          <w:trHeight w:val="396"/>
          <w:jc w:val="center"/>
          <w:ins w:id="2840" w:author="Benedikt Becker" w:date="2016-03-31T18:10:00Z"/>
          <w:trPrChange w:id="2841" w:author="Benedikt Becker" w:date="2016-04-02T18:41:00Z">
            <w:trPr>
              <w:trHeight w:val="256"/>
            </w:trPr>
          </w:trPrChange>
        </w:trPr>
        <w:tc>
          <w:tcPr>
            <w:tcW w:w="1421" w:type="dxa"/>
            <w:tcBorders>
              <w:bottom w:val="nil"/>
            </w:tcBorders>
            <w:vAlign w:val="bottom"/>
            <w:tcPrChange w:id="2842" w:author="Benedikt Becker" w:date="2016-04-02T18:41:00Z">
              <w:tcPr>
                <w:tcW w:w="1310" w:type="dxa"/>
                <w:tcBorders>
                  <w:top w:val="nil"/>
                  <w:left w:val="nil"/>
                  <w:bottom w:val="nil"/>
                  <w:right w:val="nil"/>
                </w:tcBorders>
                <w:vAlign w:val="bottom"/>
              </w:tcPr>
            </w:tcPrChange>
          </w:tcPr>
          <w:p w14:paraId="1959EB8F" w14:textId="77777777" w:rsidR="0060249D" w:rsidRDefault="0060249D" w:rsidP="00855365">
            <w:pPr>
              <w:pStyle w:val="NoSpacing"/>
              <w:rPr>
                <w:ins w:id="2843" w:author="Benedikt Becker" w:date="2016-03-31T18:10:00Z"/>
              </w:rPr>
              <w:pPrChange w:id="2844" w:author="Benedikt Becker" w:date="2016-04-01T14:54:00Z">
                <w:pPr>
                  <w:spacing w:before="0" w:beforeAutospacing="0" w:after="0" w:afterAutospacing="0" w:line="240" w:lineRule="auto"/>
                </w:pPr>
              </w:pPrChange>
            </w:pPr>
            <w:ins w:id="2845" w:author="Benedikt Becker" w:date="2016-03-31T18:10:00Z">
              <w:r>
                <w:t>ICD-9</w:t>
              </w:r>
            </w:ins>
          </w:p>
        </w:tc>
        <w:tc>
          <w:tcPr>
            <w:tcW w:w="1235" w:type="dxa"/>
            <w:tcBorders>
              <w:bottom w:val="nil"/>
            </w:tcBorders>
            <w:vAlign w:val="bottom"/>
            <w:tcPrChange w:id="2846" w:author="Benedikt Becker" w:date="2016-04-02T18:41:00Z">
              <w:tcPr>
                <w:tcW w:w="1280" w:type="dxa"/>
                <w:tcBorders>
                  <w:top w:val="nil"/>
                  <w:left w:val="nil"/>
                  <w:bottom w:val="nil"/>
                  <w:right w:val="nil"/>
                </w:tcBorders>
                <w:vAlign w:val="bottom"/>
              </w:tcPr>
            </w:tcPrChange>
          </w:tcPr>
          <w:p w14:paraId="29AE8EAA" w14:textId="77777777" w:rsidR="0060249D" w:rsidRDefault="0060249D" w:rsidP="00855365">
            <w:pPr>
              <w:pStyle w:val="NoSpacing"/>
              <w:rPr>
                <w:ins w:id="2847" w:author="Benedikt Becker" w:date="2016-03-31T18:10:00Z"/>
              </w:rPr>
              <w:pPrChange w:id="2848" w:author="Benedikt Becker" w:date="2016-04-01T14:54:00Z">
                <w:pPr>
                  <w:spacing w:before="0" w:beforeAutospacing="0" w:after="0" w:afterAutospacing="0" w:line="240" w:lineRule="auto"/>
                </w:pPr>
              </w:pPrChange>
            </w:pPr>
            <w:ins w:id="2849" w:author="Benedikt Becker" w:date="2016-03-31T18:10:00Z">
              <w:r>
                <w:t>DB specific</w:t>
              </w:r>
            </w:ins>
          </w:p>
        </w:tc>
        <w:tc>
          <w:tcPr>
            <w:tcW w:w="714" w:type="dxa"/>
            <w:tcBorders>
              <w:bottom w:val="nil"/>
            </w:tcBorders>
            <w:vAlign w:val="bottom"/>
            <w:tcPrChange w:id="2850" w:author="Benedikt Becker" w:date="2016-04-02T18:41:00Z">
              <w:tcPr>
                <w:tcW w:w="1280" w:type="dxa"/>
                <w:tcBorders>
                  <w:top w:val="nil"/>
                  <w:left w:val="nil"/>
                  <w:bottom w:val="nil"/>
                  <w:right w:val="nil"/>
                </w:tcBorders>
                <w:vAlign w:val="bottom"/>
              </w:tcPr>
            </w:tcPrChange>
          </w:tcPr>
          <w:p w14:paraId="28A3CEB3" w14:textId="77777777" w:rsidR="0060249D" w:rsidRDefault="0060249D" w:rsidP="00855365">
            <w:pPr>
              <w:pStyle w:val="NoSpacing"/>
              <w:jc w:val="right"/>
              <w:rPr>
                <w:ins w:id="2851" w:author="Benedikt Becker" w:date="2016-03-31T18:10:00Z"/>
              </w:rPr>
              <w:pPrChange w:id="2852" w:author="Benedikt Becker" w:date="2016-04-01T14:54:00Z">
                <w:pPr>
                  <w:spacing w:before="0" w:beforeAutospacing="0" w:after="0" w:afterAutospacing="0" w:line="240" w:lineRule="auto"/>
                  <w:jc w:val="right"/>
                </w:pPr>
              </w:pPrChange>
            </w:pPr>
            <w:ins w:id="2853" w:author="Benedikt Becker" w:date="2016-03-31T18:10:00Z">
              <w:r>
                <w:t>6</w:t>
              </w:r>
            </w:ins>
          </w:p>
        </w:tc>
        <w:tc>
          <w:tcPr>
            <w:tcW w:w="1150" w:type="dxa"/>
            <w:tcBorders>
              <w:bottom w:val="nil"/>
            </w:tcBorders>
            <w:vAlign w:val="bottom"/>
            <w:tcPrChange w:id="2854" w:author="Benedikt Becker" w:date="2016-04-02T18:41:00Z">
              <w:tcPr>
                <w:tcW w:w="1280" w:type="dxa"/>
                <w:tcBorders>
                  <w:top w:val="nil"/>
                  <w:left w:val="nil"/>
                  <w:bottom w:val="nil"/>
                  <w:right w:val="nil"/>
                </w:tcBorders>
                <w:vAlign w:val="bottom"/>
              </w:tcPr>
            </w:tcPrChange>
          </w:tcPr>
          <w:p w14:paraId="2F3D72AF" w14:textId="77777777" w:rsidR="0060249D" w:rsidRDefault="0060249D" w:rsidP="00855365">
            <w:pPr>
              <w:pStyle w:val="NoSpacing"/>
              <w:jc w:val="right"/>
              <w:rPr>
                <w:ins w:id="2855" w:author="Benedikt Becker" w:date="2016-03-31T18:10:00Z"/>
              </w:rPr>
              <w:pPrChange w:id="2856" w:author="Benedikt Becker" w:date="2016-04-01T14:54:00Z">
                <w:pPr>
                  <w:spacing w:before="0" w:beforeAutospacing="0" w:after="0" w:afterAutospacing="0" w:line="240" w:lineRule="auto"/>
                </w:pPr>
              </w:pPrChange>
            </w:pPr>
            <w:ins w:id="2857" w:author="Benedikt Becker" w:date="2016-03-31T18:10:00Z">
              <w:r>
                <w:t>13.6%</w:t>
              </w:r>
            </w:ins>
          </w:p>
        </w:tc>
      </w:tr>
      <w:tr w:rsidR="0060249D" w14:paraId="4EFD0EB6" w14:textId="77777777" w:rsidTr="00215175">
        <w:trPr>
          <w:trHeight w:val="450"/>
          <w:jc w:val="center"/>
          <w:ins w:id="2858" w:author="Benedikt Becker" w:date="2016-03-31T18:10:00Z"/>
          <w:trPrChange w:id="2859" w:author="Benedikt Becker" w:date="2016-04-02T18:41:00Z">
            <w:trPr>
              <w:trHeight w:val="256"/>
            </w:trPr>
          </w:trPrChange>
        </w:trPr>
        <w:tc>
          <w:tcPr>
            <w:tcW w:w="1421" w:type="dxa"/>
            <w:tcBorders>
              <w:top w:val="nil"/>
            </w:tcBorders>
            <w:vAlign w:val="bottom"/>
            <w:tcPrChange w:id="2860" w:author="Benedikt Becker" w:date="2016-04-02T18:41:00Z">
              <w:tcPr>
                <w:tcW w:w="1310" w:type="dxa"/>
                <w:tcBorders>
                  <w:top w:val="nil"/>
                  <w:left w:val="nil"/>
                  <w:bottom w:val="nil"/>
                  <w:right w:val="nil"/>
                </w:tcBorders>
                <w:vAlign w:val="bottom"/>
              </w:tcPr>
            </w:tcPrChange>
          </w:tcPr>
          <w:p w14:paraId="44F6DACC" w14:textId="77777777" w:rsidR="0060249D" w:rsidRDefault="0060249D" w:rsidP="00855365">
            <w:pPr>
              <w:pStyle w:val="NoSpacing"/>
              <w:rPr>
                <w:ins w:id="2861" w:author="Benedikt Becker" w:date="2016-03-31T18:10:00Z"/>
              </w:rPr>
              <w:pPrChange w:id="2862" w:author="Benedikt Becker" w:date="2016-04-01T14:54:00Z">
                <w:pPr>
                  <w:spacing w:before="0" w:beforeAutospacing="0" w:after="0" w:afterAutospacing="0" w:line="240" w:lineRule="auto"/>
                </w:pPr>
              </w:pPrChange>
            </w:pPr>
            <w:ins w:id="2863" w:author="Benedikt Becker" w:date="2016-03-31T18:10:00Z">
              <w:r>
                <w:t>Overall</w:t>
              </w:r>
            </w:ins>
          </w:p>
        </w:tc>
        <w:tc>
          <w:tcPr>
            <w:tcW w:w="1235" w:type="dxa"/>
            <w:tcBorders>
              <w:top w:val="nil"/>
            </w:tcBorders>
            <w:vAlign w:val="bottom"/>
            <w:tcPrChange w:id="2864" w:author="Benedikt Becker" w:date="2016-04-02T18:41:00Z">
              <w:tcPr>
                <w:tcW w:w="1280" w:type="dxa"/>
                <w:tcBorders>
                  <w:top w:val="nil"/>
                  <w:left w:val="nil"/>
                  <w:bottom w:val="nil"/>
                  <w:right w:val="nil"/>
                </w:tcBorders>
                <w:vAlign w:val="bottom"/>
              </w:tcPr>
            </w:tcPrChange>
          </w:tcPr>
          <w:p w14:paraId="4D348E23" w14:textId="77777777" w:rsidR="0060249D" w:rsidRDefault="0060249D" w:rsidP="00855365">
            <w:pPr>
              <w:pStyle w:val="NoSpacing"/>
              <w:rPr>
                <w:ins w:id="2865" w:author="Benedikt Becker" w:date="2016-03-31T18:10:00Z"/>
              </w:rPr>
              <w:pPrChange w:id="2866" w:author="Benedikt Becker" w:date="2016-04-01T14:54:00Z">
                <w:pPr>
                  <w:spacing w:before="0" w:beforeAutospacing="0" w:after="0" w:afterAutospacing="0" w:line="240" w:lineRule="auto"/>
                </w:pPr>
              </w:pPrChange>
            </w:pPr>
            <w:ins w:id="2867" w:author="Benedikt Becker" w:date="2016-03-31T18:10:00Z">
              <w:r>
                <w:t>Not in UMLS</w:t>
              </w:r>
            </w:ins>
          </w:p>
        </w:tc>
        <w:tc>
          <w:tcPr>
            <w:tcW w:w="714" w:type="dxa"/>
            <w:tcBorders>
              <w:top w:val="nil"/>
            </w:tcBorders>
            <w:vAlign w:val="bottom"/>
            <w:tcPrChange w:id="2868" w:author="Benedikt Becker" w:date="2016-04-02T18:41:00Z">
              <w:tcPr>
                <w:tcW w:w="1280" w:type="dxa"/>
                <w:tcBorders>
                  <w:top w:val="nil"/>
                  <w:left w:val="nil"/>
                  <w:bottom w:val="nil"/>
                  <w:right w:val="nil"/>
                </w:tcBorders>
                <w:vAlign w:val="bottom"/>
              </w:tcPr>
            </w:tcPrChange>
          </w:tcPr>
          <w:p w14:paraId="743DC03C" w14:textId="77777777" w:rsidR="0060249D" w:rsidRDefault="0060249D" w:rsidP="00855365">
            <w:pPr>
              <w:pStyle w:val="NoSpacing"/>
              <w:jc w:val="right"/>
              <w:rPr>
                <w:ins w:id="2869" w:author="Benedikt Becker" w:date="2016-03-31T18:10:00Z"/>
              </w:rPr>
              <w:pPrChange w:id="2870" w:author="Benedikt Becker" w:date="2016-04-01T14:54:00Z">
                <w:pPr>
                  <w:spacing w:before="0" w:beforeAutospacing="0" w:after="0" w:afterAutospacing="0" w:line="240" w:lineRule="auto"/>
                  <w:jc w:val="right"/>
                </w:pPr>
              </w:pPrChange>
            </w:pPr>
            <w:ins w:id="2871" w:author="Benedikt Becker" w:date="2016-03-31T18:10:00Z">
              <w:r>
                <w:t>21</w:t>
              </w:r>
            </w:ins>
          </w:p>
        </w:tc>
        <w:tc>
          <w:tcPr>
            <w:tcW w:w="1150" w:type="dxa"/>
            <w:tcBorders>
              <w:top w:val="nil"/>
            </w:tcBorders>
            <w:vAlign w:val="bottom"/>
            <w:tcPrChange w:id="2872" w:author="Benedikt Becker" w:date="2016-04-02T18:41:00Z">
              <w:tcPr>
                <w:tcW w:w="1280" w:type="dxa"/>
                <w:tcBorders>
                  <w:top w:val="nil"/>
                  <w:left w:val="nil"/>
                  <w:bottom w:val="nil"/>
                  <w:right w:val="nil"/>
                </w:tcBorders>
                <w:vAlign w:val="bottom"/>
              </w:tcPr>
            </w:tcPrChange>
          </w:tcPr>
          <w:p w14:paraId="0004B0BE" w14:textId="77777777" w:rsidR="0060249D" w:rsidRDefault="0060249D" w:rsidP="00855365">
            <w:pPr>
              <w:pStyle w:val="NoSpacing"/>
              <w:jc w:val="right"/>
              <w:rPr>
                <w:ins w:id="2873" w:author="Benedikt Becker" w:date="2016-03-31T18:10:00Z"/>
              </w:rPr>
              <w:pPrChange w:id="2874" w:author="Benedikt Becker" w:date="2016-04-01T14:54:00Z">
                <w:pPr>
                  <w:spacing w:before="0" w:beforeAutospacing="0" w:after="0" w:afterAutospacing="0" w:line="240" w:lineRule="auto"/>
                </w:pPr>
              </w:pPrChange>
            </w:pPr>
            <w:ins w:id="2875" w:author="Benedikt Becker" w:date="2016-03-31T18:10:00Z">
              <w:r>
                <w:t>47.7%</w:t>
              </w:r>
            </w:ins>
          </w:p>
        </w:tc>
      </w:tr>
      <w:tr w:rsidR="0060249D" w14:paraId="1643363C" w14:textId="77777777" w:rsidTr="00855365">
        <w:trPr>
          <w:trHeight w:val="20"/>
          <w:jc w:val="center"/>
          <w:ins w:id="2876" w:author="Benedikt Becker" w:date="2016-03-31T18:10:00Z"/>
          <w:trPrChange w:id="2877" w:author="Benedikt Becker" w:date="2016-04-01T14:54:00Z">
            <w:trPr>
              <w:trHeight w:val="256"/>
            </w:trPr>
          </w:trPrChange>
        </w:trPr>
        <w:tc>
          <w:tcPr>
            <w:tcW w:w="1421" w:type="dxa"/>
            <w:vAlign w:val="bottom"/>
            <w:tcPrChange w:id="2878" w:author="Benedikt Becker" w:date="2016-04-01T14:54:00Z">
              <w:tcPr>
                <w:tcW w:w="1310" w:type="dxa"/>
                <w:tcBorders>
                  <w:top w:val="nil"/>
                  <w:left w:val="nil"/>
                  <w:bottom w:val="nil"/>
                  <w:right w:val="nil"/>
                </w:tcBorders>
                <w:vAlign w:val="bottom"/>
              </w:tcPr>
            </w:tcPrChange>
          </w:tcPr>
          <w:p w14:paraId="5D2A43F8" w14:textId="3AB39D15" w:rsidR="0060249D" w:rsidRDefault="0060249D" w:rsidP="00855365">
            <w:pPr>
              <w:pStyle w:val="NoSpacing"/>
              <w:rPr>
                <w:ins w:id="2879" w:author="Benedikt Becker" w:date="2016-03-31T18:10:00Z"/>
              </w:rPr>
              <w:pPrChange w:id="2880" w:author="Benedikt Becker" w:date="2016-04-01T14:54:00Z">
                <w:pPr>
                  <w:spacing w:before="0" w:beforeAutospacing="0" w:after="0" w:afterAutospacing="0" w:line="240" w:lineRule="auto"/>
                </w:pPr>
              </w:pPrChange>
            </w:pPr>
          </w:p>
        </w:tc>
        <w:tc>
          <w:tcPr>
            <w:tcW w:w="1235" w:type="dxa"/>
            <w:vAlign w:val="bottom"/>
            <w:tcPrChange w:id="2881" w:author="Benedikt Becker" w:date="2016-04-01T14:54:00Z">
              <w:tcPr>
                <w:tcW w:w="1280" w:type="dxa"/>
                <w:tcBorders>
                  <w:top w:val="nil"/>
                  <w:left w:val="nil"/>
                  <w:bottom w:val="nil"/>
                  <w:right w:val="nil"/>
                </w:tcBorders>
                <w:vAlign w:val="bottom"/>
              </w:tcPr>
            </w:tcPrChange>
          </w:tcPr>
          <w:p w14:paraId="397E5F5B" w14:textId="77777777" w:rsidR="0060249D" w:rsidRDefault="0060249D" w:rsidP="00855365">
            <w:pPr>
              <w:pStyle w:val="NoSpacing"/>
              <w:rPr>
                <w:ins w:id="2882" w:author="Benedikt Becker" w:date="2016-03-31T18:10:00Z"/>
              </w:rPr>
              <w:pPrChange w:id="2883" w:author="Benedikt Becker" w:date="2016-04-01T14:54:00Z">
                <w:pPr>
                  <w:spacing w:before="0" w:beforeAutospacing="0" w:after="0" w:afterAutospacing="0" w:line="240" w:lineRule="auto"/>
                </w:pPr>
              </w:pPrChange>
            </w:pPr>
            <w:ins w:id="2884" w:author="Benedikt Becker" w:date="2016-03-31T18:10:00Z">
              <w:r>
                <w:t>DB specific</w:t>
              </w:r>
            </w:ins>
          </w:p>
        </w:tc>
        <w:tc>
          <w:tcPr>
            <w:tcW w:w="714" w:type="dxa"/>
            <w:vAlign w:val="bottom"/>
            <w:tcPrChange w:id="2885" w:author="Benedikt Becker" w:date="2016-04-01T14:54:00Z">
              <w:tcPr>
                <w:tcW w:w="1280" w:type="dxa"/>
                <w:tcBorders>
                  <w:top w:val="nil"/>
                  <w:left w:val="nil"/>
                  <w:bottom w:val="nil"/>
                  <w:right w:val="nil"/>
                </w:tcBorders>
                <w:vAlign w:val="bottom"/>
              </w:tcPr>
            </w:tcPrChange>
          </w:tcPr>
          <w:p w14:paraId="401CECDE" w14:textId="77777777" w:rsidR="0060249D" w:rsidRDefault="0060249D" w:rsidP="00855365">
            <w:pPr>
              <w:pStyle w:val="NoSpacing"/>
              <w:jc w:val="right"/>
              <w:rPr>
                <w:ins w:id="2886" w:author="Benedikt Becker" w:date="2016-03-31T18:10:00Z"/>
              </w:rPr>
              <w:pPrChange w:id="2887" w:author="Benedikt Becker" w:date="2016-04-01T14:54:00Z">
                <w:pPr>
                  <w:spacing w:before="0" w:beforeAutospacing="0" w:after="0" w:afterAutospacing="0" w:line="240" w:lineRule="auto"/>
                  <w:jc w:val="right"/>
                </w:pPr>
              </w:pPrChange>
            </w:pPr>
            <w:ins w:id="2888" w:author="Benedikt Becker" w:date="2016-03-31T18:10:00Z">
              <w:r>
                <w:t>19</w:t>
              </w:r>
            </w:ins>
          </w:p>
        </w:tc>
        <w:tc>
          <w:tcPr>
            <w:tcW w:w="1150" w:type="dxa"/>
            <w:vAlign w:val="bottom"/>
            <w:tcPrChange w:id="2889" w:author="Benedikt Becker" w:date="2016-04-01T14:54:00Z">
              <w:tcPr>
                <w:tcW w:w="1280" w:type="dxa"/>
                <w:tcBorders>
                  <w:top w:val="nil"/>
                  <w:left w:val="nil"/>
                  <w:bottom w:val="nil"/>
                  <w:right w:val="nil"/>
                </w:tcBorders>
                <w:vAlign w:val="bottom"/>
              </w:tcPr>
            </w:tcPrChange>
          </w:tcPr>
          <w:p w14:paraId="30B7CD14" w14:textId="77777777" w:rsidR="0060249D" w:rsidRDefault="0060249D" w:rsidP="00855365">
            <w:pPr>
              <w:pStyle w:val="NoSpacing"/>
              <w:jc w:val="right"/>
              <w:rPr>
                <w:ins w:id="2890" w:author="Benedikt Becker" w:date="2016-03-31T18:10:00Z"/>
              </w:rPr>
              <w:pPrChange w:id="2891" w:author="Benedikt Becker" w:date="2016-04-01T14:54:00Z">
                <w:pPr>
                  <w:spacing w:before="0" w:beforeAutospacing="0" w:after="0" w:afterAutospacing="0" w:line="240" w:lineRule="auto"/>
                </w:pPr>
              </w:pPrChange>
            </w:pPr>
            <w:ins w:id="2892" w:author="Benedikt Becker" w:date="2016-03-31T18:10:00Z">
              <w:r>
                <w:t>43.2%</w:t>
              </w:r>
            </w:ins>
          </w:p>
        </w:tc>
      </w:tr>
      <w:tr w:rsidR="0060249D" w14:paraId="5EBB92CE" w14:textId="77777777" w:rsidTr="00855365">
        <w:trPr>
          <w:trHeight w:val="20"/>
          <w:jc w:val="center"/>
          <w:ins w:id="2893" w:author="Benedikt Becker" w:date="2016-03-31T18:10:00Z"/>
          <w:trPrChange w:id="2894" w:author="Benedikt Becker" w:date="2016-04-01T14:54:00Z">
            <w:trPr>
              <w:trHeight w:val="256"/>
            </w:trPr>
          </w:trPrChange>
        </w:trPr>
        <w:tc>
          <w:tcPr>
            <w:tcW w:w="1421" w:type="dxa"/>
            <w:tcBorders>
              <w:bottom w:val="nil"/>
            </w:tcBorders>
            <w:vAlign w:val="bottom"/>
            <w:tcPrChange w:id="2895" w:author="Benedikt Becker" w:date="2016-04-01T14:54:00Z">
              <w:tcPr>
                <w:tcW w:w="1310" w:type="dxa"/>
                <w:tcBorders>
                  <w:top w:val="nil"/>
                  <w:left w:val="nil"/>
                  <w:bottom w:val="nil"/>
                  <w:right w:val="nil"/>
                </w:tcBorders>
                <w:vAlign w:val="bottom"/>
              </w:tcPr>
            </w:tcPrChange>
          </w:tcPr>
          <w:p w14:paraId="2B845797" w14:textId="5A24F74F" w:rsidR="0060249D" w:rsidRDefault="0060249D" w:rsidP="00855365">
            <w:pPr>
              <w:pStyle w:val="NoSpacing"/>
              <w:rPr>
                <w:ins w:id="2896" w:author="Benedikt Becker" w:date="2016-03-31T18:10:00Z"/>
              </w:rPr>
              <w:pPrChange w:id="2897" w:author="Benedikt Becker" w:date="2016-04-01T14:54:00Z">
                <w:pPr>
                  <w:spacing w:before="0" w:beforeAutospacing="0" w:after="0" w:afterAutospacing="0" w:line="240" w:lineRule="auto"/>
                </w:pPr>
              </w:pPrChange>
            </w:pPr>
          </w:p>
        </w:tc>
        <w:tc>
          <w:tcPr>
            <w:tcW w:w="1235" w:type="dxa"/>
            <w:tcBorders>
              <w:bottom w:val="nil"/>
            </w:tcBorders>
            <w:vAlign w:val="bottom"/>
            <w:tcPrChange w:id="2898" w:author="Benedikt Becker" w:date="2016-04-01T14:54:00Z">
              <w:tcPr>
                <w:tcW w:w="1280" w:type="dxa"/>
                <w:tcBorders>
                  <w:top w:val="nil"/>
                  <w:left w:val="nil"/>
                  <w:bottom w:val="nil"/>
                  <w:right w:val="nil"/>
                </w:tcBorders>
                <w:vAlign w:val="bottom"/>
              </w:tcPr>
            </w:tcPrChange>
          </w:tcPr>
          <w:p w14:paraId="0F2113C0" w14:textId="59D27926" w:rsidR="0060249D" w:rsidRDefault="0060249D" w:rsidP="00855365">
            <w:pPr>
              <w:pStyle w:val="NoSpacing"/>
              <w:rPr>
                <w:ins w:id="2899" w:author="Benedikt Becker" w:date="2016-03-31T18:10:00Z"/>
              </w:rPr>
              <w:pPrChange w:id="2900" w:author="Benedikt Becker" w:date="2016-04-01T14:54:00Z">
                <w:pPr>
                  <w:spacing w:before="0" w:beforeAutospacing="0" w:after="0" w:afterAutospacing="0" w:line="240" w:lineRule="auto"/>
                </w:pPr>
              </w:pPrChange>
            </w:pPr>
            <w:ins w:id="2901" w:author="Benedikt Becker" w:date="2016-03-31T18:10:00Z">
              <w:r>
                <w:t>expansion</w:t>
              </w:r>
              <w:r w:rsidRPr="0060249D">
                <w:rPr>
                  <w:vertAlign w:val="subscript"/>
                  <w:rPrChange w:id="2902" w:author="Benedikt Becker" w:date="2016-03-31T18:10:00Z">
                    <w:rPr/>
                  </w:rPrChange>
                </w:rPr>
                <w:t>4</w:t>
              </w:r>
            </w:ins>
          </w:p>
        </w:tc>
        <w:tc>
          <w:tcPr>
            <w:tcW w:w="714" w:type="dxa"/>
            <w:tcBorders>
              <w:bottom w:val="nil"/>
            </w:tcBorders>
            <w:vAlign w:val="bottom"/>
            <w:tcPrChange w:id="2903" w:author="Benedikt Becker" w:date="2016-04-01T14:54:00Z">
              <w:tcPr>
                <w:tcW w:w="1280" w:type="dxa"/>
                <w:tcBorders>
                  <w:top w:val="nil"/>
                  <w:left w:val="nil"/>
                  <w:bottom w:val="nil"/>
                  <w:right w:val="nil"/>
                </w:tcBorders>
                <w:vAlign w:val="bottom"/>
              </w:tcPr>
            </w:tcPrChange>
          </w:tcPr>
          <w:p w14:paraId="02FF62B4" w14:textId="77777777" w:rsidR="0060249D" w:rsidRDefault="0060249D" w:rsidP="00855365">
            <w:pPr>
              <w:pStyle w:val="NoSpacing"/>
              <w:jc w:val="right"/>
              <w:rPr>
                <w:ins w:id="2904" w:author="Benedikt Becker" w:date="2016-03-31T18:10:00Z"/>
              </w:rPr>
              <w:pPrChange w:id="2905" w:author="Benedikt Becker" w:date="2016-04-01T14:54:00Z">
                <w:pPr>
                  <w:spacing w:before="0" w:beforeAutospacing="0" w:after="0" w:afterAutospacing="0" w:line="240" w:lineRule="auto"/>
                  <w:jc w:val="right"/>
                </w:pPr>
              </w:pPrChange>
            </w:pPr>
            <w:ins w:id="2906" w:author="Benedikt Becker" w:date="2016-03-31T18:10:00Z">
              <w:r>
                <w:t>4</w:t>
              </w:r>
            </w:ins>
          </w:p>
        </w:tc>
        <w:tc>
          <w:tcPr>
            <w:tcW w:w="1150" w:type="dxa"/>
            <w:tcBorders>
              <w:bottom w:val="nil"/>
            </w:tcBorders>
            <w:vAlign w:val="bottom"/>
            <w:tcPrChange w:id="2907" w:author="Benedikt Becker" w:date="2016-04-01T14:54:00Z">
              <w:tcPr>
                <w:tcW w:w="1280" w:type="dxa"/>
                <w:tcBorders>
                  <w:top w:val="nil"/>
                  <w:left w:val="nil"/>
                  <w:bottom w:val="nil"/>
                  <w:right w:val="nil"/>
                </w:tcBorders>
                <w:vAlign w:val="bottom"/>
              </w:tcPr>
            </w:tcPrChange>
          </w:tcPr>
          <w:p w14:paraId="1A7A3E7A" w14:textId="77777777" w:rsidR="0060249D" w:rsidRDefault="0060249D" w:rsidP="00855365">
            <w:pPr>
              <w:pStyle w:val="NoSpacing"/>
              <w:jc w:val="right"/>
              <w:rPr>
                <w:ins w:id="2908" w:author="Benedikt Becker" w:date="2016-03-31T18:10:00Z"/>
              </w:rPr>
              <w:pPrChange w:id="2909" w:author="Benedikt Becker" w:date="2016-04-01T14:54:00Z">
                <w:pPr>
                  <w:spacing w:before="0" w:beforeAutospacing="0" w:after="0" w:afterAutospacing="0" w:line="240" w:lineRule="auto"/>
                </w:pPr>
              </w:pPrChange>
            </w:pPr>
            <w:ins w:id="2910" w:author="Benedikt Becker" w:date="2016-03-31T18:10:00Z">
              <w:r>
                <w:t>9.1%</w:t>
              </w:r>
            </w:ins>
          </w:p>
        </w:tc>
      </w:tr>
    </w:tbl>
    <w:p w14:paraId="6049512C" w14:textId="3C5EE8D0" w:rsidR="0098510C" w:rsidDel="0033053E" w:rsidRDefault="00ED29FF">
      <w:pPr>
        <w:pStyle w:val="Figure"/>
        <w:jc w:val="left"/>
        <w:rPr>
          <w:del w:id="2911" w:author="Benedikt Becker" w:date="2016-03-31T18:12:00Z"/>
        </w:rPr>
        <w:pPrChange w:id="2912" w:author="Benedikt Becker" w:date="2016-03-31T18:12:00Z">
          <w:pPr>
            <w:pStyle w:val="Figure"/>
          </w:pPr>
        </w:pPrChange>
      </w:pPr>
      <w:del w:id="2913" w:author="Benedikt Becker" w:date="2016-03-31T18:12:00Z">
        <w:r w:rsidDel="0033053E">
          <w:rPr>
            <w:noProof/>
            <w:lang w:eastAsia="en-GB"/>
          </w:rPr>
          <w:drawing>
            <wp:inline distT="0" distB="0" distL="0" distR="0" wp14:anchorId="1B48D501" wp14:editId="35EC0ECC">
              <wp:extent cx="2077720" cy="1291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7720" cy="1291590"/>
                      </a:xfrm>
                      <a:prstGeom prst="rect">
                        <a:avLst/>
                      </a:prstGeom>
                      <a:noFill/>
                      <a:ln>
                        <a:noFill/>
                      </a:ln>
                    </pic:spPr>
                  </pic:pic>
                </a:graphicData>
              </a:graphic>
            </wp:inline>
          </w:drawing>
        </w:r>
      </w:del>
    </w:p>
    <w:p w14:paraId="77BBE677" w14:textId="784C6DB0" w:rsidR="0098510C" w:rsidDel="007525BD" w:rsidRDefault="00520DA2" w:rsidP="008D4465">
      <w:pPr>
        <w:pStyle w:val="Caption"/>
        <w:rPr>
          <w:del w:id="2914" w:author="Benedikt Becker" w:date="2016-03-14T18:34:00Z"/>
        </w:rPr>
      </w:pPr>
      <w:del w:id="2915" w:author="Benedikt Becker" w:date="2016-03-14T18:34:00Z">
        <w:r w:rsidDel="007525BD">
          <w:delText xml:space="preserve">Figure 6:  Error analysis of false negative codes in </w:delText>
        </w:r>
        <w:r w:rsidDel="007525BD">
          <w:rPr>
            <w:iCs/>
          </w:rPr>
          <w:delText>expand</w:delText>
        </w:r>
        <w:r w:rsidR="00841013" w:rsidRPr="00841013" w:rsidDel="007525BD">
          <w:rPr>
            <w:iCs/>
            <w:vertAlign w:val="subscript"/>
          </w:rPr>
          <w:delText>3</w:delText>
        </w:r>
        <w:r w:rsidDel="007525BD">
          <w:rPr>
            <w:sz w:val="24"/>
          </w:rPr>
          <w:fldChar w:fldCharType="begin"/>
        </w:r>
        <w:r w:rsidDel="007525BD">
          <w:delInstrText xml:space="preserve">TC "6  Error analysis of false negative codes in </w:delInstrText>
        </w:r>
        <w:r w:rsidDel="007525BD">
          <w:rPr>
            <w:iCs/>
          </w:rPr>
          <w:delInstrText>expand</w:delInstrText>
        </w:r>
        <w:r w:rsidDel="007525BD">
          <w:rPr>
            <w:i w:val="0"/>
            <w:iCs/>
            <w:sz w:val="24"/>
          </w:rPr>
          <w:fldChar w:fldCharType="begin"/>
        </w:r>
        <w:r w:rsidDel="007525BD">
          <w:rPr>
            <w:iCs/>
          </w:rPr>
          <w:delInstrText xml:space="preserve"> EQ \s\do5(</w:delInstrText>
        </w:r>
        <w:r w:rsidDel="007525BD">
          <w:rPr>
            <w:iCs/>
            <w:sz w:val="16"/>
            <w:szCs w:val="16"/>
          </w:rPr>
          <w:delInstrText>3</w:delInstrText>
        </w:r>
        <w:r w:rsidDel="007525BD">
          <w:rPr>
            <w:iCs/>
          </w:rPr>
          <w:delInstrText>)</w:delInstrText>
        </w:r>
        <w:r w:rsidDel="007525BD">
          <w:rPr>
            <w:i w:val="0"/>
            <w:iCs/>
            <w:sz w:val="24"/>
          </w:rPr>
          <w:fldChar w:fldCharType="end"/>
        </w:r>
        <w:r w:rsidDel="007525BD">
          <w:delInstrText>" \f f</w:delInstrText>
        </w:r>
        <w:r w:rsidDel="007525BD">
          <w:rPr>
            <w:sz w:val="24"/>
          </w:rPr>
          <w:fldChar w:fldCharType="end"/>
        </w:r>
      </w:del>
    </w:p>
    <w:p w14:paraId="7E854921" w14:textId="3041C800" w:rsidR="0098510C" w:rsidRDefault="00520DA2" w:rsidP="0037664F">
      <w:pPr>
        <w:pStyle w:val="Heading1"/>
      </w:pPr>
      <w:r>
        <w:t>Discussion</w:t>
      </w:r>
    </w:p>
    <w:p w14:paraId="5A537863" w14:textId="1640F8EC" w:rsidR="0098510C" w:rsidRDefault="00520DA2" w:rsidP="008D4465">
      <w:r>
        <w:t>In this article</w:t>
      </w:r>
      <w:ins w:id="2916" w:author="Benedikt Becker" w:date="2016-03-14T18:35:00Z">
        <w:r w:rsidR="00C96B58">
          <w:t>,</w:t>
        </w:r>
      </w:ins>
      <w:r>
        <w:t xml:space="preserve"> we presented the CodeMapper web application that assists the mapping of textual case definitions to code sets </w:t>
      </w:r>
      <w:ins w:id="2917" w:author="Benedikt Becker" w:date="2016-04-01T11:44:00Z">
        <w:r w:rsidR="00F826F1">
          <w:t>from</w:t>
        </w:r>
      </w:ins>
      <w:del w:id="2918" w:author="Benedikt Becker" w:date="2016-04-01T11:44:00Z">
        <w:r w:rsidDel="00F826F1">
          <w:delText>in</w:delText>
        </w:r>
      </w:del>
      <w:r>
        <w:t xml:space="preserve"> several coding systems at once</w:t>
      </w:r>
      <w:ins w:id="2919" w:author="Benedikt Becker" w:date="2016-04-02T18:45:00Z">
        <w:r w:rsidR="00454D38">
          <w:t xml:space="preserve">, which </w:t>
        </w:r>
      </w:ins>
      <w:ins w:id="2920" w:author="Benedikt Becker" w:date="2016-04-02T21:46:00Z">
        <w:r w:rsidR="005A1419">
          <w:t>is</w:t>
        </w:r>
      </w:ins>
      <w:ins w:id="2921" w:author="Benedikt Becker" w:date="2016-04-03T12:20:00Z">
        <w:r w:rsidR="00CC6036">
          <w:t xml:space="preserve"> often</w:t>
        </w:r>
      </w:ins>
      <w:ins w:id="2922" w:author="Benedikt Becker" w:date="2016-04-02T19:29:00Z">
        <w:r w:rsidR="0095177A">
          <w:t xml:space="preserve"> </w:t>
        </w:r>
      </w:ins>
      <w:ins w:id="2923" w:author="Benedikt Becker" w:date="2016-04-03T12:20:00Z">
        <w:r w:rsidR="001C6D4D">
          <w:t>a bottleneck in the implementation of</w:t>
        </w:r>
      </w:ins>
      <w:ins w:id="2924" w:author="Benedikt Becker" w:date="2016-04-02T18:45:00Z">
        <w:r w:rsidR="00454D38">
          <w:t xml:space="preserve"> </w:t>
        </w:r>
      </w:ins>
      <w:ins w:id="2925" w:author="Benedikt Becker" w:date="2016-04-02T19:29:00Z">
        <w:r w:rsidR="00A02431">
          <w:t xml:space="preserve">epidemiological </w:t>
        </w:r>
      </w:ins>
      <w:ins w:id="2926" w:author="Benedikt Becker" w:date="2016-04-02T18:45:00Z">
        <w:r w:rsidR="00454D38">
          <w:t>multi-database studies</w:t>
        </w:r>
      </w:ins>
      <w:del w:id="2927" w:author="Benedikt Becker" w:date="2016-04-01T11:44:00Z">
        <w:r w:rsidDel="00A97AC4">
          <w:delText>, and w</w:delText>
        </w:r>
      </w:del>
      <w:ins w:id="2928" w:author="Benedikt Becker" w:date="2016-04-01T11:44:00Z">
        <w:r w:rsidR="00A97AC4">
          <w:t>. W</w:t>
        </w:r>
      </w:ins>
      <w:r>
        <w:t xml:space="preserve">e showed </w:t>
      </w:r>
      <w:ins w:id="2929" w:author="Benedikt Becker" w:date="2016-04-02T19:29:00Z">
        <w:r w:rsidR="000C61D9">
          <w:t xml:space="preserve">the </w:t>
        </w:r>
      </w:ins>
      <w:del w:id="2930" w:author="Benedikt Becker" w:date="2016-04-02T18:45:00Z">
        <w:r w:rsidDel="005F0731">
          <w:delText xml:space="preserve">its </w:delText>
        </w:r>
      </w:del>
      <w:r>
        <w:t xml:space="preserve">effectiveness </w:t>
      </w:r>
      <w:ins w:id="2931" w:author="Benedikt Becker" w:date="2016-04-02T18:45:00Z">
        <w:r w:rsidR="005F0731">
          <w:t xml:space="preserve">of </w:t>
        </w:r>
        <w:proofErr w:type="spellStart"/>
        <w:r w:rsidR="005F0731">
          <w:t>CodeMapper’s</w:t>
        </w:r>
        <w:proofErr w:type="spellEnd"/>
        <w:r w:rsidR="005F0731">
          <w:t xml:space="preserve"> approach </w:t>
        </w:r>
      </w:ins>
      <w:r>
        <w:t>by</w:t>
      </w:r>
      <w:r w:rsidR="007276C7">
        <w:t xml:space="preserve"> simulating </w:t>
      </w:r>
      <w:ins w:id="2932" w:author="Benedikt Becker" w:date="2016-04-01T11:44:00Z">
        <w:r w:rsidR="00926908">
          <w:t xml:space="preserve">and evaluating </w:t>
        </w:r>
      </w:ins>
      <w:ins w:id="2933" w:author="Benedikt Becker" w:date="2016-04-03T17:47:00Z">
        <w:r w:rsidR="00470AA6">
          <w:t>an</w:t>
        </w:r>
      </w:ins>
      <w:del w:id="2934" w:author="Benedikt Becker" w:date="2016-04-01T11:45:00Z">
        <w:r w:rsidR="007276C7" w:rsidDel="00327877">
          <w:delText>an</w:delText>
        </w:r>
      </w:del>
      <w:r w:rsidR="007276C7">
        <w:t xml:space="preserve"> informed usage of the application.</w:t>
      </w:r>
    </w:p>
    <w:p w14:paraId="4F3E627A" w14:textId="587CA885" w:rsidR="0098510C" w:rsidDel="001146A1" w:rsidRDefault="00E47149" w:rsidP="008D4465">
      <w:pPr>
        <w:pStyle w:val="Heading5"/>
        <w:rPr>
          <w:del w:id="2935" w:author="Benedikt Becker" w:date="2016-03-31T18:23:00Z"/>
        </w:rPr>
      </w:pPr>
      <w:ins w:id="2936" w:author="Benedikt Becker" w:date="2016-04-03T12:21:00Z">
        <w:r>
          <w:t xml:space="preserve">The </w:t>
        </w:r>
      </w:ins>
      <w:del w:id="2937" w:author="Benedikt Becker" w:date="2016-04-03T12:21:00Z">
        <w:r w:rsidR="00520DA2" w:rsidDel="00E47149">
          <w:delText>M</w:delText>
        </w:r>
      </w:del>
      <w:ins w:id="2938" w:author="Benedikt Becker" w:date="2016-04-03T12:21:00Z">
        <w:r>
          <w:t>m</w:t>
        </w:r>
      </w:ins>
      <w:r w:rsidR="00520DA2">
        <w:t xml:space="preserve">anual </w:t>
      </w:r>
      <w:del w:id="2939" w:author="Benedikt Becker" w:date="2016-03-31T18:28:00Z">
        <w:r w:rsidR="00520DA2" w:rsidDel="00C7675E">
          <w:delText xml:space="preserve">mapping </w:delText>
        </w:r>
      </w:del>
      <w:ins w:id="2940" w:author="Benedikt Becker" w:date="2016-03-31T18:28:00Z">
        <w:r w:rsidR="00C7675E">
          <w:t>revision</w:t>
        </w:r>
      </w:ins>
      <w:ins w:id="2941" w:author="Benedikt Becker" w:date="2016-04-01T11:53:00Z">
        <w:r w:rsidR="00EF3DE2">
          <w:t xml:space="preserve"> of </w:t>
        </w:r>
      </w:ins>
      <w:ins w:id="2942" w:author="Benedikt Becker" w:date="2016-04-03T12:21:00Z">
        <w:r>
          <w:t xml:space="preserve">mappings </w:t>
        </w:r>
      </w:ins>
      <w:r w:rsidR="00520DA2">
        <w:t xml:space="preserve">is necessary </w:t>
      </w:r>
      <w:ins w:id="2943" w:author="Benedikt Becker" w:date="2016-04-02T20:07:00Z">
        <w:r w:rsidR="00D97DC9">
          <w:t xml:space="preserve">in CodeMapper </w:t>
        </w:r>
      </w:ins>
      <w:del w:id="2944" w:author="Benedikt Becker" w:date="2016-04-01T11:45:00Z">
        <w:r w:rsidR="00520DA2" w:rsidDel="00210B93">
          <w:delText xml:space="preserve">and </w:delText>
        </w:r>
      </w:del>
      <w:ins w:id="2945" w:author="Benedikt Becker" w:date="2016-04-01T11:45:00Z">
        <w:r w:rsidR="00210B93">
          <w:t xml:space="preserve">but </w:t>
        </w:r>
      </w:ins>
      <w:ins w:id="2946" w:author="Benedikt Becker" w:date="2016-04-01T11:46:00Z">
        <w:r w:rsidR="00D161C3">
          <w:t xml:space="preserve">the </w:t>
        </w:r>
      </w:ins>
      <w:ins w:id="2947" w:author="Benedikt Becker" w:date="2016-04-03T12:21:00Z">
        <w:r w:rsidR="002905FD">
          <w:t xml:space="preserve">provided </w:t>
        </w:r>
      </w:ins>
      <w:ins w:id="2948" w:author="Benedikt Becker" w:date="2016-04-02T20:32:00Z">
        <w:r w:rsidR="00E04110">
          <w:t xml:space="preserve">expansion </w:t>
        </w:r>
      </w:ins>
      <w:ins w:id="2949" w:author="Benedikt Becker" w:date="2016-03-31T18:27:00Z">
        <w:r w:rsidR="00247602">
          <w:t xml:space="preserve">operations </w:t>
        </w:r>
      </w:ins>
      <w:ins w:id="2950" w:author="Benedikt Becker" w:date="2016-04-02T20:08:00Z">
        <w:r w:rsidR="00D97DC9">
          <w:t xml:space="preserve">are </w:t>
        </w:r>
      </w:ins>
      <w:r w:rsidR="00520DA2">
        <w:t>effective</w:t>
      </w:r>
      <w:ins w:id="2951" w:author="Benedikt Becker" w:date="2016-04-03T17:53:00Z">
        <w:r w:rsidR="00FD5468">
          <w:t xml:space="preserve"> for creating realistic code sets</w:t>
        </w:r>
      </w:ins>
    </w:p>
    <w:p w14:paraId="2754CD78" w14:textId="645E1AA2" w:rsidR="00D41DFF" w:rsidDel="001146A1" w:rsidRDefault="001146A1">
      <w:pPr>
        <w:rPr>
          <w:del w:id="2952" w:author="Benedikt Becker" w:date="2016-03-31T18:24:00Z"/>
        </w:rPr>
      </w:pPr>
      <w:ins w:id="2953" w:author="Benedikt Becker" w:date="2016-03-31T18:23:00Z">
        <w:r>
          <w:t xml:space="preserve">. </w:t>
        </w:r>
      </w:ins>
      <w:ins w:id="2954" w:author="Benedikt Becker" w:date="2016-04-03T17:49:00Z">
        <w:r w:rsidR="00C754DC">
          <w:t>Creating a</w:t>
        </w:r>
      </w:ins>
      <w:del w:id="2955" w:author="Benedikt Becker" w:date="2016-04-01T11:46:00Z">
        <w:r w:rsidR="00520DA2" w:rsidDel="00010016">
          <w:delText>An</w:delText>
        </w:r>
      </w:del>
      <w:r w:rsidR="00520DA2">
        <w:t xml:space="preserve"> </w:t>
      </w:r>
      <w:del w:id="2956" w:author="Benedikt Becker" w:date="2016-04-03T17:48:00Z">
        <w:r w:rsidR="00520DA2" w:rsidDel="00E0627F">
          <w:delText xml:space="preserve">automatic </w:delText>
        </w:r>
      </w:del>
      <w:r w:rsidR="00520DA2">
        <w:t xml:space="preserve">mapping </w:t>
      </w:r>
      <w:del w:id="2957" w:author="Benedikt Becker" w:date="2016-04-03T17:49:00Z">
        <w:r w:rsidR="00520DA2" w:rsidDel="00C754DC">
          <w:delText xml:space="preserve">created </w:delText>
        </w:r>
      </w:del>
      <w:ins w:id="2958" w:author="Benedikt Becker" w:date="2016-04-03T17:48:00Z">
        <w:r w:rsidR="00E0627F">
          <w:t>automatically</w:t>
        </w:r>
        <w:r w:rsidR="00E0627F">
          <w:t xml:space="preserve"> </w:t>
        </w:r>
      </w:ins>
      <w:del w:id="2959" w:author="Benedikt Becker" w:date="2016-04-03T20:00:00Z">
        <w:r w:rsidR="00520DA2" w:rsidDel="00423FD2">
          <w:delText xml:space="preserve">by </w:delText>
        </w:r>
      </w:del>
      <w:ins w:id="2960" w:author="Benedikt Becker" w:date="2016-04-02T18:46:00Z">
        <w:r w:rsidR="00611BB4">
          <w:t xml:space="preserve">only </w:t>
        </w:r>
      </w:ins>
      <w:ins w:id="2961" w:author="Benedikt Becker" w:date="2016-04-03T20:00:00Z">
        <w:r w:rsidR="00423FD2">
          <w:t xml:space="preserve">by the </w:t>
        </w:r>
      </w:ins>
      <w:del w:id="2962" w:author="Benedikt Becker" w:date="2016-04-01T11:46:00Z">
        <w:r w:rsidR="00520DA2" w:rsidDel="00010016">
          <w:delText xml:space="preserve">only </w:delText>
        </w:r>
      </w:del>
      <w:del w:id="2963" w:author="Benedikt Becker" w:date="2016-03-31T18:23:00Z">
        <w:r w:rsidR="00520DA2" w:rsidDel="001146A1">
          <w:delText xml:space="preserve">searching </w:delText>
        </w:r>
      </w:del>
      <w:ins w:id="2964" w:author="Benedikt Becker" w:date="2016-03-31T18:23:00Z">
        <w:r>
          <w:t>identif</w:t>
        </w:r>
      </w:ins>
      <w:ins w:id="2965" w:author="Benedikt Becker" w:date="2016-04-03T20:00:00Z">
        <w:r w:rsidR="00423FD2">
          <w:t xml:space="preserve">ication of </w:t>
        </w:r>
      </w:ins>
      <w:r w:rsidR="00520DA2">
        <w:t xml:space="preserve">medical concepts in </w:t>
      </w:r>
      <w:r w:rsidR="00520DA2">
        <w:lastRenderedPageBreak/>
        <w:t xml:space="preserve">the case definition </w:t>
      </w:r>
      <w:del w:id="2966" w:author="Benedikt Becker" w:date="2016-04-03T17:48:00Z">
        <w:r w:rsidR="00282CD9" w:rsidDel="00131CC6">
          <w:delText>had</w:delText>
        </w:r>
        <w:r w:rsidR="00520DA2" w:rsidDel="00131CC6">
          <w:delText xml:space="preserve"> low performance </w:delText>
        </w:r>
      </w:del>
      <w:ins w:id="2967" w:author="Benedikt Becker" w:date="2016-04-03T17:48:00Z">
        <w:r w:rsidR="00131CC6">
          <w:t xml:space="preserve">was insufficient </w:t>
        </w:r>
      </w:ins>
      <w:ins w:id="2968" w:author="Benedikt Becker" w:date="2016-04-01T11:46:00Z">
        <w:r w:rsidR="004B54DA">
          <w:t xml:space="preserve">for </w:t>
        </w:r>
      </w:ins>
      <w:del w:id="2969" w:author="Benedikt Becker" w:date="2016-04-01T11:46:00Z">
        <w:r w:rsidR="00520DA2" w:rsidDel="004B54DA">
          <w:delText xml:space="preserve">to </w:delText>
        </w:r>
      </w:del>
      <w:r w:rsidR="00520DA2">
        <w:t>reproduc</w:t>
      </w:r>
      <w:ins w:id="2970" w:author="Benedikt Becker" w:date="2016-04-01T11:46:00Z">
        <w:r w:rsidR="004B54DA">
          <w:t xml:space="preserve">ing </w:t>
        </w:r>
      </w:ins>
      <w:del w:id="2971" w:author="Benedikt Becker" w:date="2016-04-01T11:46:00Z">
        <w:r w:rsidR="00520DA2" w:rsidDel="004B54DA">
          <w:delText xml:space="preserve">e </w:delText>
        </w:r>
      </w:del>
      <w:r w:rsidR="00520DA2">
        <w:t>the</w:t>
      </w:r>
      <w:ins w:id="2972" w:author="Benedikt Becker" w:date="2016-04-03T17:51:00Z">
        <w:r w:rsidR="00A16B7F">
          <w:t xml:space="preserve"> </w:t>
        </w:r>
      </w:ins>
      <w:del w:id="2973" w:author="Benedikt Becker" w:date="2016-04-03T17:51:00Z">
        <w:r w:rsidR="00520DA2" w:rsidDel="00A16B7F">
          <w:delText xml:space="preserve"> </w:delText>
        </w:r>
      </w:del>
      <w:r w:rsidR="00520DA2">
        <w:t xml:space="preserve">reference </w:t>
      </w:r>
      <w:del w:id="2974" w:author="Benedikt Becker" w:date="2016-04-01T11:46:00Z">
        <w:r w:rsidR="00520DA2" w:rsidDel="009F6D5D">
          <w:delText>code sets</w:delText>
        </w:r>
      </w:del>
      <w:ins w:id="2975" w:author="Benedikt Becker" w:date="2016-04-01T11:46:00Z">
        <w:r w:rsidR="009F6D5D">
          <w:t>mapping</w:t>
        </w:r>
      </w:ins>
      <w:ins w:id="2976" w:author="Benedikt Becker" w:date="2016-04-03T20:00:00Z">
        <w:r w:rsidR="0022752A">
          <w:t xml:space="preserve"> (29.7% sensitivity)</w:t>
        </w:r>
      </w:ins>
      <w:r w:rsidR="00520DA2">
        <w:t>.</w:t>
      </w:r>
      <w:ins w:id="2977" w:author="Benedikt Becker" w:date="2016-04-03T17:52:00Z">
        <w:r w:rsidR="006A55CC">
          <w:t xml:space="preserve"> Clearly</w:t>
        </w:r>
      </w:ins>
      <w:del w:id="2978" w:author="Benedikt Becker" w:date="2016-04-03T17:52:00Z">
        <w:r w:rsidR="00520DA2" w:rsidDel="006A55CC">
          <w:delText xml:space="preserve"> </w:delText>
        </w:r>
      </w:del>
      <w:ins w:id="2979" w:author="Benedikt Becker" w:date="2016-04-03T12:22:00Z">
        <w:r w:rsidR="00354048">
          <w:t xml:space="preserve">, </w:t>
        </w:r>
      </w:ins>
      <w:del w:id="2980" w:author="Benedikt Becker" w:date="2016-04-03T12:22:00Z">
        <w:r w:rsidR="00520DA2" w:rsidDel="00354048">
          <w:delText>T</w:delText>
        </w:r>
      </w:del>
      <w:ins w:id="2981" w:author="Benedikt Becker" w:date="2016-04-03T12:22:00Z">
        <w:r w:rsidR="00354048">
          <w:t>t</w:t>
        </w:r>
      </w:ins>
      <w:r w:rsidR="00520DA2">
        <w:t xml:space="preserve">he </w:t>
      </w:r>
      <w:ins w:id="2982" w:author="Benedikt Becker" w:date="2016-04-02T21:46:00Z">
        <w:r w:rsidR="005A1419">
          <w:t xml:space="preserve">mapping </w:t>
        </w:r>
      </w:ins>
      <w:r w:rsidR="00520DA2">
        <w:t xml:space="preserve">process </w:t>
      </w:r>
      <w:ins w:id="2983" w:author="Benedikt Becker" w:date="2016-04-02T21:48:00Z">
        <w:r w:rsidR="00373EA7">
          <w:t>can</w:t>
        </w:r>
      </w:ins>
      <w:ins w:id="2984" w:author="Benedikt Becker" w:date="2016-04-02T21:46:00Z">
        <w:r w:rsidR="005A1419">
          <w:t xml:space="preserve">not </w:t>
        </w:r>
      </w:ins>
      <w:del w:id="2985" w:author="Benedikt Becker" w:date="2016-04-02T18:47:00Z">
        <w:r w:rsidR="00520DA2" w:rsidDel="00611BB4">
          <w:delText xml:space="preserve">of multi-database coding of </w:delText>
        </w:r>
      </w:del>
      <w:del w:id="2986" w:author="Benedikt Becker" w:date="2016-04-02T21:46:00Z">
        <w:r w:rsidR="00520DA2" w:rsidDel="005A1419">
          <w:delText xml:space="preserve">case definitions cannot </w:delText>
        </w:r>
      </w:del>
      <w:r w:rsidR="00520DA2">
        <w:t>be replaced by a simple indexing step</w:t>
      </w:r>
      <w:del w:id="2987" w:author="Benedikt Becker" w:date="2016-04-02T20:09:00Z">
        <w:r w:rsidR="00BC5C11" w:rsidDel="00471743">
          <w:delText xml:space="preserve">. </w:delText>
        </w:r>
      </w:del>
      <w:del w:id="2988" w:author="Benedikt Becker" w:date="2016-03-31T18:22:00Z">
        <w:r w:rsidR="00BC5C11" w:rsidDel="009757F5">
          <w:delText>B</w:delText>
        </w:r>
        <w:r w:rsidR="00282CD9" w:rsidDel="009757F5">
          <w:delText>ut</w:delText>
        </w:r>
      </w:del>
      <w:ins w:id="2989" w:author="Benedikt Becker" w:date="2016-04-03T17:52:00Z">
        <w:r w:rsidR="000E010A">
          <w:t>.</w:t>
        </w:r>
      </w:ins>
      <w:ins w:id="2990" w:author="Benedikt Becker" w:date="2016-04-03T17:54:00Z">
        <w:r w:rsidR="00C45AEC">
          <w:t xml:space="preserve"> However,</w:t>
        </w:r>
      </w:ins>
      <w:r w:rsidR="00282CD9">
        <w:t xml:space="preserve"> the </w:t>
      </w:r>
      <w:del w:id="2991" w:author="Benedikt Becker" w:date="2016-04-03T12:22:00Z">
        <w:r w:rsidR="00BC5C11" w:rsidDel="00234D6C">
          <w:delText xml:space="preserve">initial </w:delText>
        </w:r>
      </w:del>
      <w:r w:rsidR="00282CD9">
        <w:t xml:space="preserve">goal of CodeMapper </w:t>
      </w:r>
      <w:ins w:id="2992" w:author="Benedikt Becker" w:date="2016-04-03T12:22:00Z">
        <w:r w:rsidR="00773E88">
          <w:t xml:space="preserve">is </w:t>
        </w:r>
      </w:ins>
      <w:del w:id="2993" w:author="Benedikt Becker" w:date="2016-04-03T12:22:00Z">
        <w:r w:rsidR="00282CD9" w:rsidDel="00773E88">
          <w:delText xml:space="preserve">was </w:delText>
        </w:r>
      </w:del>
      <w:r w:rsidR="008A7D01">
        <w:t xml:space="preserve">to </w:t>
      </w:r>
      <w:r w:rsidR="00BC5C11" w:rsidRPr="00D34698">
        <w:t>support</w:t>
      </w:r>
      <w:r w:rsidR="00BC5C11">
        <w:t xml:space="preserve"> </w:t>
      </w:r>
      <w:r w:rsidR="008A7D01">
        <w:t xml:space="preserve">an </w:t>
      </w:r>
      <w:r w:rsidR="00A6383C">
        <w:t xml:space="preserve">informed user </w:t>
      </w:r>
      <w:r w:rsidR="00282CD9">
        <w:t xml:space="preserve">in </w:t>
      </w:r>
      <w:del w:id="2994" w:author="Benedikt Becker" w:date="2016-04-03T12:22:00Z">
        <w:r w:rsidR="00282CD9" w:rsidDel="00E81918">
          <w:delText xml:space="preserve">the </w:delText>
        </w:r>
      </w:del>
      <w:r w:rsidR="00282CD9">
        <w:t>creati</w:t>
      </w:r>
      <w:ins w:id="2995" w:author="Benedikt Becker" w:date="2016-04-03T12:22:00Z">
        <w:r w:rsidR="00E81918">
          <w:t xml:space="preserve">ng </w:t>
        </w:r>
      </w:ins>
      <w:del w:id="2996" w:author="Benedikt Becker" w:date="2016-04-03T12:22:00Z">
        <w:r w:rsidR="00282CD9" w:rsidDel="00E81918">
          <w:delText xml:space="preserve">on of </w:delText>
        </w:r>
      </w:del>
      <w:ins w:id="2997" w:author="Benedikt Becker" w:date="2016-04-02T18:47:00Z">
        <w:r w:rsidR="00233972">
          <w:t xml:space="preserve">such </w:t>
        </w:r>
      </w:ins>
      <w:del w:id="2998" w:author="Benedikt Becker" w:date="2016-04-02T18:47:00Z">
        <w:r w:rsidR="00282CD9" w:rsidDel="00233972">
          <w:delText xml:space="preserve">event </w:delText>
        </w:r>
      </w:del>
      <w:r w:rsidR="00282CD9">
        <w:t>mappings</w:t>
      </w:r>
      <w:del w:id="2999" w:author="Benedikt Becker" w:date="2016-04-03T17:52:00Z">
        <w:r w:rsidR="00282CD9" w:rsidDel="000E010A">
          <w:delText>.</w:delText>
        </w:r>
      </w:del>
    </w:p>
    <w:p w14:paraId="1739343B" w14:textId="6D632059" w:rsidR="00225E6D" w:rsidRDefault="00462EFC" w:rsidP="00D34698">
      <w:pPr>
        <w:rPr>
          <w:ins w:id="3000" w:author="Benedikt Becker" w:date="2016-04-03T12:43:00Z"/>
        </w:rPr>
      </w:pPr>
      <w:del w:id="3001" w:author="Benedikt Becker" w:date="2016-04-03T17:52:00Z">
        <w:r w:rsidDel="000E010A">
          <w:delText>For this goal</w:delText>
        </w:r>
      </w:del>
      <w:ins w:id="3002" w:author="Benedikt Becker" w:date="2016-04-03T17:52:00Z">
        <w:r w:rsidR="000E010A">
          <w:t>, and</w:t>
        </w:r>
      </w:ins>
      <w:del w:id="3003" w:author="Benedikt Becker" w:date="2016-04-03T17:52:00Z">
        <w:r w:rsidDel="000E010A">
          <w:delText>,</w:delText>
        </w:r>
      </w:del>
      <w:r>
        <w:t xml:space="preserve"> </w:t>
      </w:r>
      <w:proofErr w:type="spellStart"/>
      <w:r w:rsidR="00520DA2">
        <w:t>CodeMapper’s</w:t>
      </w:r>
      <w:proofErr w:type="spellEnd"/>
      <w:r w:rsidR="00520DA2">
        <w:t xml:space="preserve"> operations for</w:t>
      </w:r>
      <w:r w:rsidR="00EE4385">
        <w:t xml:space="preserve"> </w:t>
      </w:r>
      <w:del w:id="3004" w:author="Benedikt Becker" w:date="2016-03-31T18:24:00Z">
        <w:r w:rsidR="00EE4385" w:rsidDel="001146A1">
          <w:delText xml:space="preserve">expanding </w:delText>
        </w:r>
      </w:del>
      <w:r w:rsidR="00EE4385">
        <w:t>concept</w:t>
      </w:r>
      <w:ins w:id="3005" w:author="Benedikt Becker" w:date="2016-03-31T18:24:00Z">
        <w:r w:rsidR="001146A1">
          <w:t xml:space="preserve"> expansion </w:t>
        </w:r>
      </w:ins>
      <w:del w:id="3006" w:author="Benedikt Becker" w:date="2016-03-31T18:24:00Z">
        <w:r w:rsidR="00EE4385" w:rsidDel="001146A1">
          <w:delText>s</w:delText>
        </w:r>
        <w:r w:rsidR="00520DA2" w:rsidDel="001146A1">
          <w:delText xml:space="preserve"> </w:delText>
        </w:r>
      </w:del>
      <w:r w:rsidR="00520DA2">
        <w:t>provide</w:t>
      </w:r>
      <w:del w:id="3007" w:author="Benedikt Becker" w:date="2016-04-02T21:48:00Z">
        <w:r w:rsidR="00BE3CCB" w:rsidDel="007161C5">
          <w:delText>d</w:delText>
        </w:r>
      </w:del>
      <w:r w:rsidR="00520DA2">
        <w:t xml:space="preserve"> an effective and efficient way</w:t>
      </w:r>
      <w:del w:id="3008" w:author="Benedikt Becker" w:date="2016-04-03T17:52:00Z">
        <w:r w:rsidR="00520DA2" w:rsidDel="000E010A">
          <w:delText xml:space="preserve"> to generate realistic code sets</w:delText>
        </w:r>
      </w:del>
      <w:ins w:id="3009" w:author="Benedikt Becker" w:date="2016-04-03T17:52:00Z">
        <w:r w:rsidR="000E010A">
          <w:t xml:space="preserve"> for this</w:t>
        </w:r>
      </w:ins>
      <w:ins w:id="3010" w:author="Benedikt Becker" w:date="2016-03-31T18:28:00Z">
        <w:r w:rsidR="00970255">
          <w:t>, as</w:t>
        </w:r>
      </w:ins>
      <w:ins w:id="3011" w:author="Benedikt Becker" w:date="2016-04-02T20:10:00Z">
        <w:r w:rsidR="00165DAE">
          <w:t xml:space="preserve"> </w:t>
        </w:r>
      </w:ins>
      <w:ins w:id="3012" w:author="Benedikt Becker" w:date="2016-04-03T17:55:00Z">
        <w:r w:rsidR="00EC7F17">
          <w:t>we saw in</w:t>
        </w:r>
      </w:ins>
      <w:ins w:id="3013" w:author="Benedikt Becker" w:date="2016-04-02T20:10:00Z">
        <w:r w:rsidR="00165DAE">
          <w:t xml:space="preserve"> the</w:t>
        </w:r>
      </w:ins>
      <w:ins w:id="3014" w:author="Benedikt Becker" w:date="2016-03-31T18:28:00Z">
        <w:r w:rsidR="00970255">
          <w:t xml:space="preserve"> incremental concept expansion</w:t>
        </w:r>
      </w:ins>
      <w:r w:rsidR="00520DA2">
        <w:t xml:space="preserve">. </w:t>
      </w:r>
      <w:ins w:id="3015" w:author="Benedikt Becker" w:date="2016-04-03T17:56:00Z">
        <w:r w:rsidR="00834BC2">
          <w:t xml:space="preserve">Most </w:t>
        </w:r>
      </w:ins>
      <w:del w:id="3016" w:author="Benedikt Becker" w:date="2016-03-31T18:28:00Z">
        <w:r w:rsidR="00520DA2" w:rsidDel="00970255">
          <w:delText xml:space="preserve">The sensitivity of the mapping approaches its maximum </w:delText>
        </w:r>
        <w:r w:rsidR="00BE3CCB" w:rsidDel="00970255">
          <w:delText xml:space="preserve">after three rounds of expansion. </w:delText>
        </w:r>
      </w:del>
      <w:del w:id="3017" w:author="Benedikt Becker" w:date="2016-04-03T17:56:00Z">
        <w:r w:rsidR="00BE3CCB" w:rsidDel="00834BC2">
          <w:delText>R</w:delText>
        </w:r>
      </w:del>
      <w:ins w:id="3018" w:author="Benedikt Becker" w:date="2016-04-03T17:56:00Z">
        <w:r w:rsidR="00834BC2">
          <w:t>r</w:t>
        </w:r>
      </w:ins>
      <w:r w:rsidR="00BE3CCB">
        <w:t xml:space="preserve">elevant concepts </w:t>
      </w:r>
      <w:ins w:id="3019" w:author="Benedikt Becker" w:date="2016-04-03T17:56:00Z">
        <w:r w:rsidR="00834BC2">
          <w:t xml:space="preserve">(94.1%) </w:t>
        </w:r>
      </w:ins>
      <w:del w:id="3020" w:author="Benedikt Becker" w:date="2016-03-31T18:24:00Z">
        <w:r w:rsidR="00BE3CCB" w:rsidDel="00DA007E">
          <w:delText xml:space="preserve">can </w:delText>
        </w:r>
      </w:del>
      <w:ins w:id="3021" w:author="Benedikt Becker" w:date="2016-04-03T20:01:00Z">
        <w:r w:rsidR="00294056">
          <w:t>were</w:t>
        </w:r>
      </w:ins>
      <w:del w:id="3022" w:author="Benedikt Becker" w:date="2016-04-03T20:01:00Z">
        <w:r w:rsidR="00BE3CCB" w:rsidDel="00294056">
          <w:delText>be</w:delText>
        </w:r>
      </w:del>
      <w:r w:rsidR="00BE3CCB">
        <w:t xml:space="preserve"> retrieved by </w:t>
      </w:r>
      <w:ins w:id="3023" w:author="Benedikt Becker" w:date="2016-04-03T17:56:00Z">
        <w:r w:rsidR="00B3526B">
          <w:t xml:space="preserve">expanding the concepts of the baseline mapping in </w:t>
        </w:r>
      </w:ins>
      <w:del w:id="3024" w:author="Benedikt Becker" w:date="2016-04-03T17:56:00Z">
        <w:r w:rsidR="00BE3CCB" w:rsidDel="001A268F">
          <w:delText xml:space="preserve">few </w:delText>
        </w:r>
      </w:del>
      <w:ins w:id="3025" w:author="Benedikt Becker" w:date="2016-04-03T17:56:00Z">
        <w:r w:rsidR="001A268F">
          <w:t>only three</w:t>
        </w:r>
        <w:r w:rsidR="001A268F">
          <w:t xml:space="preserve"> </w:t>
        </w:r>
      </w:ins>
      <w:del w:id="3026" w:author="Benedikt Becker" w:date="2016-04-03T17:56:00Z">
        <w:r w:rsidR="00BE3CCB" w:rsidDel="00B3526B">
          <w:delText>expansions of the concepts</w:delText>
        </w:r>
      </w:del>
      <w:ins w:id="3027" w:author="Benedikt Becker" w:date="2016-04-03T17:56:00Z">
        <w:r w:rsidR="00B3526B">
          <w:t>steps</w:t>
        </w:r>
      </w:ins>
      <w:r w:rsidR="00BE3CCB">
        <w:t>.</w:t>
      </w:r>
    </w:p>
    <w:p w14:paraId="6C16F507" w14:textId="3AD5B24B" w:rsidR="00912C80" w:rsidDel="00912C80" w:rsidRDefault="00520DA2" w:rsidP="00225E6D">
      <w:pPr>
        <w:pStyle w:val="NoSpacing"/>
        <w:rPr>
          <w:del w:id="3028" w:author="Benedikt Becker" w:date="2016-03-31T18:33:00Z"/>
        </w:rPr>
        <w:pPrChange w:id="3029" w:author="Benedikt Becker" w:date="2016-04-03T12:43:00Z">
          <w:pPr>
            <w:pStyle w:val="Heading5"/>
          </w:pPr>
        </w:pPrChange>
      </w:pPr>
      <w:del w:id="3030" w:author="Benedikt Becker" w:date="2016-04-02T21:48:00Z">
        <w:r w:rsidDel="007C1769">
          <w:delText xml:space="preserve"> </w:delText>
        </w:r>
      </w:del>
      <w:del w:id="3031" w:author="Benedikt Becker" w:date="2016-04-02T19:44:00Z">
        <w:r w:rsidDel="00B33C61">
          <w:delText xml:space="preserve">Only the generation of </w:delText>
        </w:r>
      </w:del>
      <w:del w:id="3032" w:author="Benedikt Becker" w:date="2016-04-02T20:10:00Z">
        <w:r w:rsidDel="00791353">
          <w:delText xml:space="preserve">database-specific codes </w:delText>
        </w:r>
      </w:del>
      <w:del w:id="3033" w:author="Benedikt Becker" w:date="2016-04-02T19:44:00Z">
        <w:r w:rsidDel="00B33C61">
          <w:delText xml:space="preserve">that are </w:delText>
        </w:r>
      </w:del>
      <w:del w:id="3034" w:author="Benedikt Becker" w:date="2016-04-02T20:10:00Z">
        <w:r w:rsidDel="00791353">
          <w:delText>not directly related to the case definition</w:delText>
        </w:r>
      </w:del>
      <w:del w:id="3035" w:author="Benedikt Becker" w:date="2016-04-02T19:45:00Z">
        <w:r w:rsidDel="00B33C61">
          <w:delText xml:space="preserve"> requires adding further supplementary concepts. </w:delText>
        </w:r>
      </w:del>
      <w:moveToRangeStart w:id="3036" w:author="Benedikt Becker" w:date="2016-03-31T18:33:00Z" w:name="move447212563"/>
      <w:moveTo w:id="3037" w:author="Benedikt Becker" w:date="2016-03-31T18:33:00Z">
        <w:del w:id="3038" w:author="Benedikt Becker" w:date="2016-04-02T18:51:00Z">
          <w:r w:rsidR="00912C80" w:rsidDel="00233972">
            <w:delText>Improved equivalence of code sets between databases</w:delText>
          </w:r>
        </w:del>
      </w:moveTo>
    </w:p>
    <w:moveToRangeEnd w:id="3036"/>
    <w:p w14:paraId="29EEA93A" w14:textId="5F6C9D66" w:rsidR="00125DB5" w:rsidRPr="00D34698" w:rsidDel="00DE6671" w:rsidRDefault="00233972" w:rsidP="001B4FA9">
      <w:pPr>
        <w:rPr>
          <w:del w:id="3039" w:author="Benedikt Becker" w:date="2016-03-31T18:34:00Z"/>
        </w:rPr>
        <w:pPrChange w:id="3040" w:author="Benedikt Becker" w:date="2016-04-03T12:26:00Z">
          <w:pPr/>
        </w:pPrChange>
      </w:pPr>
      <w:ins w:id="3041" w:author="Benedikt Becker" w:date="2016-04-02T18:50:00Z">
        <w:r>
          <w:t xml:space="preserve">The manually created reference </w:t>
        </w:r>
      </w:ins>
      <w:ins w:id="3042" w:author="Benedikt Becker" w:date="2016-04-02T21:49:00Z">
        <w:r w:rsidR="004C4F0B">
          <w:t xml:space="preserve">code sets </w:t>
        </w:r>
      </w:ins>
      <w:ins w:id="3043" w:author="Benedikt Becker" w:date="2016-04-03T20:02:00Z">
        <w:r w:rsidR="00DF5172">
          <w:t xml:space="preserve">were not </w:t>
        </w:r>
        <w:r w:rsidR="00A12542">
          <w:t xml:space="preserve">fully </w:t>
        </w:r>
        <w:r w:rsidR="00DF5172">
          <w:t xml:space="preserve">coherent </w:t>
        </w:r>
      </w:ins>
      <w:ins w:id="3044" w:author="Benedikt Becker" w:date="2016-04-03T12:27:00Z">
        <w:r w:rsidR="00F9704F">
          <w:t>between coding systems</w:t>
        </w:r>
      </w:ins>
      <w:ins w:id="3045" w:author="Benedikt Becker" w:date="2016-04-03T20:02:00Z">
        <w:r w:rsidR="00DF5172">
          <w:t xml:space="preserve"> for two reasons</w:t>
        </w:r>
      </w:ins>
      <w:ins w:id="3046" w:author="Benedikt Becker" w:date="2016-04-02T18:50:00Z">
        <w:r>
          <w:t xml:space="preserve">. </w:t>
        </w:r>
      </w:ins>
      <w:ins w:id="3047" w:author="Benedikt Becker" w:date="2016-04-03T12:40:00Z">
        <w:r w:rsidR="009A3975">
          <w:t>First, d</w:t>
        </w:r>
      </w:ins>
      <w:ins w:id="3048" w:author="Benedikt Becker" w:date="2016-03-31T18:56:00Z">
        <w:r w:rsidR="00CC07D9">
          <w:t>ifferent code sets were created for databases</w:t>
        </w:r>
        <w:r w:rsidR="00196F4A">
          <w:t xml:space="preserve"> </w:t>
        </w:r>
      </w:ins>
      <w:ins w:id="3049" w:author="Benedikt Becker" w:date="2016-04-03T12:39:00Z">
        <w:r w:rsidR="00802CBC">
          <w:t xml:space="preserve">with </w:t>
        </w:r>
      </w:ins>
      <w:ins w:id="3050" w:author="Benedikt Becker" w:date="2016-03-31T18:56:00Z">
        <w:r w:rsidR="00196F4A">
          <w:t xml:space="preserve">the same coding systems, which </w:t>
        </w:r>
      </w:ins>
      <w:ins w:id="3051" w:author="Benedikt Becker" w:date="2016-04-03T17:58:00Z">
        <w:r w:rsidR="00631326">
          <w:t xml:space="preserve">may be </w:t>
        </w:r>
      </w:ins>
      <w:ins w:id="3052" w:author="Benedikt Becker" w:date="2016-04-02T20:11:00Z">
        <w:r w:rsidR="00196F4A">
          <w:t xml:space="preserve">necessary to compensate </w:t>
        </w:r>
      </w:ins>
      <w:ins w:id="3053" w:author="Benedikt Becker" w:date="2016-04-03T17:59:00Z">
        <w:r w:rsidR="004D2653">
          <w:t xml:space="preserve">different </w:t>
        </w:r>
      </w:ins>
      <w:ins w:id="3054" w:author="Benedikt Becker" w:date="2016-03-31T18:56:00Z">
        <w:r w:rsidR="00CC07D9">
          <w:t>characteristics of the database</w:t>
        </w:r>
      </w:ins>
      <w:ins w:id="3055" w:author="Benedikt Becker" w:date="2016-04-03T12:39:00Z">
        <w:r w:rsidR="009D5F42">
          <w:t>s</w:t>
        </w:r>
      </w:ins>
      <w:ins w:id="3056" w:author="Benedikt Becker" w:date="2016-03-31T18:56:00Z">
        <w:r w:rsidR="00CC07D9">
          <w:t xml:space="preserve">. For example, </w:t>
        </w:r>
      </w:ins>
      <w:ins w:id="3057" w:author="Benedikt Becker" w:date="2016-04-02T21:49:00Z">
        <w:r w:rsidR="00470E09">
          <w:t>when an event is underreported</w:t>
        </w:r>
      </w:ins>
      <w:ins w:id="3058" w:author="Benedikt Becker" w:date="2016-04-03T12:24:00Z">
        <w:r w:rsidR="00BA5376">
          <w:t xml:space="preserve"> in one database</w:t>
        </w:r>
      </w:ins>
      <w:ins w:id="3059" w:author="Benedikt Becker" w:date="2016-04-02T21:49:00Z">
        <w:r w:rsidR="00470E09">
          <w:t>,</w:t>
        </w:r>
      </w:ins>
      <w:ins w:id="3060" w:author="Benedikt Becker" w:date="2016-04-03T12:24:00Z">
        <w:r w:rsidR="006162C5">
          <w:t xml:space="preserve"> </w:t>
        </w:r>
      </w:ins>
      <w:ins w:id="3061" w:author="Benedikt Becker" w:date="2016-04-02T21:50:00Z">
        <w:r w:rsidR="00470E09">
          <w:t xml:space="preserve">a </w:t>
        </w:r>
      </w:ins>
      <w:ins w:id="3062" w:author="Benedikt Becker" w:date="2016-03-31T18:56:00Z">
        <w:r w:rsidR="00470E09">
          <w:t>drug</w:t>
        </w:r>
      </w:ins>
      <w:ins w:id="3063" w:author="Benedikt Becker" w:date="2016-04-02T21:50:00Z">
        <w:r w:rsidR="00470E09">
          <w:t xml:space="preserve"> that is </w:t>
        </w:r>
      </w:ins>
      <w:ins w:id="3064" w:author="Benedikt Becker" w:date="2016-04-03T12:24:00Z">
        <w:r w:rsidR="006162C5">
          <w:t xml:space="preserve">usually </w:t>
        </w:r>
        <w:r w:rsidR="00663943">
          <w:t xml:space="preserve">prescribed in case of the </w:t>
        </w:r>
      </w:ins>
      <w:ins w:id="3065" w:author="Benedikt Becker" w:date="2016-04-02T21:50:00Z">
        <w:r w:rsidR="00470E09">
          <w:t>event can be included in the query</w:t>
        </w:r>
      </w:ins>
      <w:ins w:id="3066" w:author="Benedikt Becker" w:date="2016-04-03T17:59:00Z">
        <w:r w:rsidR="009C654B">
          <w:t xml:space="preserve"> as a </w:t>
        </w:r>
        <w:r w:rsidR="009C654B">
          <w:rPr>
            <w:i/>
          </w:rPr>
          <w:t>proxy</w:t>
        </w:r>
      </w:ins>
      <w:ins w:id="3067" w:author="Benedikt Becker" w:date="2016-03-31T19:02:00Z">
        <w:r w:rsidR="00C72DF7">
          <w:rPr>
            <w:i/>
          </w:rPr>
          <w:t>.</w:t>
        </w:r>
        <w:r w:rsidR="00C72DF7">
          <w:t xml:space="preserve"> </w:t>
        </w:r>
      </w:ins>
      <w:ins w:id="3068" w:author="Benedikt Becker" w:date="2016-04-02T18:52:00Z">
        <w:r>
          <w:t xml:space="preserve">Second, </w:t>
        </w:r>
      </w:ins>
      <w:ins w:id="3069" w:author="Benedikt Becker" w:date="2016-04-02T19:21:00Z">
        <w:r w:rsidR="00B069E7">
          <w:t>the inclusion of one code did not imply the inclusion of all synonym codes in the reference mapping.</w:t>
        </w:r>
      </w:ins>
      <w:ins w:id="3070" w:author="Benedikt Becker" w:date="2016-04-03T12:56:00Z">
        <w:r w:rsidR="003443DD">
          <w:t xml:space="preserve"> </w:t>
        </w:r>
      </w:ins>
      <w:ins w:id="3071" w:author="Benedikt Becker" w:date="2016-04-03T12:51:00Z">
        <w:r w:rsidR="00225E6D">
          <w:t xml:space="preserve">The </w:t>
        </w:r>
      </w:ins>
      <w:ins w:id="3072" w:author="Benedikt Becker" w:date="2016-04-03T20:04:00Z">
        <w:r w:rsidR="00690D1E">
          <w:t xml:space="preserve">suboptimal </w:t>
        </w:r>
      </w:ins>
      <w:ins w:id="3073" w:author="Benedikt Becker" w:date="2016-04-03T12:51:00Z">
        <w:r w:rsidR="00225E6D">
          <w:t xml:space="preserve">PPV of </w:t>
        </w:r>
      </w:ins>
      <w:ins w:id="3074" w:author="Benedikt Becker" w:date="2016-04-03T20:04:00Z">
        <w:r w:rsidR="00094B03">
          <w:t xml:space="preserve">the </w:t>
        </w:r>
      </w:ins>
      <w:ins w:id="3075" w:author="Benedikt Becker" w:date="2016-04-03T12:51:00Z">
        <w:r w:rsidR="00225E6D">
          <w:rPr>
            <w:i/>
          </w:rPr>
          <w:t>max-sensitivity</w:t>
        </w:r>
        <w:r w:rsidR="00225E6D">
          <w:t xml:space="preserve"> </w:t>
        </w:r>
      </w:ins>
      <w:ins w:id="3076" w:author="Benedikt Becker" w:date="2016-04-03T20:04:00Z">
        <w:r w:rsidR="00094B03">
          <w:t xml:space="preserve">mapping </w:t>
        </w:r>
      </w:ins>
      <w:ins w:id="3077" w:author="Benedikt Becker" w:date="2016-04-03T18:01:00Z">
        <w:r w:rsidR="00421850">
          <w:t xml:space="preserve">(74.4%) </w:t>
        </w:r>
      </w:ins>
      <w:ins w:id="3078" w:author="Benedikt Becker" w:date="2016-04-03T12:56:00Z">
        <w:r w:rsidR="003443DD">
          <w:t xml:space="preserve">reflects these </w:t>
        </w:r>
      </w:ins>
      <w:ins w:id="3079" w:author="Benedikt Becker" w:date="2016-04-03T20:04:00Z">
        <w:r w:rsidR="0054146C">
          <w:t>incoherenc</w:t>
        </w:r>
        <w:r w:rsidR="00950F57">
          <w:t>i</w:t>
        </w:r>
        <w:r w:rsidR="0054146C">
          <w:t xml:space="preserve">es </w:t>
        </w:r>
      </w:ins>
      <w:ins w:id="3080" w:author="Benedikt Becker" w:date="2016-04-03T12:56:00Z">
        <w:r w:rsidR="00A26FA1">
          <w:t>in the reference mapping</w:t>
        </w:r>
      </w:ins>
      <w:ins w:id="3081" w:author="Benedikt Becker" w:date="2016-04-03T18:02:00Z">
        <w:r w:rsidR="00A26FA1">
          <w:t>.</w:t>
        </w:r>
      </w:ins>
      <w:ins w:id="3082" w:author="Benedikt Becker" w:date="2016-04-03T12:56:00Z">
        <w:r w:rsidR="00A26FA1">
          <w:t xml:space="preserve"> </w:t>
        </w:r>
      </w:ins>
      <w:ins w:id="3083" w:author="Benedikt Becker" w:date="2016-04-03T18:02:00Z">
        <w:r w:rsidR="00A26FA1">
          <w:t>B</w:t>
        </w:r>
      </w:ins>
      <w:ins w:id="3084" w:author="Benedikt Becker" w:date="2016-04-03T12:56:00Z">
        <w:r w:rsidR="003443DD">
          <w:t xml:space="preserve">ecause </w:t>
        </w:r>
      </w:ins>
      <w:ins w:id="3085" w:author="Benedikt Becker" w:date="2016-04-03T18:00:00Z">
        <w:r w:rsidR="000B5D17">
          <w:t xml:space="preserve">every mapping in CodeMapper </w:t>
        </w:r>
      </w:ins>
      <w:ins w:id="3086" w:author="Benedikt Becker" w:date="2016-04-03T13:15:00Z">
        <w:r w:rsidR="003D3D89">
          <w:t>contains all synonym codes</w:t>
        </w:r>
      </w:ins>
      <w:ins w:id="3087" w:author="Benedikt Becker" w:date="2016-04-03T18:02:00Z">
        <w:r w:rsidR="00A26FA1">
          <w:t xml:space="preserve">, </w:t>
        </w:r>
      </w:ins>
      <w:ins w:id="3088" w:author="Benedikt Becker" w:date="2016-04-03T20:04:00Z">
        <w:r w:rsidR="00484427">
          <w:t xml:space="preserve">all </w:t>
        </w:r>
      </w:ins>
      <w:ins w:id="3089" w:author="Benedikt Becker" w:date="2016-04-03T13:17:00Z">
        <w:r w:rsidR="009C7BA8">
          <w:t xml:space="preserve">false positive codes </w:t>
        </w:r>
      </w:ins>
      <w:ins w:id="3090" w:author="Benedikt Becker" w:date="2016-04-03T18:00:00Z">
        <w:r w:rsidR="00142EBB">
          <w:t xml:space="preserve">of </w:t>
        </w:r>
        <w:r w:rsidR="00142EBB">
          <w:rPr>
            <w:i/>
          </w:rPr>
          <w:t xml:space="preserve">max-sensitivity </w:t>
        </w:r>
      </w:ins>
      <w:ins w:id="3091" w:author="Benedikt Becker" w:date="2016-04-03T13:17:00Z">
        <w:r w:rsidR="009C7BA8">
          <w:t>are synonym codes missing in the reference mapping</w:t>
        </w:r>
      </w:ins>
      <w:ins w:id="3092" w:author="Benedikt Becker" w:date="2016-04-03T13:16:00Z">
        <w:r w:rsidR="003D3D89">
          <w:t>.</w:t>
        </w:r>
      </w:ins>
      <w:ins w:id="3093" w:author="Benedikt Becker" w:date="2016-04-03T13:17:00Z">
        <w:r w:rsidR="002E3887">
          <w:t xml:space="preserve"> The PPV of </w:t>
        </w:r>
        <w:r w:rsidR="002E3887">
          <w:rPr>
            <w:i/>
          </w:rPr>
          <w:t xml:space="preserve">max-sensitivity </w:t>
        </w:r>
      </w:ins>
      <w:ins w:id="3094" w:author="Benedikt Becker" w:date="2016-04-03T20:05:00Z">
        <w:r w:rsidR="00204CDC">
          <w:t>constitutes</w:t>
        </w:r>
      </w:ins>
      <w:ins w:id="3095" w:author="Benedikt Becker" w:date="2016-04-03T12:51:00Z">
        <w:r w:rsidR="00225E6D">
          <w:t xml:space="preserve"> </w:t>
        </w:r>
      </w:ins>
      <w:ins w:id="3096" w:author="Benedikt Becker" w:date="2016-04-03T13:17:00Z">
        <w:r w:rsidR="002E3887">
          <w:t xml:space="preserve">also </w:t>
        </w:r>
      </w:ins>
      <w:ins w:id="3097" w:author="Benedikt Becker" w:date="2016-04-03T12:51:00Z">
        <w:r w:rsidR="00225E6D">
          <w:t xml:space="preserve">the maximal PPV that can be obtained by </w:t>
        </w:r>
        <w:proofErr w:type="spellStart"/>
        <w:r w:rsidR="00225E6D">
          <w:t>CodeMapper’s</w:t>
        </w:r>
        <w:proofErr w:type="spellEnd"/>
        <w:r w:rsidR="00225E6D">
          <w:t xml:space="preserve"> approach when optimising sensitivity </w:t>
        </w:r>
      </w:ins>
      <w:ins w:id="3098" w:author="Benedikt Becker" w:date="2016-04-03T20:05:00Z">
        <w:r w:rsidR="00201F57">
          <w:t xml:space="preserve">as we did </w:t>
        </w:r>
        <w:r w:rsidR="00AB4DC7">
          <w:t xml:space="preserve">in the construction of </w:t>
        </w:r>
        <w:proofErr w:type="spellStart"/>
        <w:r w:rsidR="00201F57" w:rsidRPr="00201F57">
          <w:rPr>
            <w:i/>
            <w:rPrChange w:id="3099" w:author="Benedikt Becker" w:date="2016-04-03T20:05:00Z">
              <w:rPr/>
            </w:rPrChange>
          </w:rPr>
          <w:t>expand</w:t>
        </w:r>
        <w:r w:rsidR="00201F57" w:rsidRPr="00201F57">
          <w:rPr>
            <w:i/>
            <w:vertAlign w:val="subscript"/>
            <w:rPrChange w:id="3100" w:author="Benedikt Becker" w:date="2016-04-03T20:05:00Z">
              <w:rPr/>
            </w:rPrChange>
          </w:rPr>
          <w:t>i</w:t>
        </w:r>
      </w:ins>
      <w:proofErr w:type="spellEnd"/>
      <w:ins w:id="3101" w:author="Benedikt Becker" w:date="2016-04-03T12:51:00Z">
        <w:r w:rsidR="00225E6D">
          <w:t xml:space="preserve">. </w:t>
        </w:r>
      </w:ins>
      <w:ins w:id="3102" w:author="Benedikt Becker" w:date="2016-04-03T12:27:00Z">
        <w:r w:rsidR="00F16208">
          <w:t xml:space="preserve">The PPV of the mappings </w:t>
        </w:r>
        <w:proofErr w:type="spellStart"/>
        <w:r w:rsidR="00F16208">
          <w:rPr>
            <w:i/>
          </w:rPr>
          <w:t>expand</w:t>
        </w:r>
        <w:r w:rsidR="00F16208" w:rsidRPr="00644812">
          <w:rPr>
            <w:i/>
            <w:vertAlign w:val="subscript"/>
          </w:rPr>
          <w:t>i</w:t>
        </w:r>
        <w:proofErr w:type="spellEnd"/>
        <w:r w:rsidR="00F16208">
          <w:t xml:space="preserve"> should rather be seen in the light of the PPV of the </w:t>
        </w:r>
        <w:r w:rsidR="00F16208">
          <w:rPr>
            <w:i/>
            <w:iCs/>
          </w:rPr>
          <w:t>max-sensitivity</w:t>
        </w:r>
        <w:r w:rsidR="00F16208">
          <w:t xml:space="preserve"> mapping. </w:t>
        </w:r>
      </w:ins>
      <w:moveToRangeStart w:id="3103" w:author="Benedikt Becker" w:date="2016-04-02T19:48:00Z" w:name="move447389814"/>
      <w:moveTo w:id="3104" w:author="Benedikt Becker" w:date="2016-04-02T19:48:00Z">
        <w:del w:id="3105" w:author="Benedikt Becker" w:date="2016-04-02T20:13:00Z">
          <w:r w:rsidR="008C5A23" w:rsidDel="004F7582">
            <w:delText xml:space="preserve">Most false positive codes were </w:delText>
          </w:r>
        </w:del>
        <w:del w:id="3106" w:author="Benedikt Becker" w:date="2016-04-02T19:48:00Z">
          <w:r w:rsidR="008C5A23" w:rsidDel="008C5A23">
            <w:delText>co</w:delText>
          </w:r>
        </w:del>
        <w:del w:id="3107" w:author="Benedikt Becker" w:date="2016-04-02T20:13:00Z">
          <w:r w:rsidR="008C5A23" w:rsidDel="004F7582">
            <w:delText>synonyms of true positive codes.</w:delText>
          </w:r>
        </w:del>
      </w:moveTo>
      <w:moveToRangeEnd w:id="3103"/>
      <w:ins w:id="3108" w:author="Benedikt Becker" w:date="2016-04-02T19:33:00Z">
        <w:r w:rsidR="00555900">
          <w:t xml:space="preserve">The PPV of mapping </w:t>
        </w:r>
      </w:ins>
      <w:ins w:id="3109" w:author="Benedikt Becker" w:date="2016-04-02T19:50:00Z">
        <w:r w:rsidR="00D30A9F">
          <w:rPr>
            <w:i/>
          </w:rPr>
          <w:t>expand</w:t>
        </w:r>
        <w:r w:rsidR="00D30A9F" w:rsidRPr="008906CA">
          <w:rPr>
            <w:i/>
            <w:vertAlign w:val="subscript"/>
          </w:rPr>
          <w:t>3</w:t>
        </w:r>
        <w:r w:rsidR="00D30A9F" w:rsidRPr="008906CA">
          <w:t xml:space="preserve"> </w:t>
        </w:r>
      </w:ins>
      <w:ins w:id="3110" w:author="Benedikt Becker" w:date="2016-04-02T19:33:00Z">
        <w:r w:rsidR="005A6E7D">
          <w:t>reache</w:t>
        </w:r>
      </w:ins>
      <w:ins w:id="3111" w:author="Benedikt Becker" w:date="2016-04-02T19:50:00Z">
        <w:r w:rsidR="005A6E7D">
          <w:t>d</w:t>
        </w:r>
      </w:ins>
      <w:ins w:id="3112" w:author="Benedikt Becker" w:date="2016-04-02T19:33:00Z">
        <w:r w:rsidR="00A26FA1">
          <w:t xml:space="preserve"> 7</w:t>
        </w:r>
      </w:ins>
      <w:ins w:id="3113" w:author="Benedikt Becker" w:date="2016-04-03T18:04:00Z">
        <w:r w:rsidR="00A26FA1">
          <w:t>1.7</w:t>
        </w:r>
      </w:ins>
      <w:ins w:id="3114" w:author="Benedikt Becker" w:date="2016-04-02T19:33:00Z">
        <w:r w:rsidR="00555900">
          <w:t xml:space="preserve">% of the PPV of </w:t>
        </w:r>
        <w:r w:rsidR="00555900">
          <w:rPr>
            <w:i/>
          </w:rPr>
          <w:t>max-sensitivity</w:t>
        </w:r>
        <w:r w:rsidR="00555900" w:rsidRPr="008906CA">
          <w:t>.</w:t>
        </w:r>
      </w:ins>
      <w:moveToRangeStart w:id="3115" w:author="Benedikt Becker" w:date="2016-04-02T19:25:00Z" w:name="move447388482"/>
      <w:moveTo w:id="3116" w:author="Benedikt Becker" w:date="2016-04-02T19:25:00Z">
        <w:del w:id="3117" w:author="Benedikt Becker" w:date="2016-04-02T19:33:00Z">
          <w:r w:rsidR="0095177A" w:rsidDel="00555900">
            <w:delText xml:space="preserve">Assuming the equivalence of </w:delText>
          </w:r>
        </w:del>
        <w:del w:id="3118" w:author="Benedikt Becker" w:date="2016-04-02T19:26:00Z">
          <w:r w:rsidR="0095177A" w:rsidDel="0095177A">
            <w:delText>co</w:delText>
          </w:r>
        </w:del>
        <w:del w:id="3119" w:author="Benedikt Becker" w:date="2016-04-02T19:33:00Z">
          <w:r w:rsidR="0095177A" w:rsidDel="00555900">
            <w:delText xml:space="preserve">synonym codes in the UMLS, the equivalence between coding systems of the reference mappings would be improved by the inclusion of false positives from the </w:delText>
          </w:r>
          <w:r w:rsidR="0095177A" w:rsidDel="00555900">
            <w:rPr>
              <w:i/>
            </w:rPr>
            <w:delText xml:space="preserve">maximum-sensitivity </w:delText>
          </w:r>
          <w:r w:rsidR="0095177A" w:rsidDel="00555900">
            <w:delText>mapping.</w:delText>
          </w:r>
        </w:del>
      </w:moveTo>
      <w:moveToRangeEnd w:id="3115"/>
    </w:p>
    <w:p w14:paraId="77671ACE" w14:textId="70AAEBD5" w:rsidR="0098510C" w:rsidDel="00912C80" w:rsidRDefault="00520DA2" w:rsidP="001B4FA9">
      <w:pPr>
        <w:pPrChange w:id="3120" w:author="Benedikt Becker" w:date="2016-04-03T12:26:00Z">
          <w:pPr>
            <w:pStyle w:val="Heading5"/>
          </w:pPr>
        </w:pPrChange>
      </w:pPr>
      <w:moveFromRangeStart w:id="3121" w:author="Benedikt Becker" w:date="2016-03-31T18:33:00Z" w:name="move447212563"/>
      <w:moveFrom w:id="3122" w:author="Benedikt Becker" w:date="2016-03-31T18:33:00Z">
        <w:del w:id="3123" w:author="Benedikt Becker" w:date="2016-04-02T19:33:00Z">
          <w:r w:rsidDel="00555900">
            <w:delText>Improved equivalence of code sets between databases</w:delText>
          </w:r>
        </w:del>
      </w:moveFrom>
    </w:p>
    <w:moveFromRangeEnd w:id="3121"/>
    <w:p w14:paraId="6F7724EA" w14:textId="7E18AEAA" w:rsidR="00962F53" w:rsidRPr="001243C2" w:rsidDel="00DE6671" w:rsidRDefault="00520DA2" w:rsidP="008D4465">
      <w:pPr>
        <w:rPr>
          <w:del w:id="3124" w:author="Benedikt Becker" w:date="2016-03-31T18:35:00Z"/>
        </w:rPr>
      </w:pPr>
      <w:del w:id="3125" w:author="Benedikt Becker" w:date="2016-03-31T18:26:00Z">
        <w:r w:rsidDel="00125DB5">
          <w:delText xml:space="preserve">The PPV of the </w:delText>
        </w:r>
        <w:r w:rsidR="00F64178" w:rsidDel="00125DB5">
          <w:delText>reported</w:delText>
        </w:r>
        <w:r w:rsidDel="00125DB5">
          <w:delText xml:space="preserve"> mappings </w:delText>
        </w:r>
        <w:r w:rsidR="00644812" w:rsidDel="00125DB5">
          <w:rPr>
            <w:i/>
          </w:rPr>
          <w:delText>expand</w:delText>
        </w:r>
        <w:r w:rsidR="00644812" w:rsidRPr="00644812" w:rsidDel="00125DB5">
          <w:rPr>
            <w:i/>
            <w:vertAlign w:val="subscript"/>
          </w:rPr>
          <w:delText>i</w:delText>
        </w:r>
        <w:r w:rsidR="00644812" w:rsidDel="00125DB5">
          <w:delText xml:space="preserve"> </w:delText>
        </w:r>
        <w:r w:rsidDel="00125DB5">
          <w:delText xml:space="preserve">should </w:delText>
        </w:r>
        <w:r w:rsidR="00C530C0" w:rsidDel="00125DB5">
          <w:delText xml:space="preserve">be </w:delText>
        </w:r>
        <w:r w:rsidDel="00125DB5">
          <w:delText xml:space="preserve">seen in the light of the PPV of the </w:delText>
        </w:r>
        <w:r w:rsidDel="00125DB5">
          <w:rPr>
            <w:i/>
            <w:iCs/>
          </w:rPr>
          <w:delText>max</w:delText>
        </w:r>
      </w:del>
      <w:del w:id="3126" w:author="Benedikt Becker" w:date="2016-03-17T18:21:00Z">
        <w:r w:rsidDel="00DE6563">
          <w:rPr>
            <w:i/>
            <w:iCs/>
          </w:rPr>
          <w:delText>imum</w:delText>
        </w:r>
      </w:del>
      <w:del w:id="3127" w:author="Benedikt Becker" w:date="2016-03-31T18:26:00Z">
        <w:r w:rsidDel="00125DB5">
          <w:rPr>
            <w:i/>
            <w:iCs/>
          </w:rPr>
          <w:delText>-</w:delText>
        </w:r>
        <w:r w:rsidR="00161963" w:rsidDel="00125DB5">
          <w:rPr>
            <w:i/>
            <w:iCs/>
          </w:rPr>
          <w:delText>sensitivity</w:delText>
        </w:r>
        <w:r w:rsidDel="00125DB5">
          <w:delText xml:space="preserve"> mapping. </w:delText>
        </w:r>
        <w:r w:rsidRPr="00B35D34" w:rsidDel="001125CA">
          <w:delText>This</w:delText>
        </w:r>
        <w:r w:rsidDel="001125CA">
          <w:delText xml:space="preserve"> </w:delText>
        </w:r>
        <w:r w:rsidDel="00125DB5">
          <w:delText>is maximal PPV</w:delText>
        </w:r>
      </w:del>
      <w:del w:id="3128" w:author="Benedikt Becker" w:date="2016-03-31T18:25:00Z">
        <w:r w:rsidDel="00F37970">
          <w:delText xml:space="preserve"> one</w:delText>
        </w:r>
      </w:del>
      <w:del w:id="3129" w:author="Benedikt Becker" w:date="2016-03-31T18:26:00Z">
        <w:r w:rsidDel="00125DB5">
          <w:delText xml:space="preserve"> can obtain by </w:delText>
        </w:r>
        <w:r w:rsidR="00696916" w:rsidDel="00125DB5">
          <w:delText xml:space="preserve">CodeMapper’s </w:delText>
        </w:r>
        <w:r w:rsidDel="00125DB5">
          <w:delText xml:space="preserve">approach </w:delText>
        </w:r>
        <w:r w:rsidR="00696916" w:rsidDel="00125DB5">
          <w:delText xml:space="preserve">when </w:delText>
        </w:r>
        <w:r w:rsidDel="00125DB5">
          <w:delText xml:space="preserve">optimising for sensitivity. </w:delText>
        </w:r>
      </w:del>
      <w:moveFromRangeStart w:id="3130" w:author="Benedikt Becker" w:date="2016-04-02T19:48:00Z" w:name="move447389814"/>
      <w:moveFrom w:id="3131" w:author="Benedikt Becker" w:date="2016-04-02T19:48:00Z">
        <w:r w:rsidR="00B133F7" w:rsidDel="008C5A23">
          <w:t xml:space="preserve">Most </w:t>
        </w:r>
        <w:r w:rsidDel="008C5A23">
          <w:t xml:space="preserve">false positive codes were cosynonyms of true positive codes. </w:t>
        </w:r>
      </w:moveFrom>
      <w:moveFromRangeStart w:id="3132" w:author="Benedikt Becker" w:date="2016-04-02T19:25:00Z" w:name="move447388482"/>
      <w:moveFromRangeEnd w:id="3130"/>
      <w:moveFrom w:id="3133" w:author="Benedikt Becker" w:date="2016-04-02T19:25:00Z">
        <w:r w:rsidDel="0095177A">
          <w:t xml:space="preserve">Assuming </w:t>
        </w:r>
        <w:r w:rsidR="00ED73E3" w:rsidDel="0095177A">
          <w:t>the equi</w:t>
        </w:r>
        <w:r w:rsidR="005D04AE" w:rsidDel="0095177A">
          <w:t>vale</w:t>
        </w:r>
        <w:r w:rsidR="00ED73E3" w:rsidDel="0095177A">
          <w:t xml:space="preserve">nce of cosynonym codes in the </w:t>
        </w:r>
        <w:r w:rsidDel="0095177A">
          <w:t xml:space="preserve">UMLS, </w:t>
        </w:r>
        <w:r w:rsidR="00ED73E3" w:rsidDel="0095177A">
          <w:t xml:space="preserve">the </w:t>
        </w:r>
        <w:r w:rsidR="00CF08AE" w:rsidDel="0095177A">
          <w:t>equivalence</w:t>
        </w:r>
        <w:r w:rsidR="00ED73E3" w:rsidDel="0095177A">
          <w:t xml:space="preserve"> </w:t>
        </w:r>
        <w:r w:rsidR="00D402DD" w:rsidDel="0095177A">
          <w:t>between coding system</w:t>
        </w:r>
        <w:r w:rsidR="00B35D34" w:rsidDel="0095177A">
          <w:t>s</w:t>
        </w:r>
        <w:r w:rsidR="00D402DD" w:rsidDel="0095177A">
          <w:t xml:space="preserve"> </w:t>
        </w:r>
        <w:r w:rsidR="00ED73E3" w:rsidDel="0095177A">
          <w:t xml:space="preserve">of </w:t>
        </w:r>
        <w:r w:rsidR="00D3595D" w:rsidDel="0095177A">
          <w:t xml:space="preserve">the </w:t>
        </w:r>
        <w:r w:rsidR="00ED73E3" w:rsidDel="0095177A">
          <w:t>reference mappings would be improved by t</w:t>
        </w:r>
        <w:r w:rsidR="00F83970" w:rsidDel="0095177A">
          <w:t xml:space="preserve">he inclusion of false positives </w:t>
        </w:r>
        <w:r w:rsidR="00ED73E3" w:rsidDel="0095177A">
          <w:t xml:space="preserve">from the </w:t>
        </w:r>
        <w:r w:rsidR="00ED73E3" w:rsidDel="0095177A">
          <w:rPr>
            <w:i/>
          </w:rPr>
          <w:t xml:space="preserve">maximum-sensitivity </w:t>
        </w:r>
        <w:r w:rsidR="00ED73E3" w:rsidDel="0095177A">
          <w:t>mapping.</w:t>
        </w:r>
      </w:moveFrom>
      <w:moveFromRangeEnd w:id="3132"/>
    </w:p>
    <w:p w14:paraId="40F8C17C" w14:textId="253AA7B0" w:rsidR="0098510C" w:rsidDel="007D1A4A" w:rsidRDefault="00520DA2" w:rsidP="008D4465">
      <w:pPr>
        <w:pStyle w:val="Heading5"/>
        <w:rPr>
          <w:del w:id="3134" w:author="Benedikt Becker" w:date="2016-03-31T18:51:00Z"/>
        </w:rPr>
      </w:pPr>
      <w:del w:id="3135" w:author="Benedikt Becker" w:date="2016-03-31T18:51:00Z">
        <w:r w:rsidDel="007D1A4A">
          <w:delText>Further steps</w:delText>
        </w:r>
      </w:del>
    </w:p>
    <w:p w14:paraId="22238239" w14:textId="5F2C37A6" w:rsidR="0098510C" w:rsidRDefault="00520DA2" w:rsidP="008D4465">
      <w:r>
        <w:t xml:space="preserve">Future version </w:t>
      </w:r>
      <w:r w:rsidR="00910607">
        <w:t xml:space="preserve">of CodeMapper </w:t>
      </w:r>
      <w:r>
        <w:t xml:space="preserve">will </w:t>
      </w:r>
      <w:r w:rsidR="00B763B5">
        <w:t xml:space="preserve">provide </w:t>
      </w:r>
      <w:r>
        <w:t xml:space="preserve">additional </w:t>
      </w:r>
      <w:r w:rsidR="00440923">
        <w:t xml:space="preserve">retrieval </w:t>
      </w:r>
      <w:r>
        <w:t>strategies for concepts,</w:t>
      </w:r>
      <w:r w:rsidR="00E5619E">
        <w:t xml:space="preserve"> for</w:t>
      </w:r>
      <w:r>
        <w:t xml:space="preserve"> </w:t>
      </w:r>
      <w:r w:rsidR="00167766">
        <w:t xml:space="preserve">finding </w:t>
      </w:r>
      <w:r>
        <w:t xml:space="preserve">concepts that </w:t>
      </w:r>
      <w:r w:rsidR="00167766">
        <w:t xml:space="preserve">represent </w:t>
      </w:r>
      <w:r>
        <w:t xml:space="preserve">proxies of </w:t>
      </w:r>
      <w:r w:rsidR="00167766">
        <w:t xml:space="preserve">an </w:t>
      </w:r>
      <w:r>
        <w:t>event</w:t>
      </w:r>
      <w:ins w:id="3136" w:author="Benedikt Becker" w:date="2016-04-03T18:05:00Z">
        <w:r w:rsidR="00A26FA1">
          <w:t xml:space="preserve">, </w:t>
        </w:r>
      </w:ins>
      <w:del w:id="3137" w:author="Benedikt Becker" w:date="2016-04-03T18:05:00Z">
        <w:r w:rsidDel="00A26FA1">
          <w:delText xml:space="preserve"> (i.e., drugs for specific diseases),</w:delText>
        </w:r>
      </w:del>
      <w:ins w:id="3138" w:author="Benedikt Becker" w:date="2016-04-02T19:48:00Z">
        <w:r w:rsidR="008C5A23">
          <w:t>or</w:t>
        </w:r>
      </w:ins>
      <w:del w:id="3139" w:author="Benedikt Becker" w:date="2016-04-02T19:48:00Z">
        <w:r w:rsidR="00805577" w:rsidDel="008C5A23">
          <w:delText xml:space="preserve"> and </w:delText>
        </w:r>
        <w:r w:rsidR="007F4FA0" w:rsidDel="008C5A23">
          <w:delText>for</w:delText>
        </w:r>
      </w:del>
      <w:r w:rsidR="007F4FA0">
        <w:t xml:space="preserve"> </w:t>
      </w:r>
      <w:del w:id="3140" w:author="Benedikt Becker" w:date="2016-04-02T19:48:00Z">
        <w:r w:rsidR="007F4FA0" w:rsidDel="008C5A23">
          <w:delText xml:space="preserve">finding </w:delText>
        </w:r>
      </w:del>
      <w:r w:rsidR="00805577">
        <w:t>concepts</w:t>
      </w:r>
      <w:r w:rsidR="0075753E">
        <w:t xml:space="preserve"> that are related by codes that </w:t>
      </w:r>
      <w:del w:id="3141" w:author="Benedikt Becker" w:date="2016-03-17T18:21:00Z">
        <w:r w:rsidR="0075753E" w:rsidDel="007E5AD2">
          <w:delText>coocc</w:delText>
        </w:r>
        <w:r w:rsidR="008B5618" w:rsidDel="007E5AD2">
          <w:delText>ur</w:delText>
        </w:r>
      </w:del>
      <w:ins w:id="3142" w:author="Benedikt Becker" w:date="2016-03-17T18:21:00Z">
        <w:r w:rsidR="007E5AD2">
          <w:t>co-occur</w:t>
        </w:r>
      </w:ins>
      <w:r w:rsidR="0075753E">
        <w:t xml:space="preserve"> </w:t>
      </w:r>
      <w:del w:id="3143" w:author="Benedikt Becker" w:date="2016-04-02T19:49:00Z">
        <w:r w:rsidR="0075753E" w:rsidDel="005E16FF">
          <w:delText xml:space="preserve">frequently </w:delText>
        </w:r>
      </w:del>
      <w:r w:rsidR="0075753E">
        <w:t>in the databases</w:t>
      </w:r>
      <w:r>
        <w:t>.</w:t>
      </w:r>
      <w:r w:rsidR="008B5618">
        <w:t xml:space="preserve"> The provision of database-specific information</w:t>
      </w:r>
      <w:r w:rsidR="002468F1">
        <w:t xml:space="preserve"> (</w:t>
      </w:r>
      <w:r w:rsidR="008B5618">
        <w:t xml:space="preserve">e.g. </w:t>
      </w:r>
      <w:r w:rsidR="002468F1">
        <w:t xml:space="preserve">about </w:t>
      </w:r>
      <w:r w:rsidR="008B5618">
        <w:t>code frequencies</w:t>
      </w:r>
      <w:r w:rsidR="002468F1">
        <w:t>)</w:t>
      </w:r>
      <w:r w:rsidR="008B5618">
        <w:t xml:space="preserve"> </w:t>
      </w:r>
      <w:ins w:id="3144" w:author="Benedikt Becker" w:date="2016-04-03T18:06:00Z">
        <w:r w:rsidR="00A26FA1">
          <w:t xml:space="preserve">in the application </w:t>
        </w:r>
      </w:ins>
      <w:ins w:id="3145" w:author="Benedikt Becker" w:date="2016-04-02T19:49:00Z">
        <w:r w:rsidR="00B70112">
          <w:t xml:space="preserve">will further </w:t>
        </w:r>
      </w:ins>
      <w:del w:id="3146" w:author="Benedikt Becker" w:date="2016-04-02T19:49:00Z">
        <w:r w:rsidR="008B5618" w:rsidDel="00B70112">
          <w:delText xml:space="preserve">could </w:delText>
        </w:r>
      </w:del>
      <w:r w:rsidR="008B5618">
        <w:t xml:space="preserve">inform </w:t>
      </w:r>
      <w:ins w:id="3147" w:author="Benedikt Becker" w:date="2016-04-02T19:49:00Z">
        <w:r w:rsidR="00B70112">
          <w:t xml:space="preserve">decisions about inclusion and exclusions of codes in </w:t>
        </w:r>
      </w:ins>
      <w:r w:rsidR="008B5618">
        <w:t>the mapping process.</w:t>
      </w:r>
      <w:r>
        <w:t xml:space="preserve"> CodeMapper could </w:t>
      </w:r>
      <w:r w:rsidR="00453AA2">
        <w:t>als</w:t>
      </w:r>
      <w:r w:rsidR="00EC1A53">
        <w:t>o</w:t>
      </w:r>
      <w:r w:rsidR="00453AA2">
        <w:t xml:space="preserve"> </w:t>
      </w:r>
      <w:r>
        <w:t xml:space="preserve">help the construction of extraction algorithms instead of only </w:t>
      </w:r>
      <w:r w:rsidR="00AA17ED">
        <w:t xml:space="preserve">the generation </w:t>
      </w:r>
      <w:r w:rsidR="00640A5D">
        <w:t xml:space="preserve">of </w:t>
      </w:r>
      <w:r>
        <w:t>unstructured code sets,</w:t>
      </w:r>
      <w:r w:rsidR="00536837">
        <w:t xml:space="preserve"> for example</w:t>
      </w:r>
      <w:r>
        <w:t xml:space="preserve"> as database queries to simplify feedback about the </w:t>
      </w:r>
      <w:r w:rsidR="00785FAA">
        <w:t xml:space="preserve">code incidences </w:t>
      </w:r>
      <w:r w:rsidR="00195D37">
        <w:t>in databases.</w:t>
      </w:r>
      <w:r w:rsidR="00A3449B">
        <w:t xml:space="preserve"> This</w:t>
      </w:r>
      <w:r w:rsidR="00195D37">
        <w:t xml:space="preserve"> </w:t>
      </w:r>
      <w:r>
        <w:t xml:space="preserve">can be extended to the processing of structured case definitions (e.g., </w:t>
      </w:r>
      <w:r w:rsidR="00FA5D49">
        <w:t>[Ruggeberg2007</w:t>
      </w:r>
      <w:proofErr w:type="gramStart"/>
      <w:r w:rsidR="00FA5D49">
        <w:t>,Poli2013</w:t>
      </w:r>
      <w:proofErr w:type="gramEnd"/>
      <w:r w:rsidR="00ED29FF">
        <w:t>]</w:t>
      </w:r>
      <w:r>
        <w:t>) where generated code sets are compiled to an extraction algorithm according to the logical structure of the case definition.</w:t>
      </w:r>
    </w:p>
    <w:p w14:paraId="474785D2" w14:textId="3FC0C72C" w:rsidR="0098510C" w:rsidRDefault="00520DA2" w:rsidP="0037664F">
      <w:pPr>
        <w:pStyle w:val="Heading5"/>
      </w:pPr>
      <w:r>
        <w:t>Acknowledgement</w:t>
      </w:r>
    </w:p>
    <w:p w14:paraId="3C47FECA" w14:textId="1B07FBFC" w:rsidR="000D25AD" w:rsidRDefault="00C530C0" w:rsidP="000D25AD">
      <w:r>
        <w:lastRenderedPageBreak/>
        <w:t xml:space="preserve">We would like to thank the investigators of the SAFEGUARD consortium for the </w:t>
      </w:r>
      <w:proofErr w:type="spellStart"/>
      <w:r>
        <w:t>codesets</w:t>
      </w:r>
      <w:proofErr w:type="spellEnd"/>
      <w:r>
        <w:t>. The research leading to codes has received funding from the</w:t>
      </w:r>
      <w:r w:rsidR="009F7E60">
        <w:t xml:space="preserve"> </w:t>
      </w:r>
      <w:r>
        <w:t xml:space="preserve">European Community's Seventh Framework Programme (FP7/2007-2013) under grant agreement </w:t>
      </w:r>
      <w:r w:rsidR="00CF3DC7" w:rsidRPr="00CF3DC7">
        <w:t xml:space="preserve">№ </w:t>
      </w:r>
      <w:r>
        <w:t>2</w:t>
      </w:r>
      <w:r w:rsidR="007C369E">
        <w:t>82521</w:t>
      </w:r>
      <w:r w:rsidR="00A3208C">
        <w:t xml:space="preserve"> – </w:t>
      </w:r>
      <w:r w:rsidR="00311AD5">
        <w:t xml:space="preserve">the SAFEGUARD project. </w:t>
      </w:r>
      <w:r>
        <w:t xml:space="preserve">The </w:t>
      </w:r>
      <w:del w:id="3148" w:author="Benedikt Becker" w:date="2016-03-31T18:39:00Z">
        <w:r w:rsidRPr="001B1909" w:rsidDel="001B1909">
          <w:rPr>
            <w:rPrChange w:id="3149" w:author="Benedikt Becker" w:date="2016-03-31T18:39:00Z">
              <w:rPr>
                <w:b/>
                <w:bCs/>
                <w:i/>
                <w:sz w:val="24"/>
                <w:szCs w:val="24"/>
              </w:rPr>
            </w:rPrChange>
          </w:rPr>
          <w:delText>Codemaper</w:delText>
        </w:r>
        <w:r w:rsidDel="001B1909">
          <w:delText xml:space="preserve"> </w:delText>
        </w:r>
      </w:del>
      <w:ins w:id="3150" w:author="Benedikt Becker" w:date="2016-03-31T18:39:00Z">
        <w:r w:rsidR="001B1909" w:rsidRPr="001B1909">
          <w:rPr>
            <w:rPrChange w:id="3151" w:author="Benedikt Becker" w:date="2016-03-31T18:39:00Z">
              <w:rPr>
                <w:b/>
                <w:bCs/>
                <w:i/>
                <w:sz w:val="24"/>
                <w:szCs w:val="24"/>
              </w:rPr>
            </w:rPrChange>
          </w:rPr>
          <w:t>Code</w:t>
        </w:r>
        <w:r w:rsidR="001B1909">
          <w:t>M</w:t>
        </w:r>
        <w:r w:rsidR="001B1909" w:rsidRPr="001B1909">
          <w:rPr>
            <w:rPrChange w:id="3152" w:author="Benedikt Becker" w:date="2016-03-31T18:39:00Z">
              <w:rPr>
                <w:b/>
                <w:bCs/>
                <w:i/>
                <w:sz w:val="24"/>
                <w:szCs w:val="24"/>
              </w:rPr>
            </w:rPrChange>
          </w:rPr>
          <w:t>a</w:t>
        </w:r>
        <w:r w:rsidR="0049611B">
          <w:t>p</w:t>
        </w:r>
        <w:r w:rsidR="001B1909" w:rsidRPr="001B1909">
          <w:rPr>
            <w:rPrChange w:id="3153" w:author="Benedikt Becker" w:date="2016-03-31T18:39:00Z">
              <w:rPr>
                <w:b/>
                <w:bCs/>
                <w:i/>
                <w:sz w:val="24"/>
                <w:szCs w:val="24"/>
              </w:rPr>
            </w:rPrChange>
          </w:rPr>
          <w:t>per</w:t>
        </w:r>
        <w:r w:rsidR="001B1909">
          <w:t xml:space="preserve"> application </w:t>
        </w:r>
      </w:ins>
      <w:r w:rsidR="00520DA2">
        <w:t>was developed in the ADVANCE project.</w:t>
      </w:r>
      <w:r>
        <w:t xml:space="preserve"> Th</w:t>
      </w:r>
      <w:r w:rsidRPr="00C530C0">
        <w:t>e research leading to the</w:t>
      </w:r>
      <w:r>
        <w:t xml:space="preserve"> </w:t>
      </w:r>
      <w:r w:rsidR="00D6780A" w:rsidRPr="0030332E">
        <w:rPr>
          <w:rPrChange w:id="3154" w:author="Benedikt Becker" w:date="2016-03-31T18:40:00Z">
            <w:rPr>
              <w:b/>
              <w:bCs/>
              <w:i/>
              <w:sz w:val="24"/>
              <w:szCs w:val="24"/>
            </w:rPr>
          </w:rPrChange>
        </w:rPr>
        <w:t>CodeMapper</w:t>
      </w:r>
      <w:r w:rsidR="00311AD5">
        <w:t xml:space="preserve"> </w:t>
      </w:r>
      <w:r w:rsidRPr="00C530C0">
        <w:t xml:space="preserve">has received support from the Innovative Medicines Initiative Joint Undertaking under ADVANCE grant agreement </w:t>
      </w:r>
      <w:r w:rsidR="004C4609" w:rsidRPr="00CF3DC7">
        <w:t>№</w:t>
      </w:r>
      <w:r w:rsidR="004C4609">
        <w:t xml:space="preserve"> </w:t>
      </w:r>
      <w:r w:rsidRPr="00C530C0">
        <w:t>115557, resources of which are composed of financial contribution from the European Union's Seventh Framework Programme (FP7</w:t>
      </w:r>
      <w:r w:rsidR="005A1303">
        <w:t>/2007-2013) and EFPIA companies</w:t>
      </w:r>
      <w:r w:rsidRPr="00C530C0">
        <w:t xml:space="preserve"> in kind contribution.</w:t>
      </w:r>
    </w:p>
    <w:p w14:paraId="79CEE38C" w14:textId="10FC5D16" w:rsidR="000D25AD" w:rsidRDefault="000D25AD" w:rsidP="0037664F">
      <w:pPr>
        <w:pStyle w:val="Heading1"/>
      </w:pPr>
      <w:r w:rsidRPr="0037664F">
        <w:t>Literature</w:t>
      </w:r>
    </w:p>
    <w:p w14:paraId="276A8D7D" w14:textId="53804F76" w:rsidR="0037664F" w:rsidRDefault="0037664F" w:rsidP="0037664F">
      <w:pPr>
        <w:pStyle w:val="bibitem"/>
        <w:widowControl/>
        <w:spacing w:before="60"/>
      </w:pPr>
      <w:r>
        <w:t>[</w:t>
      </w:r>
      <w:bookmarkStart w:id="3155" w:name="BIB_Avillach2013"/>
      <w:proofErr w:type="spellStart"/>
      <w:r w:rsidR="00DA0DC1">
        <w:t>Avillach</w:t>
      </w:r>
      <w:proofErr w:type="spellEnd"/>
      <w:r w:rsidR="00DA0DC1">
        <w:t xml:space="preserve"> et </w:t>
      </w:r>
      <w:r>
        <w:t>al., 2013</w:t>
      </w:r>
      <w:bookmarkEnd w:id="3155"/>
      <w:r w:rsidR="00DA0DC1">
        <w:t>]</w:t>
      </w:r>
      <w:r w:rsidR="00DA0DC1">
        <w:tab/>
      </w:r>
      <w:proofErr w:type="spellStart"/>
      <w:proofErr w:type="gramStart"/>
      <w:r w:rsidR="00DA0DC1">
        <w:t>Avillach</w:t>
      </w:r>
      <w:proofErr w:type="spellEnd"/>
      <w:r w:rsidR="00DA0DC1">
        <w:t xml:space="preserve">, P., </w:t>
      </w:r>
      <w:r>
        <w:t xml:space="preserve">Coloma, P. M., </w:t>
      </w:r>
      <w:proofErr w:type="spellStart"/>
      <w:r>
        <w:t>Gini</w:t>
      </w:r>
      <w:proofErr w:type="spellEnd"/>
      <w:r>
        <w:t xml:space="preserve">, R., </w:t>
      </w:r>
      <w:proofErr w:type="spellStart"/>
      <w:r>
        <w:t>Schuemie</w:t>
      </w:r>
      <w:proofErr w:type="spellEnd"/>
      <w:r>
        <w:t xml:space="preserve">, M., </w:t>
      </w:r>
      <w:proofErr w:type="spellStart"/>
      <w:r>
        <w:t>Mougin</w:t>
      </w:r>
      <w:proofErr w:type="spellEnd"/>
      <w:r>
        <w:t xml:space="preserve">, F., </w:t>
      </w:r>
      <w:proofErr w:type="spellStart"/>
      <w:r>
        <w:t>Dufour</w:t>
      </w:r>
      <w:proofErr w:type="spellEnd"/>
      <w:r>
        <w:t xml:space="preserve">, J.-C., </w:t>
      </w:r>
      <w:proofErr w:type="spellStart"/>
      <w:r>
        <w:t>Mazzaglia</w:t>
      </w:r>
      <w:proofErr w:type="spellEnd"/>
      <w:r>
        <w:t xml:space="preserve">, G., </w:t>
      </w:r>
      <w:proofErr w:type="spellStart"/>
      <w:r>
        <w:t>Giaquinto</w:t>
      </w:r>
      <w:proofErr w:type="spellEnd"/>
      <w:r>
        <w:t>, C., Fog/</w:t>
      </w:r>
      <w:proofErr w:type="spellStart"/>
      <w:r>
        <w:t>stunari</w:t>
      </w:r>
      <w:proofErr w:type="spellEnd"/>
      <w:r>
        <w:t xml:space="preserve">, C., </w:t>
      </w:r>
      <w:proofErr w:type="spellStart"/>
      <w:r>
        <w:t>Herings</w:t>
      </w:r>
      <w:proofErr w:type="spellEnd"/>
      <w:r>
        <w:t>, R., et al. (2013).</w:t>
      </w:r>
      <w:proofErr w:type="gramEnd"/>
      <w:r>
        <w:t xml:space="preserve"> </w:t>
      </w:r>
      <w:proofErr w:type="gramStart"/>
      <w:r>
        <w:t>Harmonization process for the identification of medical events in eight European healthcare databases: the experience from the EU-ADR project.</w:t>
      </w:r>
      <w:proofErr w:type="gramEnd"/>
      <w:r>
        <w:t xml:space="preserve"> </w:t>
      </w:r>
      <w:r>
        <w:rPr>
          <w:i/>
          <w:iCs/>
        </w:rPr>
        <w:t xml:space="preserve">J Am Med Inform </w:t>
      </w:r>
      <w:proofErr w:type="spellStart"/>
      <w:r>
        <w:rPr>
          <w:i/>
          <w:iCs/>
        </w:rPr>
        <w:t>Assoc</w:t>
      </w:r>
      <w:proofErr w:type="spellEnd"/>
      <w:r>
        <w:t>, 20(1):184–192.</w:t>
      </w:r>
    </w:p>
    <w:p w14:paraId="3DC2C0EA" w14:textId="374CCE44" w:rsidR="0037664F" w:rsidRDefault="0037664F" w:rsidP="0037664F">
      <w:pPr>
        <w:pStyle w:val="bibitem"/>
        <w:widowControl/>
      </w:pPr>
      <w:r>
        <w:t>[</w:t>
      </w:r>
      <w:bookmarkStart w:id="3156" w:name="BIB_Avillach2009"/>
      <w:proofErr w:type="spellStart"/>
      <w:r w:rsidR="00DA0DC1">
        <w:t>Avillach</w:t>
      </w:r>
      <w:proofErr w:type="spellEnd"/>
      <w:r w:rsidR="00DA0DC1">
        <w:t xml:space="preserve"> et </w:t>
      </w:r>
      <w:r>
        <w:t>al., 2009</w:t>
      </w:r>
      <w:bookmarkEnd w:id="3156"/>
      <w:r>
        <w:t>]</w:t>
      </w:r>
      <w:r>
        <w:tab/>
      </w:r>
      <w:proofErr w:type="spellStart"/>
      <w:proofErr w:type="gramStart"/>
      <w:r>
        <w:t>Avillach</w:t>
      </w:r>
      <w:proofErr w:type="spellEnd"/>
      <w:r>
        <w:t xml:space="preserve">, P., </w:t>
      </w:r>
      <w:proofErr w:type="spellStart"/>
      <w:r>
        <w:t>Joubert</w:t>
      </w:r>
      <w:proofErr w:type="spellEnd"/>
      <w:r>
        <w:t xml:space="preserve">, M., </w:t>
      </w:r>
      <w:proofErr w:type="spellStart"/>
      <w:r>
        <w:t>Thiessard</w:t>
      </w:r>
      <w:proofErr w:type="spellEnd"/>
      <w:r>
        <w:t xml:space="preserve">, F., </w:t>
      </w:r>
      <w:proofErr w:type="spellStart"/>
      <w:r>
        <w:t>Trifirò</w:t>
      </w:r>
      <w:proofErr w:type="spellEnd"/>
      <w:r>
        <w:t xml:space="preserve">, G., </w:t>
      </w:r>
      <w:proofErr w:type="spellStart"/>
      <w:r>
        <w:t>Dufour</w:t>
      </w:r>
      <w:proofErr w:type="spellEnd"/>
      <w:r>
        <w:t xml:space="preserve">, J.-C., </w:t>
      </w:r>
      <w:proofErr w:type="spellStart"/>
      <w:r>
        <w:t>Pariente</w:t>
      </w:r>
      <w:proofErr w:type="spellEnd"/>
      <w:r>
        <w:t xml:space="preserve">, A., </w:t>
      </w:r>
      <w:proofErr w:type="spellStart"/>
      <w:r>
        <w:t>Mougin</w:t>
      </w:r>
      <w:proofErr w:type="spellEnd"/>
      <w:r>
        <w:t xml:space="preserve">, F., </w:t>
      </w:r>
      <w:proofErr w:type="spellStart"/>
      <w:r>
        <w:t>Polimeni</w:t>
      </w:r>
      <w:proofErr w:type="spellEnd"/>
      <w:r>
        <w:t xml:space="preserve">, G., Catania, M. A., </w:t>
      </w:r>
      <w:proofErr w:type="spellStart"/>
      <w:r>
        <w:t>Giaquinto</w:t>
      </w:r>
      <w:proofErr w:type="spellEnd"/>
      <w:r>
        <w:t>, C., et al. (2009).</w:t>
      </w:r>
      <w:proofErr w:type="gramEnd"/>
      <w:r>
        <w:t xml:space="preserve"> </w:t>
      </w:r>
      <w:proofErr w:type="gramStart"/>
      <w:r>
        <w:t>Design and evaluation of a semantic approach for the homogeneous identification of events in eight patient databases: a contribution to the European EU-ADR project.</w:t>
      </w:r>
      <w:proofErr w:type="gramEnd"/>
      <w:r>
        <w:t xml:space="preserve"> </w:t>
      </w:r>
      <w:r>
        <w:rPr>
          <w:i/>
          <w:iCs/>
        </w:rPr>
        <w:t>Studies in health technology and informatics</w:t>
      </w:r>
      <w:r>
        <w:t>, 160(</w:t>
      </w:r>
      <w:proofErr w:type="spellStart"/>
      <w:r>
        <w:t>Pt</w:t>
      </w:r>
      <w:proofErr w:type="spellEnd"/>
      <w:r>
        <w:t xml:space="preserve"> 2):1085–1089.</w:t>
      </w:r>
    </w:p>
    <w:p w14:paraId="736F95F0" w14:textId="1891CCC4" w:rsidR="0037664F" w:rsidRDefault="0037664F" w:rsidP="0037664F">
      <w:pPr>
        <w:pStyle w:val="bibitem"/>
        <w:widowControl/>
      </w:pPr>
      <w:r>
        <w:t>[</w:t>
      </w:r>
      <w:bookmarkStart w:id="3157" w:name="BIB_Coloma2011"/>
      <w:r>
        <w:t>Coloma et al., 2011</w:t>
      </w:r>
      <w:bookmarkEnd w:id="3157"/>
      <w:r>
        <w:t>]</w:t>
      </w:r>
      <w:r>
        <w:tab/>
      </w:r>
      <w:proofErr w:type="gramStart"/>
      <w:r>
        <w:t xml:space="preserve">Coloma, P. M., </w:t>
      </w:r>
      <w:proofErr w:type="spellStart"/>
      <w:r>
        <w:t>Schuemie</w:t>
      </w:r>
      <w:proofErr w:type="spellEnd"/>
      <w:r>
        <w:t xml:space="preserve">, M. J., </w:t>
      </w:r>
      <w:proofErr w:type="spellStart"/>
      <w:r>
        <w:t>Trifiro</w:t>
      </w:r>
      <w:proofErr w:type="spellEnd"/>
      <w:r>
        <w:t xml:space="preserve">, G., </w:t>
      </w:r>
      <w:proofErr w:type="spellStart"/>
      <w:r>
        <w:t>Gini</w:t>
      </w:r>
      <w:proofErr w:type="spellEnd"/>
      <w:r>
        <w:t xml:space="preserve">, R., </w:t>
      </w:r>
      <w:proofErr w:type="spellStart"/>
      <w:r>
        <w:t>Herings</w:t>
      </w:r>
      <w:proofErr w:type="spellEnd"/>
      <w:r>
        <w:t xml:space="preserve">, R., </w:t>
      </w:r>
      <w:proofErr w:type="spellStart"/>
      <w:r>
        <w:t>Hippisley</w:t>
      </w:r>
      <w:proofErr w:type="spellEnd"/>
      <w:r>
        <w:t xml:space="preserve">-Cox, J., </w:t>
      </w:r>
      <w:proofErr w:type="spellStart"/>
      <w:r>
        <w:t>Mazzaglia</w:t>
      </w:r>
      <w:proofErr w:type="spellEnd"/>
      <w:r>
        <w:t xml:space="preserve">, G., </w:t>
      </w:r>
      <w:proofErr w:type="spellStart"/>
      <w:r>
        <w:t>Giaquinto</w:t>
      </w:r>
      <w:proofErr w:type="spellEnd"/>
      <w:r>
        <w:t xml:space="preserve">, C., </w:t>
      </w:r>
      <w:proofErr w:type="spellStart"/>
      <w:r>
        <w:t>Corrao</w:t>
      </w:r>
      <w:proofErr w:type="spellEnd"/>
      <w:r>
        <w:t>, G., Pedersen, L., et al. (2011).</w:t>
      </w:r>
      <w:proofErr w:type="gramEnd"/>
      <w:r>
        <w:t xml:space="preserve"> Combining electronic healthcare databases in </w:t>
      </w:r>
      <w:proofErr w:type="spellStart"/>
      <w:proofErr w:type="gramStart"/>
      <w:r>
        <w:t>europe</w:t>
      </w:r>
      <w:proofErr w:type="spellEnd"/>
      <w:proofErr w:type="gramEnd"/>
      <w:r>
        <w:t xml:space="preserve"> to allow for large-scale drug safety monitoring: the </w:t>
      </w:r>
      <w:proofErr w:type="spellStart"/>
      <w:r>
        <w:t>eu-adr</w:t>
      </w:r>
      <w:proofErr w:type="spellEnd"/>
      <w:r>
        <w:t xml:space="preserve"> project. </w:t>
      </w:r>
      <w:proofErr w:type="spellStart"/>
      <w:r>
        <w:rPr>
          <w:i/>
          <w:iCs/>
        </w:rPr>
        <w:t>Pharmacoepidemiology</w:t>
      </w:r>
      <w:proofErr w:type="spellEnd"/>
      <w:r>
        <w:rPr>
          <w:i/>
          <w:iCs/>
        </w:rPr>
        <w:t xml:space="preserve"> and drug safety</w:t>
      </w:r>
      <w:r>
        <w:t>, 20(1):1–11.</w:t>
      </w:r>
    </w:p>
    <w:p w14:paraId="1AD81C97" w14:textId="593C45E0" w:rsidR="0037664F" w:rsidRDefault="0037664F" w:rsidP="0037664F">
      <w:pPr>
        <w:pStyle w:val="bibitem"/>
        <w:widowControl/>
      </w:pPr>
      <w:r>
        <w:t>[</w:t>
      </w:r>
      <w:bookmarkStart w:id="3158" w:name="BIB_Gini2016"/>
      <w:proofErr w:type="spellStart"/>
      <w:r w:rsidR="00DA0DC1">
        <w:t>Gini</w:t>
      </w:r>
      <w:proofErr w:type="spellEnd"/>
      <w:r w:rsidR="00DA0DC1">
        <w:t xml:space="preserve"> et </w:t>
      </w:r>
      <w:r>
        <w:t>al., 2016</w:t>
      </w:r>
      <w:bookmarkEnd w:id="3158"/>
      <w:r>
        <w:t>]</w:t>
      </w:r>
      <w:r>
        <w:tab/>
      </w:r>
      <w:proofErr w:type="spellStart"/>
      <w:r>
        <w:t>Gini</w:t>
      </w:r>
      <w:proofErr w:type="spellEnd"/>
      <w:r>
        <w:t xml:space="preserve">, R., </w:t>
      </w:r>
      <w:proofErr w:type="spellStart"/>
      <w:r>
        <w:t>Schuemie</w:t>
      </w:r>
      <w:proofErr w:type="spellEnd"/>
      <w:r>
        <w:t xml:space="preserve">, M., Brown, J., Ryan, P., </w:t>
      </w:r>
      <w:proofErr w:type="spellStart"/>
      <w:r>
        <w:t>Vacchi</w:t>
      </w:r>
      <w:proofErr w:type="spellEnd"/>
      <w:r>
        <w:t xml:space="preserve">, E., Coppola, M., </w:t>
      </w:r>
      <w:proofErr w:type="spellStart"/>
      <w:r>
        <w:t>Cazzola</w:t>
      </w:r>
      <w:proofErr w:type="spellEnd"/>
      <w:r>
        <w:t xml:space="preserve">, W., Coloma, P., </w:t>
      </w:r>
      <w:proofErr w:type="spellStart"/>
      <w:r>
        <w:t>Berni</w:t>
      </w:r>
      <w:proofErr w:type="spellEnd"/>
      <w:r>
        <w:t xml:space="preserve">, R., </w:t>
      </w:r>
      <w:proofErr w:type="spellStart"/>
      <w:r>
        <w:t>Diallo</w:t>
      </w:r>
      <w:proofErr w:type="spellEnd"/>
      <w:r>
        <w:t xml:space="preserve">, G., Oliveira, J. L., </w:t>
      </w:r>
      <w:proofErr w:type="spellStart"/>
      <w:r>
        <w:t>Avillach</w:t>
      </w:r>
      <w:proofErr w:type="spellEnd"/>
      <w:r>
        <w:t xml:space="preserve">, P., TrifirÃ², G., </w:t>
      </w:r>
      <w:proofErr w:type="spellStart"/>
      <w:r>
        <w:t>Rijnbeek</w:t>
      </w:r>
      <w:proofErr w:type="spellEnd"/>
      <w:r>
        <w:t xml:space="preserve">, P., </w:t>
      </w:r>
      <w:proofErr w:type="spellStart"/>
      <w:r>
        <w:t>Bellentani</w:t>
      </w:r>
      <w:proofErr w:type="spellEnd"/>
      <w:r>
        <w:t xml:space="preserve">, M., van Der Lei, J., </w:t>
      </w:r>
      <w:proofErr w:type="spellStart"/>
      <w:r>
        <w:t>Klazinga</w:t>
      </w:r>
      <w:proofErr w:type="spellEnd"/>
      <w:r>
        <w:t xml:space="preserve">, N., and </w:t>
      </w:r>
      <w:proofErr w:type="spellStart"/>
      <w:r>
        <w:t>Sturkenboom</w:t>
      </w:r>
      <w:proofErr w:type="spellEnd"/>
      <w:r>
        <w:t xml:space="preserve">, M. (2016). Data Extraction and Management in Networks of Observational Health Care </w:t>
      </w:r>
      <w:r>
        <w:lastRenderedPageBreak/>
        <w:t xml:space="preserve">Databases for Scientific Research: A Comparison among EU-ADR, OMOP, </w:t>
      </w:r>
      <w:proofErr w:type="gramStart"/>
      <w:r>
        <w:t>Mini-Sentinel</w:t>
      </w:r>
      <w:proofErr w:type="gramEnd"/>
      <w:r>
        <w:t xml:space="preserve"> and MATRICE Strategies. </w:t>
      </w:r>
      <w:proofErr w:type="spellStart"/>
      <w:proofErr w:type="gramStart"/>
      <w:r>
        <w:rPr>
          <w:i/>
          <w:iCs/>
        </w:rPr>
        <w:t>eGEMs</w:t>
      </w:r>
      <w:proofErr w:type="spellEnd"/>
      <w:proofErr w:type="gramEnd"/>
      <w:r>
        <w:rPr>
          <w:i/>
          <w:iCs/>
        </w:rPr>
        <w:t xml:space="preserve"> (Generating Evidence &amp; Methods to improve patient outcomes)</w:t>
      </w:r>
      <w:r>
        <w:t>, 4(1).</w:t>
      </w:r>
    </w:p>
    <w:p w14:paraId="6FCD7ED4" w14:textId="52E522E4" w:rsidR="0037664F" w:rsidRDefault="0037664F" w:rsidP="0037664F">
      <w:pPr>
        <w:pStyle w:val="bibitem"/>
        <w:widowControl/>
      </w:pPr>
      <w:r>
        <w:t>[</w:t>
      </w:r>
      <w:bookmarkStart w:id="3159" w:name="BIB_EMIF2015"/>
      <w:r w:rsidR="00DA0DC1">
        <w:t>Giuseppe Roberto</w:t>
      </w:r>
      <w:r>
        <w:t xml:space="preserve"> </w:t>
      </w:r>
      <w:bookmarkEnd w:id="3159"/>
      <w:r w:rsidR="00DA0DC1">
        <w:t>et al., 2015</w:t>
      </w:r>
      <w:r>
        <w:t>]</w:t>
      </w:r>
      <w:r>
        <w:tab/>
        <w:t xml:space="preserve">Giuseppe Roberto, Ingrid Leal, R. G. Identification of type 2 diabetes cases in a set of databases participating to the </w:t>
      </w:r>
      <w:r w:rsidR="00904134">
        <w:t>EMIF</w:t>
      </w:r>
      <w:r>
        <w:t xml:space="preserve"> project.</w:t>
      </w:r>
    </w:p>
    <w:p w14:paraId="39879123" w14:textId="77777777" w:rsidR="0037664F" w:rsidRDefault="0037664F" w:rsidP="0037664F">
      <w:pPr>
        <w:pStyle w:val="bibitem"/>
        <w:widowControl/>
      </w:pPr>
      <w:r>
        <w:t>[</w:t>
      </w:r>
      <w:bookmarkStart w:id="3160" w:name="BIB_Hofmans1996"/>
      <w:proofErr w:type="spellStart"/>
      <w:r>
        <w:t>Hofmans-Okkes</w:t>
      </w:r>
      <w:proofErr w:type="spellEnd"/>
      <w:r>
        <w:t xml:space="preserve"> and Lamberts, 1996</w:t>
      </w:r>
      <w:bookmarkEnd w:id="3160"/>
      <w:r>
        <w:t>]</w:t>
      </w:r>
      <w:r>
        <w:tab/>
      </w:r>
      <w:proofErr w:type="spellStart"/>
      <w:r>
        <w:t>Hofmans-Okkes</w:t>
      </w:r>
      <w:proofErr w:type="spellEnd"/>
      <w:r>
        <w:t xml:space="preserve">, </w:t>
      </w:r>
      <w:proofErr w:type="gramStart"/>
      <w:r>
        <w:t>I.</w:t>
      </w:r>
      <w:proofErr w:type="gramEnd"/>
      <w:r>
        <w:t xml:space="preserve"> and Lamberts, H. (1996). </w:t>
      </w:r>
      <w:proofErr w:type="gramStart"/>
      <w:r>
        <w:t>The International Classification of Primary Care (ICPC): new applications in research and computer-based patient records in family practice.</w:t>
      </w:r>
      <w:proofErr w:type="gramEnd"/>
      <w:r>
        <w:t xml:space="preserve"> </w:t>
      </w:r>
      <w:r>
        <w:rPr>
          <w:i/>
          <w:iCs/>
        </w:rPr>
        <w:t>Family Practice</w:t>
      </w:r>
      <w:r>
        <w:t>, 13(3):294–302.</w:t>
      </w:r>
    </w:p>
    <w:p w14:paraId="20D7CACD" w14:textId="77777777" w:rsidR="0037664F" w:rsidRDefault="0037664F" w:rsidP="0037664F">
      <w:pPr>
        <w:pStyle w:val="bibitem"/>
        <w:widowControl/>
      </w:pPr>
      <w:r>
        <w:t>[</w:t>
      </w:r>
      <w:bookmarkStart w:id="3161" w:name="BIB_Lindberg1993"/>
      <w:r>
        <w:t>Lindberg et</w:t>
      </w:r>
      <w:proofErr w:type="gramStart"/>
      <w:r>
        <w:t>  al</w:t>
      </w:r>
      <w:proofErr w:type="gramEnd"/>
      <w:r>
        <w:t>., 1993</w:t>
      </w:r>
      <w:bookmarkEnd w:id="3161"/>
      <w:r>
        <w:t>]</w:t>
      </w:r>
      <w:r>
        <w:tab/>
      </w:r>
      <w:proofErr w:type="gramStart"/>
      <w:r>
        <w:t>Lindberg, D. A., Humphreys, B. L., and McCray, A. T. (1993).</w:t>
      </w:r>
      <w:proofErr w:type="gramEnd"/>
      <w:r>
        <w:t xml:space="preserve"> </w:t>
      </w:r>
      <w:proofErr w:type="gramStart"/>
      <w:r>
        <w:t>The Unified Medical Language System.</w:t>
      </w:r>
      <w:proofErr w:type="gramEnd"/>
      <w:r>
        <w:t xml:space="preserve"> </w:t>
      </w:r>
      <w:r>
        <w:rPr>
          <w:i/>
          <w:iCs/>
        </w:rPr>
        <w:t>Methods of information in medicine</w:t>
      </w:r>
      <w:r>
        <w:t>, 32(4):281–291.</w:t>
      </w:r>
    </w:p>
    <w:p w14:paraId="118BE135" w14:textId="77777777" w:rsidR="0037664F" w:rsidRDefault="0037664F" w:rsidP="0037664F">
      <w:pPr>
        <w:pStyle w:val="bibitem"/>
        <w:widowControl/>
      </w:pPr>
      <w:r>
        <w:t>[</w:t>
      </w:r>
      <w:bookmarkStart w:id="3162" w:name="BIB_ICD9"/>
      <w:r>
        <w:t>Organization, 1975</w:t>
      </w:r>
      <w:bookmarkEnd w:id="3162"/>
      <w:r>
        <w:t>]</w:t>
      </w:r>
      <w:r>
        <w:tab/>
      </w:r>
      <w:proofErr w:type="gramStart"/>
      <w:r>
        <w:t>Organization, W. H. (1975).</w:t>
      </w:r>
      <w:proofErr w:type="gramEnd"/>
      <w:r>
        <w:t xml:space="preserve"> International Classification of Diseases, </w:t>
      </w:r>
      <w:proofErr w:type="gramStart"/>
      <w:r>
        <w:t>9th</w:t>
      </w:r>
      <w:proofErr w:type="gramEnd"/>
      <w:r>
        <w:t xml:space="preserve"> Revision, Clinical Modifications.</w:t>
      </w:r>
    </w:p>
    <w:p w14:paraId="3E4B73B6" w14:textId="77777777" w:rsidR="0037664F" w:rsidRDefault="0037664F" w:rsidP="0037664F">
      <w:pPr>
        <w:pStyle w:val="bibitem"/>
        <w:widowControl/>
      </w:pPr>
      <w:r>
        <w:t>[</w:t>
      </w:r>
      <w:bookmarkStart w:id="3163" w:name="BIB_Overby2013"/>
      <w:proofErr w:type="spellStart"/>
      <w:r>
        <w:t>Overby</w:t>
      </w:r>
      <w:proofErr w:type="spellEnd"/>
      <w:r>
        <w:t xml:space="preserve"> et</w:t>
      </w:r>
      <w:proofErr w:type="gramStart"/>
      <w:r>
        <w:t>  al</w:t>
      </w:r>
      <w:proofErr w:type="gramEnd"/>
      <w:r>
        <w:t>., 2013</w:t>
      </w:r>
      <w:bookmarkEnd w:id="3163"/>
      <w:r>
        <w:t>]</w:t>
      </w:r>
      <w:r>
        <w:tab/>
      </w:r>
      <w:proofErr w:type="spellStart"/>
      <w:r>
        <w:t>Overby</w:t>
      </w:r>
      <w:proofErr w:type="spellEnd"/>
      <w:r>
        <w:t xml:space="preserve">, C. L., </w:t>
      </w:r>
      <w:proofErr w:type="spellStart"/>
      <w:r>
        <w:t>Pathak</w:t>
      </w:r>
      <w:proofErr w:type="spellEnd"/>
      <w:r>
        <w:t xml:space="preserve">, J., </w:t>
      </w:r>
      <w:proofErr w:type="spellStart"/>
      <w:r>
        <w:t>Gottesman</w:t>
      </w:r>
      <w:proofErr w:type="spellEnd"/>
      <w:r>
        <w:t xml:space="preserve">, O., </w:t>
      </w:r>
      <w:proofErr w:type="spellStart"/>
      <w:r>
        <w:t>Haerian</w:t>
      </w:r>
      <w:proofErr w:type="spellEnd"/>
      <w:r>
        <w:t xml:space="preserve">, K., </w:t>
      </w:r>
      <w:proofErr w:type="spellStart"/>
      <w:r>
        <w:t>Perotte</w:t>
      </w:r>
      <w:proofErr w:type="spellEnd"/>
      <w:r>
        <w:t xml:space="preserve">, A., Murphy, S., Bruce, K., Johnson, S., </w:t>
      </w:r>
      <w:proofErr w:type="spellStart"/>
      <w:r>
        <w:t>Talwalkar</w:t>
      </w:r>
      <w:proofErr w:type="spellEnd"/>
      <w:r>
        <w:t xml:space="preserve">, J., </w:t>
      </w:r>
      <w:proofErr w:type="spellStart"/>
      <w:r>
        <w:t>Shen</w:t>
      </w:r>
      <w:proofErr w:type="spellEnd"/>
      <w:r>
        <w:t xml:space="preserve">, Y., et al. (2013). </w:t>
      </w:r>
      <w:proofErr w:type="gramStart"/>
      <w:r>
        <w:t xml:space="preserve">A collaborative approach to developing an electronic health record </w:t>
      </w:r>
      <w:proofErr w:type="spellStart"/>
      <w:r>
        <w:t>phenotyping</w:t>
      </w:r>
      <w:proofErr w:type="spellEnd"/>
      <w:r>
        <w:t xml:space="preserve"> algorithm for drug-induced liver injury.</w:t>
      </w:r>
      <w:proofErr w:type="gramEnd"/>
      <w:r>
        <w:t xml:space="preserve"> </w:t>
      </w:r>
      <w:r>
        <w:rPr>
          <w:i/>
          <w:iCs/>
        </w:rPr>
        <w:t>Journal of the American Medical Informatics Association</w:t>
      </w:r>
      <w:r>
        <w:t>, 20(e2):e243–e252.</w:t>
      </w:r>
    </w:p>
    <w:p w14:paraId="6FA2F591" w14:textId="77777777" w:rsidR="0037664F" w:rsidRDefault="0037664F" w:rsidP="0037664F">
      <w:pPr>
        <w:pStyle w:val="bibitem"/>
        <w:widowControl/>
      </w:pPr>
      <w:r>
        <w:t>[</w:t>
      </w:r>
      <w:bookmarkStart w:id="3164" w:name="BIB_Overhage2012"/>
      <w:proofErr w:type="spellStart"/>
      <w:r>
        <w:t>Overhage</w:t>
      </w:r>
      <w:proofErr w:type="spellEnd"/>
      <w:r>
        <w:t xml:space="preserve"> et</w:t>
      </w:r>
      <w:proofErr w:type="gramStart"/>
      <w:r>
        <w:t>  al</w:t>
      </w:r>
      <w:proofErr w:type="gramEnd"/>
      <w:r>
        <w:t>., 2012</w:t>
      </w:r>
      <w:bookmarkEnd w:id="3164"/>
      <w:r>
        <w:t>]</w:t>
      </w:r>
      <w:r>
        <w:tab/>
      </w:r>
      <w:proofErr w:type="spellStart"/>
      <w:r>
        <w:t>Overhage</w:t>
      </w:r>
      <w:proofErr w:type="spellEnd"/>
      <w:r>
        <w:t xml:space="preserve">, J. M., Ryan, P. B., Reich, C. G., </w:t>
      </w:r>
      <w:proofErr w:type="spellStart"/>
      <w:r>
        <w:t>Hartzema</w:t>
      </w:r>
      <w:proofErr w:type="spellEnd"/>
      <w:r>
        <w:t xml:space="preserve">, A. G., and </w:t>
      </w:r>
      <w:proofErr w:type="spellStart"/>
      <w:r>
        <w:t>Stang</w:t>
      </w:r>
      <w:proofErr w:type="spellEnd"/>
      <w:r>
        <w:t xml:space="preserve">, P. E. (2012). </w:t>
      </w:r>
      <w:proofErr w:type="gramStart"/>
      <w:r>
        <w:t>Validation of a common data model for active safety surveillance research.</w:t>
      </w:r>
      <w:proofErr w:type="gramEnd"/>
      <w:r>
        <w:t xml:space="preserve"> </w:t>
      </w:r>
      <w:r>
        <w:rPr>
          <w:i/>
          <w:iCs/>
        </w:rPr>
        <w:t xml:space="preserve">J Am Med Inform </w:t>
      </w:r>
      <w:proofErr w:type="spellStart"/>
      <w:r>
        <w:rPr>
          <w:i/>
          <w:iCs/>
        </w:rPr>
        <w:t>Assoc</w:t>
      </w:r>
      <w:proofErr w:type="spellEnd"/>
      <w:r>
        <w:t>, 19(1):54–60.</w:t>
      </w:r>
    </w:p>
    <w:p w14:paraId="59B39D75" w14:textId="77777777" w:rsidR="0037664F" w:rsidRDefault="0037664F" w:rsidP="0037664F">
      <w:pPr>
        <w:pStyle w:val="bibitem"/>
        <w:widowControl/>
      </w:pPr>
      <w:r>
        <w:t>[</w:t>
      </w:r>
      <w:bookmarkStart w:id="3165" w:name="BIB_Pavillon1992"/>
      <w:proofErr w:type="spellStart"/>
      <w:r>
        <w:t>Pavillon</w:t>
      </w:r>
      <w:proofErr w:type="spellEnd"/>
      <w:r>
        <w:t xml:space="preserve"> and </w:t>
      </w:r>
      <w:proofErr w:type="spellStart"/>
      <w:r>
        <w:t>Maguin</w:t>
      </w:r>
      <w:proofErr w:type="spellEnd"/>
      <w:r>
        <w:t>, 1992</w:t>
      </w:r>
      <w:bookmarkEnd w:id="3165"/>
      <w:r>
        <w:t>]</w:t>
      </w:r>
      <w:r>
        <w:tab/>
      </w:r>
      <w:proofErr w:type="spellStart"/>
      <w:r>
        <w:t>Pavillon</w:t>
      </w:r>
      <w:proofErr w:type="spellEnd"/>
      <w:r>
        <w:t xml:space="preserve">, </w:t>
      </w:r>
      <w:proofErr w:type="gramStart"/>
      <w:r>
        <w:t>G.</w:t>
      </w:r>
      <w:proofErr w:type="gramEnd"/>
      <w:r>
        <w:t xml:space="preserve"> and </w:t>
      </w:r>
      <w:proofErr w:type="spellStart"/>
      <w:r>
        <w:t>Maguin</w:t>
      </w:r>
      <w:proofErr w:type="spellEnd"/>
      <w:r>
        <w:t xml:space="preserve">, P. (1992). </w:t>
      </w:r>
      <w:proofErr w:type="gramStart"/>
      <w:r>
        <w:t>The 10th revision of the International Classification of Diseases.</w:t>
      </w:r>
      <w:proofErr w:type="gramEnd"/>
      <w:r>
        <w:t xml:space="preserve"> </w:t>
      </w:r>
      <w:r>
        <w:rPr>
          <w:i/>
          <w:iCs/>
        </w:rPr>
        <w:t xml:space="preserve">Revue </w:t>
      </w:r>
      <w:proofErr w:type="spellStart"/>
      <w:r>
        <w:rPr>
          <w:i/>
          <w:iCs/>
        </w:rPr>
        <w:t>d’epidemiologie</w:t>
      </w:r>
      <w:proofErr w:type="spellEnd"/>
      <w:r>
        <w:rPr>
          <w:i/>
          <w:iCs/>
        </w:rPr>
        <w:t xml:space="preserve"> </w:t>
      </w:r>
      <w:proofErr w:type="gramStart"/>
      <w:r>
        <w:rPr>
          <w:i/>
          <w:iCs/>
        </w:rPr>
        <w:t>et</w:t>
      </w:r>
      <w:proofErr w:type="gramEnd"/>
      <w:r>
        <w:rPr>
          <w:i/>
          <w:iCs/>
        </w:rPr>
        <w:t xml:space="preserve"> de </w:t>
      </w:r>
      <w:proofErr w:type="spellStart"/>
      <w:r>
        <w:rPr>
          <w:i/>
          <w:iCs/>
        </w:rPr>
        <w:t>sante</w:t>
      </w:r>
      <w:proofErr w:type="spellEnd"/>
      <w:r>
        <w:rPr>
          <w:i/>
          <w:iCs/>
        </w:rPr>
        <w:t xml:space="preserve"> </w:t>
      </w:r>
      <w:proofErr w:type="spellStart"/>
      <w:r>
        <w:rPr>
          <w:i/>
          <w:iCs/>
        </w:rPr>
        <w:t>publique</w:t>
      </w:r>
      <w:proofErr w:type="spellEnd"/>
      <w:r>
        <w:t>, 41(3):253–255.</w:t>
      </w:r>
    </w:p>
    <w:p w14:paraId="5AAC6CFD" w14:textId="77777777" w:rsidR="0037664F" w:rsidRDefault="0037664F" w:rsidP="0037664F">
      <w:pPr>
        <w:pStyle w:val="bibitem"/>
        <w:widowControl/>
      </w:pPr>
      <w:r>
        <w:lastRenderedPageBreak/>
        <w:t>[</w:t>
      </w:r>
      <w:bookmarkStart w:id="3166" w:name="BIB_Poli2013"/>
      <w:proofErr w:type="spellStart"/>
      <w:r>
        <w:t>Poli</w:t>
      </w:r>
      <w:proofErr w:type="spellEnd"/>
      <w:r>
        <w:t xml:space="preserve"> et</w:t>
      </w:r>
      <w:proofErr w:type="gramStart"/>
      <w:r>
        <w:t>  al</w:t>
      </w:r>
      <w:proofErr w:type="gramEnd"/>
      <w:r>
        <w:t>., 2013</w:t>
      </w:r>
      <w:bookmarkEnd w:id="3166"/>
      <w:r>
        <w:t>]</w:t>
      </w:r>
      <w:r>
        <w:tab/>
      </w:r>
      <w:proofErr w:type="spellStart"/>
      <w:proofErr w:type="gramStart"/>
      <w:r>
        <w:t>Poli</w:t>
      </w:r>
      <w:proofErr w:type="spellEnd"/>
      <w:r>
        <w:t xml:space="preserve">, F., </w:t>
      </w:r>
      <w:proofErr w:type="spellStart"/>
      <w:r>
        <w:t>Overeem</w:t>
      </w:r>
      <w:proofErr w:type="spellEnd"/>
      <w:r>
        <w:t xml:space="preserve">, S., </w:t>
      </w:r>
      <w:proofErr w:type="spellStart"/>
      <w:r>
        <w:t>Lammers</w:t>
      </w:r>
      <w:proofErr w:type="spellEnd"/>
      <w:r>
        <w:t xml:space="preserve">, G. J., </w:t>
      </w:r>
      <w:proofErr w:type="spellStart"/>
      <w:r>
        <w:t>Plazzi</w:t>
      </w:r>
      <w:proofErr w:type="spellEnd"/>
      <w:r>
        <w:t xml:space="preserve">, G., </w:t>
      </w:r>
      <w:proofErr w:type="spellStart"/>
      <w:r>
        <w:t>Lecendreux</w:t>
      </w:r>
      <w:proofErr w:type="spellEnd"/>
      <w:r>
        <w:t xml:space="preserve">, M., </w:t>
      </w:r>
      <w:proofErr w:type="spellStart"/>
      <w:r>
        <w:t>Bassetti</w:t>
      </w:r>
      <w:proofErr w:type="spellEnd"/>
      <w:r>
        <w:t xml:space="preserve">, C. L., </w:t>
      </w:r>
      <w:proofErr w:type="spellStart"/>
      <w:r>
        <w:t>Dauvilliers</w:t>
      </w:r>
      <w:proofErr w:type="spellEnd"/>
      <w:r>
        <w:t>, Y., Keene, D., Khatami, R., Li, Y., et al. (2013).</w:t>
      </w:r>
      <w:proofErr w:type="gramEnd"/>
      <w:r>
        <w:t xml:space="preserve"> Narcolepsy as an adverse event following immunization: case definition and guidelines for data collection, </w:t>
      </w:r>
      <w:proofErr w:type="gramStart"/>
      <w:r>
        <w:t>analysis</w:t>
      </w:r>
      <w:proofErr w:type="gramEnd"/>
      <w:r>
        <w:t xml:space="preserve"> and presentation. </w:t>
      </w:r>
      <w:r>
        <w:rPr>
          <w:i/>
          <w:iCs/>
        </w:rPr>
        <w:t>Vaccine</w:t>
      </w:r>
      <w:r>
        <w:t>, 31(6):994–1007.</w:t>
      </w:r>
    </w:p>
    <w:p w14:paraId="23DE1DCC" w14:textId="77777777" w:rsidR="0037664F" w:rsidRDefault="0037664F" w:rsidP="0037664F">
      <w:pPr>
        <w:pStyle w:val="bibitem"/>
        <w:widowControl/>
      </w:pPr>
      <w:r>
        <w:t>[</w:t>
      </w:r>
      <w:bookmarkStart w:id="3167" w:name="BIB_Reich2012"/>
      <w:r>
        <w:t>Reich et</w:t>
      </w:r>
      <w:proofErr w:type="gramStart"/>
      <w:r>
        <w:t>  al</w:t>
      </w:r>
      <w:proofErr w:type="gramEnd"/>
      <w:r>
        <w:t>., 2012</w:t>
      </w:r>
      <w:bookmarkEnd w:id="3167"/>
      <w:r>
        <w:t>]</w:t>
      </w:r>
      <w:r>
        <w:tab/>
      </w:r>
      <w:proofErr w:type="gramStart"/>
      <w:r>
        <w:t xml:space="preserve">Reich, C., Ryan, P. B., </w:t>
      </w:r>
      <w:proofErr w:type="spellStart"/>
      <w:r>
        <w:t>Stang</w:t>
      </w:r>
      <w:proofErr w:type="spellEnd"/>
      <w:r>
        <w:t xml:space="preserve">, P. E., and </w:t>
      </w:r>
      <w:proofErr w:type="spellStart"/>
      <w:r>
        <w:t>Rocca</w:t>
      </w:r>
      <w:proofErr w:type="spellEnd"/>
      <w:r>
        <w:t>, M. (2012).</w:t>
      </w:r>
      <w:proofErr w:type="gramEnd"/>
      <w:r>
        <w:t xml:space="preserve"> Evaluation of alternative standardized terminologies for medical conditions within a network of observational healthcare databases. </w:t>
      </w:r>
      <w:r>
        <w:rPr>
          <w:i/>
          <w:iCs/>
        </w:rPr>
        <w:t>J Biomed Inform</w:t>
      </w:r>
      <w:r>
        <w:t>, 45(4):689–696.</w:t>
      </w:r>
    </w:p>
    <w:p w14:paraId="1B29E691" w14:textId="77777777" w:rsidR="0037664F" w:rsidRDefault="0037664F" w:rsidP="0037664F">
      <w:pPr>
        <w:pStyle w:val="bibitem"/>
        <w:widowControl/>
      </w:pPr>
      <w:r>
        <w:t>[</w:t>
      </w:r>
      <w:bookmarkStart w:id="3168" w:name="BIB_Ruggeberg2007"/>
      <w:proofErr w:type="spellStart"/>
      <w:r>
        <w:t>Rüggeberg</w:t>
      </w:r>
      <w:proofErr w:type="spellEnd"/>
      <w:r>
        <w:t xml:space="preserve"> et</w:t>
      </w:r>
      <w:proofErr w:type="gramStart"/>
      <w:r>
        <w:t>  al</w:t>
      </w:r>
      <w:proofErr w:type="gramEnd"/>
      <w:r>
        <w:t>., 2007</w:t>
      </w:r>
      <w:bookmarkEnd w:id="3168"/>
      <w:r>
        <w:t>]</w:t>
      </w:r>
      <w:r>
        <w:tab/>
      </w:r>
      <w:proofErr w:type="spellStart"/>
      <w:proofErr w:type="gramStart"/>
      <w:r>
        <w:t>Rüggeberg</w:t>
      </w:r>
      <w:proofErr w:type="spellEnd"/>
      <w:r>
        <w:t xml:space="preserve">, J. U., Gold, M. S., </w:t>
      </w:r>
      <w:proofErr w:type="spellStart"/>
      <w:r>
        <w:t>Bayas</w:t>
      </w:r>
      <w:proofErr w:type="spellEnd"/>
      <w:r>
        <w:t xml:space="preserve">, J.-M., Blum, M. D., </w:t>
      </w:r>
      <w:proofErr w:type="spellStart"/>
      <w:r>
        <w:t>Bonhoeffer</w:t>
      </w:r>
      <w:proofErr w:type="spellEnd"/>
      <w:r>
        <w:t>, J., Friedlander, S., de Souza </w:t>
      </w:r>
      <w:proofErr w:type="spellStart"/>
      <w:r>
        <w:t>Brito</w:t>
      </w:r>
      <w:proofErr w:type="spellEnd"/>
      <w:r>
        <w:t xml:space="preserve">, G., </w:t>
      </w:r>
      <w:proofErr w:type="spellStart"/>
      <w:r>
        <w:t>Heininger</w:t>
      </w:r>
      <w:proofErr w:type="spellEnd"/>
      <w:r>
        <w:t xml:space="preserve">, U., </w:t>
      </w:r>
      <w:proofErr w:type="spellStart"/>
      <w:r>
        <w:t>Imoukhuede</w:t>
      </w:r>
      <w:proofErr w:type="spellEnd"/>
      <w:r>
        <w:t xml:space="preserve">, B., </w:t>
      </w:r>
      <w:proofErr w:type="spellStart"/>
      <w:r>
        <w:t>Khamesipour</w:t>
      </w:r>
      <w:proofErr w:type="spellEnd"/>
      <w:r>
        <w:t>, A., et al. (2007).</w:t>
      </w:r>
      <w:proofErr w:type="gramEnd"/>
      <w:r>
        <w:t xml:space="preserve"> </w:t>
      </w:r>
      <w:proofErr w:type="gramStart"/>
      <w:r>
        <w:t>Anaphylaxis: case definition and guidelines for data collection, analysis, and presentation of immunization safety data.</w:t>
      </w:r>
      <w:proofErr w:type="gramEnd"/>
      <w:r>
        <w:t xml:space="preserve"> </w:t>
      </w:r>
      <w:r>
        <w:rPr>
          <w:i/>
          <w:iCs/>
        </w:rPr>
        <w:t>Vaccine</w:t>
      </w:r>
      <w:r>
        <w:t>, 25(31):5675–5684.</w:t>
      </w:r>
    </w:p>
    <w:p w14:paraId="317EF8C8" w14:textId="77777777" w:rsidR="0037664F" w:rsidRDefault="0037664F" w:rsidP="0037664F">
      <w:pPr>
        <w:pStyle w:val="bibitem"/>
        <w:widowControl/>
      </w:pPr>
      <w:r>
        <w:t>[</w:t>
      </w:r>
      <w:bookmarkStart w:id="3169" w:name="BIB_Safeguard2013"/>
      <w:proofErr w:type="spellStart"/>
      <w:r>
        <w:t>Schmedt</w:t>
      </w:r>
      <w:proofErr w:type="spellEnd"/>
      <w:r>
        <w:t xml:space="preserve"> et</w:t>
      </w:r>
      <w:proofErr w:type="gramStart"/>
      <w:r>
        <w:t>  al</w:t>
      </w:r>
      <w:proofErr w:type="gramEnd"/>
      <w:r>
        <w:t xml:space="preserve">., </w:t>
      </w:r>
      <w:bookmarkEnd w:id="3169"/>
      <w:r>
        <w:t>]</w:t>
      </w:r>
      <w:r>
        <w:tab/>
      </w:r>
      <w:proofErr w:type="spellStart"/>
      <w:r>
        <w:t>Schmedt</w:t>
      </w:r>
      <w:proofErr w:type="spellEnd"/>
      <w:r>
        <w:t xml:space="preserve">, N., </w:t>
      </w:r>
      <w:proofErr w:type="spellStart"/>
      <w:r>
        <w:t>Bezemer</w:t>
      </w:r>
      <w:proofErr w:type="spellEnd"/>
      <w:r>
        <w:t xml:space="preserve">, I., </w:t>
      </w:r>
      <w:proofErr w:type="spellStart"/>
      <w:r>
        <w:t>Berardis</w:t>
      </w:r>
      <w:proofErr w:type="spellEnd"/>
      <w:r>
        <w:t>, G. D., de </w:t>
      </w:r>
      <w:proofErr w:type="spellStart"/>
      <w:r>
        <w:t>Vries</w:t>
      </w:r>
      <w:proofErr w:type="spellEnd"/>
      <w:r>
        <w:t xml:space="preserve">, C., Gil, M., </w:t>
      </w:r>
      <w:proofErr w:type="spellStart"/>
      <w:r>
        <w:t>Hense</w:t>
      </w:r>
      <w:proofErr w:type="spellEnd"/>
      <w:r>
        <w:t xml:space="preserve">, S., Leal, I., Martin, E., </w:t>
      </w:r>
      <w:proofErr w:type="spellStart"/>
      <w:r>
        <w:t>Masclee</w:t>
      </w:r>
      <w:proofErr w:type="spellEnd"/>
      <w:r>
        <w:t xml:space="preserve">, G., TrifirÃ², G., </w:t>
      </w:r>
      <w:proofErr w:type="spellStart"/>
      <w:r>
        <w:t>Requena</w:t>
      </w:r>
      <w:proofErr w:type="spellEnd"/>
      <w:r>
        <w:t xml:space="preserve">, G., </w:t>
      </w:r>
      <w:proofErr w:type="spellStart"/>
      <w:r>
        <w:t>Rijnbeek</w:t>
      </w:r>
      <w:proofErr w:type="spellEnd"/>
      <w:r>
        <w:t xml:space="preserve">, P., </w:t>
      </w:r>
      <w:proofErr w:type="spellStart"/>
      <w:r>
        <w:t>Romio</w:t>
      </w:r>
      <w:proofErr w:type="spellEnd"/>
      <w:r>
        <w:t xml:space="preserve">, S., </w:t>
      </w:r>
      <w:proofErr w:type="spellStart"/>
      <w:r>
        <w:t>Sammon</w:t>
      </w:r>
      <w:proofErr w:type="spellEnd"/>
      <w:r>
        <w:t xml:space="preserve">, C., </w:t>
      </w:r>
      <w:proofErr w:type="spellStart"/>
      <w:r>
        <w:t>Scotti</w:t>
      </w:r>
      <w:proofErr w:type="spellEnd"/>
      <w:r>
        <w:t xml:space="preserve">, L., Seeger, J., Smits, M., </w:t>
      </w:r>
      <w:proofErr w:type="spellStart"/>
      <w:r>
        <w:t>Schink</w:t>
      </w:r>
      <w:proofErr w:type="spellEnd"/>
      <w:r>
        <w:t xml:space="preserve">, T., </w:t>
      </w:r>
      <w:proofErr w:type="spellStart"/>
      <w:r>
        <w:t>Varas</w:t>
      </w:r>
      <w:proofErr w:type="spellEnd"/>
      <w:r>
        <w:t xml:space="preserve">-Lorenzo, C., </w:t>
      </w:r>
      <w:proofErr w:type="spellStart"/>
      <w:r>
        <w:t>Sturkenboom</w:t>
      </w:r>
      <w:proofErr w:type="spellEnd"/>
      <w:r>
        <w:t xml:space="preserve">, M., and </w:t>
      </w:r>
      <w:proofErr w:type="spellStart"/>
      <w:r>
        <w:t>Garbe</w:t>
      </w:r>
      <w:proofErr w:type="spellEnd"/>
      <w:r>
        <w:t xml:space="preserve">, E. Benchmarking of Definitions and Algorithms to Extract Outcome Events in the EU-funded SAFEGUARD Project.  http://www.safeguard-diabetes.org/?q=system/files/private/SAFEGUARD_DGEpi_2013_Benchmarking_FINAL.pdf. </w:t>
      </w:r>
      <w:proofErr w:type="gramStart"/>
      <w:r>
        <w:t>Accessed: 2015-02-12.</w:t>
      </w:r>
      <w:proofErr w:type="gramEnd"/>
    </w:p>
    <w:p w14:paraId="6F1ADBA8" w14:textId="77777777" w:rsidR="0037664F" w:rsidRDefault="0037664F" w:rsidP="0037664F">
      <w:pPr>
        <w:pStyle w:val="bibitem"/>
        <w:widowControl/>
      </w:pPr>
      <w:r>
        <w:t>[</w:t>
      </w:r>
      <w:bookmarkStart w:id="3170" w:name="BIB_Schuemie2007"/>
      <w:proofErr w:type="spellStart"/>
      <w:r>
        <w:t>Schuemie</w:t>
      </w:r>
      <w:proofErr w:type="spellEnd"/>
      <w:r>
        <w:t xml:space="preserve"> et</w:t>
      </w:r>
      <w:proofErr w:type="gramStart"/>
      <w:r>
        <w:t>  al</w:t>
      </w:r>
      <w:proofErr w:type="gramEnd"/>
      <w:r>
        <w:t>., 2007</w:t>
      </w:r>
      <w:bookmarkEnd w:id="3170"/>
      <w:r>
        <w:t>]</w:t>
      </w:r>
      <w:r>
        <w:tab/>
      </w:r>
      <w:proofErr w:type="spellStart"/>
      <w:proofErr w:type="gramStart"/>
      <w:r>
        <w:t>Schuemie</w:t>
      </w:r>
      <w:proofErr w:type="spellEnd"/>
      <w:r>
        <w:t xml:space="preserve">, M. J., </w:t>
      </w:r>
      <w:proofErr w:type="spellStart"/>
      <w:r>
        <w:t>Jelier</w:t>
      </w:r>
      <w:proofErr w:type="spellEnd"/>
      <w:r>
        <w:t xml:space="preserve">, R., and </w:t>
      </w:r>
      <w:proofErr w:type="spellStart"/>
      <w:r>
        <w:t>Kors</w:t>
      </w:r>
      <w:proofErr w:type="spellEnd"/>
      <w:r>
        <w:t>, J. A. (2007).</w:t>
      </w:r>
      <w:proofErr w:type="gramEnd"/>
      <w:r>
        <w:t xml:space="preserve"> </w:t>
      </w:r>
      <w:proofErr w:type="gramStart"/>
      <w:r>
        <w:t>Peregrine: Lightweight gene name normalization by dictionary lookup.</w:t>
      </w:r>
      <w:proofErr w:type="gramEnd"/>
      <w:r>
        <w:t xml:space="preserve"> In </w:t>
      </w:r>
      <w:proofErr w:type="spellStart"/>
      <w:r>
        <w:rPr>
          <w:i/>
          <w:iCs/>
        </w:rPr>
        <w:t>Proc</w:t>
      </w:r>
      <w:proofErr w:type="spellEnd"/>
      <w:r>
        <w:rPr>
          <w:i/>
          <w:iCs/>
        </w:rPr>
        <w:t xml:space="preserve"> of the Second </w:t>
      </w:r>
      <w:proofErr w:type="spellStart"/>
      <w:r>
        <w:rPr>
          <w:i/>
          <w:iCs/>
        </w:rPr>
        <w:t>BioCreative</w:t>
      </w:r>
      <w:proofErr w:type="spellEnd"/>
      <w:r>
        <w:rPr>
          <w:i/>
          <w:iCs/>
        </w:rPr>
        <w:t xml:space="preserve"> Challenge Evaluation Workshop</w:t>
      </w:r>
      <w:r>
        <w:t>, pages 131–133.</w:t>
      </w:r>
    </w:p>
    <w:p w14:paraId="7469B56A" w14:textId="77777777" w:rsidR="0037664F" w:rsidRDefault="0037664F" w:rsidP="0037664F">
      <w:pPr>
        <w:pStyle w:val="bibitem"/>
        <w:widowControl/>
      </w:pPr>
      <w:r>
        <w:t>[</w:t>
      </w:r>
      <w:bookmarkStart w:id="3171" w:name="BIB_Schulz1996"/>
      <w:r>
        <w:t>Schulz et</w:t>
      </w:r>
      <w:proofErr w:type="gramStart"/>
      <w:r>
        <w:t>  al</w:t>
      </w:r>
      <w:proofErr w:type="gramEnd"/>
      <w:r>
        <w:t>., 1996</w:t>
      </w:r>
      <w:bookmarkEnd w:id="3171"/>
      <w:r>
        <w:t>]</w:t>
      </w:r>
      <w:r>
        <w:tab/>
      </w:r>
      <w:proofErr w:type="gramStart"/>
      <w:r>
        <w:t>Schulz, E., Barrett, J., Brown, P., and Price, C. (1996).</w:t>
      </w:r>
      <w:proofErr w:type="gramEnd"/>
      <w:r>
        <w:t xml:space="preserve"> </w:t>
      </w:r>
      <w:proofErr w:type="gramStart"/>
      <w:r>
        <w:t>The Read Codes: evolving a clinical vocabulary to support the electronic patient record.</w:t>
      </w:r>
      <w:proofErr w:type="gramEnd"/>
      <w:r>
        <w:t xml:space="preserve"> </w:t>
      </w:r>
      <w:proofErr w:type="gramStart"/>
      <w:r>
        <w:t xml:space="preserve">In </w:t>
      </w:r>
      <w:r>
        <w:rPr>
          <w:i/>
          <w:iCs/>
        </w:rPr>
        <w:t>Conference Proceedings: Toward an Electronic Health Record Europe.</w:t>
      </w:r>
      <w:proofErr w:type="gramEnd"/>
      <w:r>
        <w:rPr>
          <w:i/>
          <w:iCs/>
        </w:rPr>
        <w:t xml:space="preserve"> Newton: CAEHR</w:t>
      </w:r>
      <w:r>
        <w:t>, pages 131–40.</w:t>
      </w:r>
    </w:p>
    <w:p w14:paraId="765B4B74" w14:textId="0C10E66C" w:rsidR="0037664F" w:rsidRPr="0037664F" w:rsidDel="005E1E82" w:rsidRDefault="0037664F" w:rsidP="0037664F">
      <w:pPr>
        <w:ind w:left="567" w:hanging="567"/>
        <w:rPr>
          <w:del w:id="3172" w:author="Benedikt Becker" w:date="2016-03-17T18:22:00Z"/>
        </w:rPr>
      </w:pPr>
      <w:r>
        <w:lastRenderedPageBreak/>
        <w:t>[</w:t>
      </w:r>
      <w:bookmarkStart w:id="3173" w:name="BIB_Trifiro2014"/>
      <w:proofErr w:type="spellStart"/>
      <w:r>
        <w:t>Trifirò</w:t>
      </w:r>
      <w:proofErr w:type="spellEnd"/>
      <w:r>
        <w:t xml:space="preserve"> et</w:t>
      </w:r>
      <w:proofErr w:type="gramStart"/>
      <w:r>
        <w:t>  al</w:t>
      </w:r>
      <w:proofErr w:type="gramEnd"/>
      <w:r>
        <w:t>., 2014</w:t>
      </w:r>
      <w:bookmarkEnd w:id="3173"/>
      <w:r>
        <w:t>]</w:t>
      </w:r>
      <w:r>
        <w:tab/>
      </w:r>
      <w:proofErr w:type="spellStart"/>
      <w:r>
        <w:t>Trifirò</w:t>
      </w:r>
      <w:proofErr w:type="spellEnd"/>
      <w:r>
        <w:t xml:space="preserve">, G., Coloma, P., </w:t>
      </w:r>
      <w:proofErr w:type="spellStart"/>
      <w:r>
        <w:t>Rijnbeek</w:t>
      </w:r>
      <w:proofErr w:type="spellEnd"/>
      <w:r>
        <w:t xml:space="preserve">, P., </w:t>
      </w:r>
      <w:proofErr w:type="spellStart"/>
      <w:r>
        <w:t>Romio</w:t>
      </w:r>
      <w:proofErr w:type="spellEnd"/>
      <w:r>
        <w:t xml:space="preserve">, S., </w:t>
      </w:r>
      <w:proofErr w:type="spellStart"/>
      <w:r>
        <w:t>Mosseveld</w:t>
      </w:r>
      <w:proofErr w:type="spellEnd"/>
      <w:r>
        <w:t xml:space="preserve">, B., </w:t>
      </w:r>
      <w:proofErr w:type="spellStart"/>
      <w:r>
        <w:t>Weibel</w:t>
      </w:r>
      <w:proofErr w:type="spellEnd"/>
      <w:r>
        <w:t xml:space="preserve">, D., </w:t>
      </w:r>
      <w:proofErr w:type="spellStart"/>
      <w:r>
        <w:t>Bonhoeffer</w:t>
      </w:r>
      <w:proofErr w:type="spellEnd"/>
      <w:r>
        <w:t>, J.</w:t>
      </w:r>
      <w:proofErr w:type="gramStart"/>
      <w:r>
        <w:t>,</w:t>
      </w:r>
      <w:proofErr w:type="gramEnd"/>
      <w:r>
        <w:br/>
      </w:r>
      <w:proofErr w:type="spellStart"/>
      <w:r>
        <w:t>Schuemie</w:t>
      </w:r>
      <w:proofErr w:type="spellEnd"/>
      <w:r>
        <w:t xml:space="preserve">, M., Lei, J., and </w:t>
      </w:r>
      <w:proofErr w:type="spellStart"/>
      <w:r>
        <w:t>Sturkenboom</w:t>
      </w:r>
      <w:proofErr w:type="spellEnd"/>
      <w:r>
        <w:t xml:space="preserve">, M. (2014). </w:t>
      </w:r>
      <w:proofErr w:type="gramStart"/>
      <w:r>
        <w:t xml:space="preserve">Combining multiple healthcare databases for </w:t>
      </w:r>
      <w:proofErr w:type="spellStart"/>
      <w:r>
        <w:t>postmarketing</w:t>
      </w:r>
      <w:proofErr w:type="spellEnd"/>
      <w:r>
        <w:t xml:space="preserve"> drug and vaccine safety surveillance: Why and how?</w:t>
      </w:r>
      <w:proofErr w:type="gramEnd"/>
      <w:r>
        <w:t xml:space="preserve"> </w:t>
      </w:r>
      <w:r>
        <w:rPr>
          <w:i/>
          <w:iCs/>
        </w:rPr>
        <w:t>Journal of internal medicine</w:t>
      </w:r>
      <w:r>
        <w:t>, 275(6):551–561.</w:t>
      </w:r>
    </w:p>
    <w:p w14:paraId="195579B7" w14:textId="7F01C9F5" w:rsidR="0098510C" w:rsidDel="005E1E82" w:rsidRDefault="00520DA2">
      <w:pPr>
        <w:rPr>
          <w:del w:id="3174" w:author="Benedikt Becker" w:date="2016-03-17T18:22:00Z"/>
        </w:rPr>
      </w:pPr>
      <w:del w:id="3175" w:author="Benedikt Becker" w:date="2016-03-17T18:22:00Z">
        <w:r w:rsidRPr="00D0026C" w:rsidDel="005E1E82">
          <w:rPr>
            <w:b/>
            <w:bCs/>
          </w:rPr>
          <w:br w:type="page"/>
        </w:r>
        <w:r w:rsidDel="005E1E82">
          <w:delText>Appendix</w:delText>
        </w:r>
      </w:del>
    </w:p>
    <w:p w14:paraId="7F2B201E" w14:textId="7D27447B" w:rsidR="0098510C" w:rsidDel="005E1E82" w:rsidRDefault="00ED29FF">
      <w:pPr>
        <w:pStyle w:val="Figure"/>
        <w:keepLines w:val="0"/>
        <w:spacing w:before="100"/>
        <w:jc w:val="left"/>
        <w:rPr>
          <w:del w:id="3176" w:author="Benedikt Becker" w:date="2016-03-17T18:22:00Z"/>
        </w:rPr>
        <w:pPrChange w:id="3177" w:author="Benedikt Becker" w:date="2016-03-17T18:22:00Z">
          <w:pPr>
            <w:pStyle w:val="Figure"/>
          </w:pPr>
        </w:pPrChange>
      </w:pPr>
      <w:del w:id="3178" w:author="Benedikt Becker" w:date="2016-03-17T18:22:00Z">
        <w:r w:rsidDel="005E1E82">
          <w:rPr>
            <w:noProof/>
            <w:lang w:eastAsia="en-GB"/>
          </w:rPr>
          <w:drawing>
            <wp:inline distT="0" distB="0" distL="0" distR="0" wp14:anchorId="76C855E2" wp14:editId="7E93ACA5">
              <wp:extent cx="3721735" cy="1724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1735" cy="1724660"/>
                      </a:xfrm>
                      <a:prstGeom prst="rect">
                        <a:avLst/>
                      </a:prstGeom>
                      <a:noFill/>
                      <a:ln>
                        <a:noFill/>
                      </a:ln>
                    </pic:spPr>
                  </pic:pic>
                </a:graphicData>
              </a:graphic>
            </wp:inline>
          </w:drawing>
        </w:r>
      </w:del>
    </w:p>
    <w:p w14:paraId="347C1968" w14:textId="3D7AF9B7" w:rsidR="00520DA2" w:rsidRDefault="00520DA2">
      <w:pPr>
        <w:ind w:left="567" w:hanging="567"/>
        <w:pPrChange w:id="3179" w:author="Benedikt Becker" w:date="2016-03-17T18:22:00Z">
          <w:pPr>
            <w:pStyle w:val="Caption"/>
          </w:pPr>
        </w:pPrChange>
      </w:pPr>
      <w:del w:id="3180" w:author="Benedikt Becker" w:date="2016-03-17T18:22:00Z">
        <w:r w:rsidDel="005E1E82">
          <w:delText>Figure 7:  Performance measures of the CodeMapper evaluation</w:delText>
        </w:r>
        <w:r w:rsidDel="005E1E82">
          <w:fldChar w:fldCharType="begin"/>
        </w:r>
        <w:r w:rsidDel="005E1E82">
          <w:delInstrText>TC "7  Performance measures of the CodeMapper evaluation" \f f</w:delInstrText>
        </w:r>
        <w:r w:rsidDel="005E1E82">
          <w:fldChar w:fldCharType="end"/>
        </w:r>
      </w:del>
    </w:p>
    <w:sectPr w:rsidR="00520DA2" w:rsidSect="00E23521">
      <w:headerReference w:type="default" r:id="rId21"/>
      <w:footerReference w:type="default" r:id="rId22"/>
      <w:pgSz w:w="12280" w:h="15900"/>
      <w:pgMar w:top="1440" w:right="1440" w:bottom="1440" w:left="1440" w:header="720" w:footer="720" w:gutter="0"/>
      <w:lnNumType w:countBy="1" w:restart="continuous"/>
      <w:cols w:space="720"/>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enedikt Becker" w:date="2016-04-03T12:39:00Z" w:initials="BB">
    <w:p w14:paraId="5698400C" w14:textId="6F1BA782" w:rsidR="005449D2" w:rsidRDefault="005449D2">
      <w:pPr>
        <w:pStyle w:val="CommentText"/>
      </w:pPr>
      <w:r>
        <w:t xml:space="preserve">Or full article in </w:t>
      </w:r>
      <w:r>
        <w:rPr>
          <w:rStyle w:val="CommentReference"/>
        </w:rPr>
        <w:annotationRef/>
      </w:r>
      <w:proofErr w:type="spellStart"/>
      <w:r w:rsidRPr="00F13ECA">
        <w:t>Pharmacoepidemiology</w:t>
      </w:r>
      <w:proofErr w:type="spellEnd"/>
      <w:r w:rsidRPr="00F13ECA">
        <w:t xml:space="preserve"> and drug safety</w:t>
      </w:r>
      <w:r>
        <w:t xml:space="preserve">, </w:t>
      </w:r>
      <w:r w:rsidRPr="00F13ECA">
        <w:t xml:space="preserve">J Am Med Inform </w:t>
      </w:r>
      <w:proofErr w:type="spellStart"/>
      <w:r w:rsidRPr="00F13ECA">
        <w:t>Assoc</w:t>
      </w:r>
      <w:proofErr w:type="spellEnd"/>
      <w:r>
        <w:t xml:space="preserve">, </w:t>
      </w:r>
      <w:r w:rsidRPr="00F13ECA">
        <w:t>Studies in health technology and informatics</w:t>
      </w:r>
    </w:p>
  </w:comment>
  <w:comment w:id="60" w:author="Benedikt Becker" w:date="2016-04-03T12:39:00Z" w:initials="BB">
    <w:p w14:paraId="2C5D9BCF" w14:textId="7416D183" w:rsidR="005449D2" w:rsidRDefault="005449D2">
      <w:pPr>
        <w:pStyle w:val="CommentText"/>
      </w:pPr>
      <w:r>
        <w:rPr>
          <w:rStyle w:val="CommentReference"/>
        </w:rPr>
        <w:annotationRef/>
      </w:r>
      <w:r>
        <w:t>Miriam, would you say that the term “extraction algorithm” is necessary? As JK suggests, “query” can be synonymous but is probably not common in this context.</w:t>
      </w:r>
    </w:p>
  </w:comment>
  <w:comment w:id="65" w:author="Jan Kors" w:date="2016-04-03T12:39:00Z" w:initials="JK">
    <w:p w14:paraId="04925B1D" w14:textId="0A298859" w:rsidR="005449D2" w:rsidRDefault="005449D2">
      <w:pPr>
        <w:pStyle w:val="CommentText"/>
      </w:pPr>
      <w:r>
        <w:rPr>
          <w:rStyle w:val="CommentReference"/>
        </w:rPr>
        <w:annotationRef/>
      </w:r>
      <w:r>
        <w:t>Not sure what you mean, just identify?</w:t>
      </w:r>
    </w:p>
    <w:p w14:paraId="17A72274" w14:textId="690E0875" w:rsidR="005449D2" w:rsidRPr="004F5C83" w:rsidRDefault="005449D2">
      <w:pPr>
        <w:pStyle w:val="CommentText"/>
      </w:pPr>
      <w:r>
        <w:rPr>
          <w:b/>
        </w:rPr>
        <w:t>BB</w:t>
      </w:r>
      <w:r>
        <w:t xml:space="preserve"> Suggested by MS, to my understanding: </w:t>
      </w:r>
      <w:proofErr w:type="spellStart"/>
      <w:r>
        <w:t>phenotyping</w:t>
      </w:r>
      <w:proofErr w:type="spellEnd"/>
      <w:r>
        <w:t xml:space="preserve"> of events in DBs is used for finding cases and controls for </w:t>
      </w:r>
      <w:proofErr w:type="spellStart"/>
      <w:r>
        <w:t>epi</w:t>
      </w:r>
      <w:proofErr w:type="spellEnd"/>
      <w:r>
        <w:t>. Studies, focused on high PPV/NPV</w:t>
      </w:r>
    </w:p>
  </w:comment>
  <w:comment w:id="176" w:author="Jan Kors" w:date="2016-04-03T12:39:00Z" w:initials="JK">
    <w:p w14:paraId="34C16E1D" w14:textId="7D8DE009" w:rsidR="005449D2" w:rsidRDefault="005449D2">
      <w:pPr>
        <w:pStyle w:val="CommentText"/>
      </w:pPr>
      <w:r>
        <w:rPr>
          <w:rStyle w:val="CommentReference"/>
        </w:rPr>
        <w:annotationRef/>
      </w:r>
      <w:r>
        <w:t>A few remarks. First, the workflow consists of a combination of manual and automatic steps. For clarity, it may be good to have a separate workflow description and system description, in which you describe how you implemented the main CodeMapper tasks (indexing, mapping, logging). A clear distinction between workflow and system may also help in explaining your evaluation methodology, which in essence simulates the manual input steps.</w:t>
      </w:r>
    </w:p>
    <w:p w14:paraId="79E060DD" w14:textId="48EF5831" w:rsidR="005449D2" w:rsidRDefault="005449D2">
      <w:pPr>
        <w:pStyle w:val="CommentText"/>
      </w:pPr>
      <w:r>
        <w:t>Second, I consider workflow and system description part of the methods, and would not describe them in some in-between section, between Introduction and Methods. I don’t see a clear reason why you should follow a non-standard structure.</w:t>
      </w:r>
    </w:p>
    <w:p w14:paraId="10D26F82" w14:textId="28AAB37E" w:rsidR="005449D2" w:rsidRDefault="005449D2">
      <w:pPr>
        <w:pStyle w:val="CommentText"/>
      </w:pPr>
      <w:r>
        <w:t>Third, as also mentioned by Paul, the description of UMLS, concepts, semantic groups has to be elaborated for this audience.</w:t>
      </w:r>
    </w:p>
    <w:p w14:paraId="553798FE" w14:textId="777D269F" w:rsidR="005449D2" w:rsidRPr="00243C0B" w:rsidRDefault="005449D2">
      <w:pPr>
        <w:pStyle w:val="CommentText"/>
      </w:pPr>
      <w:r w:rsidRPr="00243C0B">
        <w:rPr>
          <w:b/>
        </w:rPr>
        <w:t xml:space="preserve">BB </w:t>
      </w:r>
      <w:r w:rsidRPr="00243C0B">
        <w:t xml:space="preserve">Three </w:t>
      </w:r>
      <w:r>
        <w:t>important</w:t>
      </w:r>
      <w:r w:rsidRPr="00243C0B">
        <w:t xml:space="preserve"> points</w:t>
      </w:r>
      <w:r>
        <w:t>, thank you. I separated description of the user interface, normalized section names and added a description of UMLS</w:t>
      </w:r>
      <w:r>
        <w:rPr>
          <w:vanish/>
        </w:rPr>
        <w:t>.onapping/Projectmentation, provided background on UMLS and rison with the reference code sets.by thisositivey…</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432" w:author="Jan Kors" w:date="2016-04-03T18:16:00Z" w:initials="JK">
    <w:p w14:paraId="6477DF80" w14:textId="77777777" w:rsidR="005449D2" w:rsidRDefault="005449D2" w:rsidP="00E53FDE">
      <w:pPr>
        <w:pStyle w:val="CommentText"/>
      </w:pPr>
      <w:r>
        <w:rPr>
          <w:rStyle w:val="CommentReference"/>
        </w:rPr>
        <w:annotationRef/>
      </w:r>
      <w:r>
        <w:t xml:space="preserve">Bit strange that the application is named </w:t>
      </w:r>
      <w:proofErr w:type="spellStart"/>
      <w:r>
        <w:t>CoMap</w:t>
      </w:r>
      <w:proofErr w:type="spellEnd"/>
      <w:r>
        <w:t>, why not CodeMapper?</w:t>
      </w:r>
    </w:p>
    <w:p w14:paraId="65C6100F" w14:textId="27A66B94" w:rsidR="005449D2" w:rsidRDefault="005449D2" w:rsidP="00E53FDE">
      <w:pPr>
        <w:pStyle w:val="CommentText"/>
      </w:pPr>
      <w:r w:rsidRPr="00430659">
        <w:rPr>
          <w:b/>
        </w:rPr>
        <w:t>BB</w:t>
      </w:r>
      <w:r>
        <w:t xml:space="preserve"> I like short URLs but agree that consistency is even </w:t>
      </w:r>
      <w:r w:rsidR="008B4BCA">
        <w:t>better</w:t>
      </w:r>
      <w:r>
        <w:t xml:space="preserve">. </w:t>
      </w:r>
      <w:r w:rsidRPr="0034477B">
        <w:rPr>
          <w:b/>
        </w:rPr>
        <w:t>TODO</w:t>
      </w:r>
      <w:r>
        <w:t xml:space="preserve"> rename URL</w:t>
      </w:r>
    </w:p>
  </w:comment>
  <w:comment w:id="451" w:author="Jan Kors" w:date="2016-04-03T12:39:00Z" w:initials="JK">
    <w:p w14:paraId="37B4A265" w14:textId="12A3CE20" w:rsidR="005449D2" w:rsidRDefault="005449D2">
      <w:pPr>
        <w:pStyle w:val="CommentText"/>
      </w:pPr>
      <w:r>
        <w:rPr>
          <w:rStyle w:val="CommentReference"/>
        </w:rPr>
        <w:annotationRef/>
      </w:r>
      <w:r>
        <w:t>(Was Figure 2, BB) The figure suggests that the revision only applies to concepts, and that codes are not involved until a last step. Is this indeed the case? This seems to contradict the previously mentioned iterative refinement in which code sets and queries are said to be iteratively updated.</w:t>
      </w:r>
    </w:p>
    <w:p w14:paraId="07C00ED8" w14:textId="622B2812" w:rsidR="005449D2" w:rsidRDefault="005449D2">
      <w:pPr>
        <w:pStyle w:val="CommentText"/>
      </w:pPr>
      <w:r>
        <w:t>Second, this is a crucial figure, but it may be rather abstract (certainly for the intended audience). Would it be possible to expand the figure with some more illustrations/examples of the different elements/steps?</w:t>
      </w:r>
    </w:p>
    <w:p w14:paraId="572A0367" w14:textId="0A3D89AE" w:rsidR="005449D2" w:rsidRDefault="005449D2">
      <w:pPr>
        <w:pStyle w:val="CommentText"/>
      </w:pPr>
      <w:r w:rsidRPr="00AD6F37">
        <w:rPr>
          <w:b/>
        </w:rPr>
        <w:t>BB</w:t>
      </w:r>
      <w:r>
        <w:t xml:space="preserve"> I agree there was a mismatch between the figure and the described user interface. I replaced it with figure 2 that illustrates details of the implementation.</w:t>
      </w:r>
    </w:p>
  </w:comment>
  <w:comment w:id="480" w:author="Jan Kors" w:date="2016-04-03T12:39:00Z" w:initials="JK">
    <w:p w14:paraId="2AF2BC08" w14:textId="7FD0F3F2" w:rsidR="005449D2" w:rsidRDefault="005449D2">
      <w:pPr>
        <w:pStyle w:val="CommentText"/>
      </w:pPr>
      <w:r>
        <w:rPr>
          <w:rStyle w:val="CommentReference"/>
        </w:rPr>
        <w:annotationRef/>
      </w:r>
      <w:r>
        <w:t>This is illegible, focus on just a few coding systems? ADVANCE is prominent (3x) in the picture but not yet mentioned anywhere, would just once (to the right) not do?</w:t>
      </w:r>
    </w:p>
    <w:p w14:paraId="6207F3A9" w14:textId="6E854755" w:rsidR="005449D2" w:rsidRDefault="005449D2">
      <w:pPr>
        <w:pStyle w:val="CommentText"/>
      </w:pPr>
      <w:r w:rsidRPr="000356B3">
        <w:rPr>
          <w:b/>
        </w:rPr>
        <w:t>BB</w:t>
      </w:r>
      <w:r>
        <w:t xml:space="preserve"> … adapted the user interface</w:t>
      </w:r>
    </w:p>
  </w:comment>
  <w:comment w:id="702" w:author="Benedikt Becker" w:date="2016-04-03T12:39:00Z" w:initials="BB">
    <w:p w14:paraId="68A8CF20" w14:textId="0F4D83FE" w:rsidR="005449D2" w:rsidRDefault="005449D2">
      <w:pPr>
        <w:pStyle w:val="CommentText"/>
      </w:pPr>
      <w:r>
        <w:rPr>
          <w:rStyle w:val="CommentReference"/>
        </w:rPr>
        <w:annotationRef/>
      </w:r>
      <w:r>
        <w:rPr>
          <w:b/>
        </w:rPr>
        <w:t xml:space="preserve">TODO </w:t>
      </w:r>
      <w:r>
        <w:t>Adapt aesthetics to figure 3!</w:t>
      </w:r>
    </w:p>
  </w:comment>
  <w:comment w:id="715" w:author="Jan Kors" w:date="2016-04-03T12:39:00Z" w:initials="JK">
    <w:p w14:paraId="02A86EEB" w14:textId="74EA5569" w:rsidR="005449D2" w:rsidRDefault="005449D2">
      <w:pPr>
        <w:pStyle w:val="CommentText"/>
      </w:pPr>
      <w:r>
        <w:rPr>
          <w:rStyle w:val="CommentReference"/>
        </w:rPr>
        <w:annotationRef/>
      </w:r>
      <w:r>
        <w:t>I think you have to be very clear on what is simulated here. I would say it is an iterative search strategy by the user (automatic one-step expansion of given concepts) in combination with removal of false-positive concepts (because the user is supposed to (perfectly) know which ones are wrong): rounds of automatic addition and manual removal, under constraints.</w:t>
      </w:r>
    </w:p>
    <w:p w14:paraId="5B57F290" w14:textId="2408073F" w:rsidR="005449D2" w:rsidRPr="00775BEB" w:rsidRDefault="005449D2">
      <w:pPr>
        <w:pStyle w:val="CommentText"/>
      </w:pPr>
      <w:r w:rsidRPr="00775BEB">
        <w:rPr>
          <w:b/>
        </w:rPr>
        <w:t xml:space="preserve">BB </w:t>
      </w:r>
      <w:r>
        <w:t>I hope this revision of the introduction paragraph is clearer</w:t>
      </w:r>
    </w:p>
  </w:comment>
  <w:comment w:id="902" w:author="Avillach, Paul" w:date="2016-04-03T12:39:00Z" w:initials="AP">
    <w:p w14:paraId="3818C22B" w14:textId="77777777" w:rsidR="005449D2" w:rsidRDefault="005449D2" w:rsidP="004D3686">
      <w:pPr>
        <w:pStyle w:val="CommentText"/>
      </w:pPr>
      <w:r>
        <w:rPr>
          <w:rStyle w:val="CommentReference"/>
        </w:rPr>
        <w:annotationRef/>
      </w:r>
      <w:r>
        <w:t xml:space="preserve">To expand or be more specific you need to choose one ontology at the time. Which one did you use? And most important: the readers </w:t>
      </w:r>
      <w:r w:rsidRPr="004D3686">
        <w:t>of European Journal of Epidemiology won’t understand this. Far to biomedical informatics. You really need to explain in more details this</w:t>
      </w:r>
    </w:p>
    <w:p w14:paraId="1D2EF2E1" w14:textId="003C3707" w:rsidR="005449D2" w:rsidRPr="00576180" w:rsidRDefault="005449D2" w:rsidP="004D3686">
      <w:pPr>
        <w:pStyle w:val="CommentText"/>
        <w:rPr>
          <w:rFonts w:ascii="Arial" w:hAnsi="Arial" w:cs="Arial"/>
          <w:sz w:val="24"/>
          <w:szCs w:val="24"/>
          <w:lang w:val="en-US"/>
        </w:rPr>
      </w:pPr>
      <w:r w:rsidRPr="00576180">
        <w:rPr>
          <w:b/>
        </w:rPr>
        <w:t>BB</w:t>
      </w:r>
      <w:r w:rsidRPr="004D3686">
        <w:t xml:space="preserve"> </w:t>
      </w:r>
      <w:r>
        <w:t xml:space="preserve">I have added a short description of the concept hierarchy in UMLS to the section </w:t>
      </w:r>
      <w:r>
        <w:rPr>
          <w:i/>
        </w:rPr>
        <w:t xml:space="preserve">Implementation, </w:t>
      </w:r>
      <w:r w:rsidRPr="00576180">
        <w:t>also</w:t>
      </w:r>
      <w:r>
        <w:t xml:space="preserve"> mentioning the usage of PAR, CHD, RN, RB relations.</w:t>
      </w:r>
    </w:p>
  </w:comment>
  <w:comment w:id="1016" w:author="Jan Kors" w:date="2016-04-03T12:39:00Z" w:initials="JK">
    <w:p w14:paraId="14D7085D" w14:textId="26D8AF77" w:rsidR="005449D2" w:rsidRDefault="005449D2" w:rsidP="002A7C84">
      <w:pPr>
        <w:pStyle w:val="CommentText"/>
      </w:pPr>
      <w:r>
        <w:rPr>
          <w:rStyle w:val="CommentReference"/>
        </w:rPr>
        <w:annotationRef/>
      </w:r>
      <w:r>
        <w:t xml:space="preserve">What is “optimal” PPV? </w:t>
      </w:r>
    </w:p>
    <w:p w14:paraId="1CCBA924" w14:textId="65A03AF8" w:rsidR="005449D2" w:rsidRPr="002A7C84" w:rsidRDefault="005449D2" w:rsidP="002A7C84">
      <w:pPr>
        <w:pStyle w:val="CommentText"/>
        <w:rPr>
          <w:b/>
        </w:rPr>
      </w:pPr>
      <w:r w:rsidRPr="002A7C84">
        <w:rPr>
          <w:b/>
        </w:rPr>
        <w:t>BB</w:t>
      </w:r>
      <w:r>
        <w:rPr>
          <w:b/>
        </w:rPr>
        <w:t xml:space="preserve"> </w:t>
      </w:r>
      <w:r>
        <w:t>First, collect concepts to maximize sensitivity and then prune concepts to maximize PPV without degrading sensitivity…</w:t>
      </w:r>
    </w:p>
  </w:comment>
  <w:comment w:id="1037" w:author="Avillach, Paul" w:date="2016-04-03T12:39:00Z" w:initials="AP">
    <w:p w14:paraId="4C1985CC" w14:textId="77777777" w:rsidR="005449D2" w:rsidRDefault="005449D2">
      <w:pPr>
        <w:pStyle w:val="CommentText"/>
      </w:pPr>
      <w:r>
        <w:rPr>
          <w:rStyle w:val="CommentReference"/>
        </w:rPr>
        <w:annotationRef/>
      </w:r>
      <w:r>
        <w:t>? Not clear</w:t>
      </w:r>
    </w:p>
    <w:p w14:paraId="09F28CC2" w14:textId="7EBFFC97" w:rsidR="005449D2" w:rsidRPr="00066AF1" w:rsidRDefault="005449D2" w:rsidP="008F5CEE">
      <w:pPr>
        <w:rPr>
          <w:b/>
          <w:i/>
        </w:rPr>
      </w:pPr>
      <w:r>
        <w:rPr>
          <w:b/>
        </w:rPr>
        <w:t xml:space="preserve">BB </w:t>
      </w:r>
      <w:r w:rsidRPr="005B2377">
        <w:t xml:space="preserve">The </w:t>
      </w:r>
      <w:r w:rsidRPr="005B2377">
        <w:rPr>
          <w:i/>
        </w:rPr>
        <w:t>max-sensitivity</w:t>
      </w:r>
      <w:r w:rsidRPr="005B2377">
        <w:t xml:space="preserve"> </w:t>
      </w:r>
      <w:r>
        <w:t xml:space="preserve">mapping is not evaluated to estimate the performance when using CodeMapper. It is not even based on the case definition of the event which would be the basis of any mapping created with CodeMapper. </w:t>
      </w:r>
      <w:r>
        <w:rPr>
          <w:i/>
        </w:rPr>
        <w:t xml:space="preserve">Max-sensitivity </w:t>
      </w:r>
      <w:r>
        <w:t xml:space="preserve">is rather a hypothetical mapping with optimal performance in </w:t>
      </w:r>
      <w:proofErr w:type="spellStart"/>
      <w:r>
        <w:t>CodeMapper’s</w:t>
      </w:r>
      <w:proofErr w:type="spellEnd"/>
      <w:r>
        <w:t xml:space="preserve"> approach, and constructed to explain the (low) PPV of </w:t>
      </w:r>
      <w:proofErr w:type="spellStart"/>
      <w:r>
        <w:rPr>
          <w:i/>
        </w:rPr>
        <w:t>expand</w:t>
      </w:r>
      <w:r>
        <w:rPr>
          <w:vertAlign w:val="subscript"/>
        </w:rPr>
        <w:t>i</w:t>
      </w:r>
      <w:proofErr w:type="spellEnd"/>
      <w:r>
        <w:t xml:space="preserve"> mappings which are optimizing sensitivity.</w:t>
      </w:r>
    </w:p>
  </w:comment>
  <w:comment w:id="1062" w:author="Jan Kors" w:date="2016-04-03T12:39:00Z" w:initials="JK">
    <w:p w14:paraId="2A24369D" w14:textId="6B57A6A7" w:rsidR="005449D2" w:rsidRDefault="005449D2">
      <w:pPr>
        <w:pStyle w:val="CommentText"/>
      </w:pPr>
      <w:r>
        <w:rPr>
          <w:rStyle w:val="CommentReference"/>
        </w:rPr>
        <w:annotationRef/>
      </w:r>
      <w:r>
        <w:t>Is your first step to find all concepts that cover at least one of the codes in the ref set? And then optimize this set for the least number of FPs, provided that the max number of codes remains covered?</w:t>
      </w:r>
    </w:p>
    <w:p w14:paraId="3477A0C9" w14:textId="3F399DEE" w:rsidR="005449D2" w:rsidRPr="00B1639E" w:rsidRDefault="005449D2">
      <w:pPr>
        <w:pStyle w:val="CommentText"/>
        <w:rPr>
          <w:b/>
        </w:rPr>
      </w:pPr>
      <w:r w:rsidRPr="00B1639E">
        <w:rPr>
          <w:b/>
        </w:rPr>
        <w:t xml:space="preserve">BB </w:t>
      </w:r>
      <w:r>
        <w:t>Yes exactly</w:t>
      </w:r>
    </w:p>
  </w:comment>
  <w:comment w:id="1076" w:author="Benedikt Becker" w:date="2016-04-03T12:39:00Z" w:initials="BB">
    <w:p w14:paraId="32481945" w14:textId="230AA815" w:rsidR="005449D2" w:rsidRDefault="005449D2">
      <w:pPr>
        <w:pStyle w:val="CommentText"/>
      </w:pPr>
      <w:r>
        <w:rPr>
          <w:rStyle w:val="CommentReference"/>
        </w:rPr>
        <w:annotationRef/>
      </w:r>
      <w:r>
        <w:t>This and the following to results/discussion?</w:t>
      </w:r>
    </w:p>
  </w:comment>
  <w:comment w:id="1120" w:author="Jan Kors" w:date="2016-04-03T12:39:00Z" w:initials="JK">
    <w:p w14:paraId="1CA14450" w14:textId="20741875" w:rsidR="005449D2" w:rsidRDefault="005449D2">
      <w:pPr>
        <w:pStyle w:val="CommentText"/>
      </w:pPr>
      <w:r>
        <w:rPr>
          <w:rStyle w:val="CommentReference"/>
        </w:rPr>
        <w:annotationRef/>
      </w:r>
      <w:r>
        <w:t>Difficult to understand. Also I find the word “</w:t>
      </w:r>
      <w:proofErr w:type="spellStart"/>
      <w:r>
        <w:t>cosynonym</w:t>
      </w:r>
      <w:proofErr w:type="spellEnd"/>
      <w:r>
        <w:t>” ugly. Is there an alternative?</w:t>
      </w:r>
    </w:p>
    <w:p w14:paraId="056B9722" w14:textId="1E5A8B1F" w:rsidR="005449D2" w:rsidRPr="00FB6B38" w:rsidRDefault="005449D2">
      <w:pPr>
        <w:pStyle w:val="CommentText"/>
        <w:rPr>
          <w:i/>
        </w:rPr>
      </w:pPr>
      <w:r w:rsidRPr="00957F55">
        <w:rPr>
          <w:b/>
        </w:rPr>
        <w:t>BB</w:t>
      </w:r>
      <w:r>
        <w:rPr>
          <w:b/>
        </w:rPr>
        <w:t xml:space="preserve"> </w:t>
      </w:r>
      <w:r>
        <w:t xml:space="preserve">I think </w:t>
      </w:r>
      <w:r>
        <w:rPr>
          <w:b/>
        </w:rPr>
        <w:t>s</w:t>
      </w:r>
      <w:r w:rsidRPr="00434F90">
        <w:rPr>
          <w:i/>
        </w:rPr>
        <w:t>ynonym</w:t>
      </w:r>
      <w:r w:rsidRPr="00C55DC1">
        <w:t xml:space="preserve"> </w:t>
      </w:r>
      <w:r>
        <w:t xml:space="preserve">would be too strong (even if </w:t>
      </w:r>
      <w:proofErr w:type="spellStart"/>
      <w:r>
        <w:t>WordNet</w:t>
      </w:r>
      <w:proofErr w:type="spellEnd"/>
      <w:r>
        <w:t xml:space="preserve"> defines it as “</w:t>
      </w:r>
      <w:r w:rsidRPr="00434F90">
        <w:t xml:space="preserve">two words that can be interchanged in </w:t>
      </w:r>
      <w:r w:rsidRPr="00D47A3A">
        <w:rPr>
          <w:u w:val="single"/>
        </w:rPr>
        <w:t>a</w:t>
      </w:r>
      <w:r w:rsidRPr="00072121">
        <w:rPr>
          <w:b/>
          <w:i/>
        </w:rPr>
        <w:t xml:space="preserve"> </w:t>
      </w:r>
      <w:r w:rsidRPr="00D47A3A">
        <w:t>context</w:t>
      </w:r>
      <w:r w:rsidRPr="00434F90">
        <w:t xml:space="preserve"> are said to be synonymous relative to that context</w:t>
      </w:r>
      <w:r>
        <w:t xml:space="preserve">”, and they should know). So, what about </w:t>
      </w:r>
      <w:r>
        <w:rPr>
          <w:i/>
        </w:rPr>
        <w:t>sibling (relationship)?</w:t>
      </w:r>
    </w:p>
  </w:comment>
  <w:comment w:id="1081" w:author="Avillach, Paul" w:date="2016-04-03T12:39:00Z" w:initials="AP">
    <w:p w14:paraId="0A2EBBC1" w14:textId="67CE580A" w:rsidR="005449D2" w:rsidRDefault="005449D2">
      <w:pPr>
        <w:pStyle w:val="CommentText"/>
      </w:pPr>
      <w:r>
        <w:rPr>
          <w:rStyle w:val="CommentReference"/>
        </w:rPr>
        <w:annotationRef/>
      </w:r>
      <w:proofErr w:type="gramStart"/>
      <w:r>
        <w:t>too</w:t>
      </w:r>
      <w:proofErr w:type="gramEnd"/>
      <w:r>
        <w:t xml:space="preserve"> complex. Need more explanation</w:t>
      </w:r>
    </w:p>
    <w:p w14:paraId="72145DD5" w14:textId="2AA4F6DF" w:rsidR="005449D2" w:rsidRPr="00790921" w:rsidRDefault="005449D2">
      <w:pPr>
        <w:pStyle w:val="CommentText"/>
        <w:rPr>
          <w:b/>
        </w:rPr>
      </w:pPr>
      <w:r w:rsidRPr="00790921">
        <w:rPr>
          <w:b/>
        </w:rPr>
        <w:t>BB</w:t>
      </w:r>
      <w:r w:rsidRPr="00790921">
        <w:t xml:space="preserve"> </w:t>
      </w:r>
      <w:r>
        <w:t>I hope figure 4 makes it a bit more concrete.</w:t>
      </w:r>
    </w:p>
  </w:comment>
  <w:comment w:id="1183" w:author="Benedikt Becker" w:date="2016-04-03T12:39:00Z" w:initials="BB">
    <w:p w14:paraId="595B677F" w14:textId="2BD7307A" w:rsidR="005449D2" w:rsidRDefault="005449D2">
      <w:pPr>
        <w:pStyle w:val="CommentText"/>
      </w:pPr>
      <w:r>
        <w:rPr>
          <w:rStyle w:val="CommentReference"/>
        </w:rPr>
        <w:annotationRef/>
      </w:r>
      <w:r>
        <w:t>Adapt aesthetics; FN down, FP up</w:t>
      </w:r>
    </w:p>
  </w:comment>
  <w:comment w:id="1303" w:author="Jan Kors" w:date="2016-04-03T12:39:00Z" w:initials="JK">
    <w:p w14:paraId="78B070EE" w14:textId="2A83A03B" w:rsidR="005449D2" w:rsidRDefault="005449D2">
      <w:pPr>
        <w:pStyle w:val="CommentText"/>
      </w:pPr>
      <w:r>
        <w:rPr>
          <w:rStyle w:val="CommentReference"/>
        </w:rPr>
        <w:annotationRef/>
      </w:r>
      <w:r>
        <w:t>Can all available codes be reached by further expansion, eventually? Or may codes be in distinct concept trees?</w:t>
      </w:r>
    </w:p>
    <w:p w14:paraId="7EB7C178" w14:textId="1BCE1E7B" w:rsidR="005449D2" w:rsidRPr="003D2025" w:rsidRDefault="005449D2">
      <w:pPr>
        <w:pStyle w:val="CommentText"/>
        <w:rPr>
          <w:b/>
        </w:rPr>
      </w:pPr>
      <w:r w:rsidRPr="003D2025">
        <w:rPr>
          <w:b/>
        </w:rPr>
        <w:t xml:space="preserve">BB </w:t>
      </w:r>
      <w:r w:rsidRPr="00436B50">
        <w:t>This</w:t>
      </w:r>
      <w:r>
        <w:t xml:space="preserve"> is difficult to say because I cannot do a complete search for a connecting path in the Metathesaurus</w:t>
      </w:r>
      <w:r>
        <w:rPr>
          <w:vanish/>
        </w:rPr>
        <w:t>CanO cussionem-specific codesng path in the Metathesauruspping and sitive codes are synonyms of true positivey…</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1312" w:author="Jan Kors" w:date="2016-04-03T12:39:00Z" w:initials="JK">
    <w:p w14:paraId="28C5D9BC" w14:textId="3DE4AFA2" w:rsidR="005449D2" w:rsidRDefault="005449D2">
      <w:pPr>
        <w:pStyle w:val="CommentText"/>
      </w:pPr>
      <w:r>
        <w:rPr>
          <w:rStyle w:val="CommentReference"/>
        </w:rPr>
        <w:annotationRef/>
      </w:r>
      <w:r>
        <w:t>Why is this problematic? Issue of the case definition? But how could manual mapping be performed then?</w:t>
      </w:r>
    </w:p>
    <w:p w14:paraId="14B8266B" w14:textId="02405320" w:rsidR="005449D2" w:rsidRDefault="005449D2">
      <w:pPr>
        <w:pStyle w:val="CommentText"/>
      </w:pPr>
      <w:r w:rsidRPr="00823FE9">
        <w:rPr>
          <w:b/>
        </w:rPr>
        <w:t>BB</w:t>
      </w:r>
      <w:r>
        <w:t xml:space="preserve"> The manual mapping was then probably performed on the basis of input from DB custodians rather than on the basis of the case definition</w:t>
      </w:r>
    </w:p>
  </w:comment>
  <w:comment w:id="1337" w:author="Jan Kors" w:date="2016-04-03T12:39:00Z" w:initials="JK">
    <w:p w14:paraId="3B2383A7" w14:textId="77777777" w:rsidR="005449D2" w:rsidRDefault="005449D2">
      <w:pPr>
        <w:pStyle w:val="CommentText"/>
      </w:pPr>
      <w:r>
        <w:rPr>
          <w:rStyle w:val="CommentReference"/>
        </w:rPr>
        <w:annotationRef/>
      </w:r>
      <w:r>
        <w:t xml:space="preserve">You did not investigate differences (what are these diffs?) between ref sets from databases with the same coding systems, and probably should not speculate at this point; cannot you simply say you are using ref sets for 4 coding systems from 4 </w:t>
      </w:r>
      <w:proofErr w:type="spellStart"/>
      <w:r>
        <w:t>db’s</w:t>
      </w:r>
      <w:proofErr w:type="spellEnd"/>
      <w:r>
        <w:t xml:space="preserve"> (participating in Safeguard), and not mention the other 3 </w:t>
      </w:r>
      <w:proofErr w:type="spellStart"/>
      <w:r>
        <w:t>db’s</w:t>
      </w:r>
      <w:proofErr w:type="spellEnd"/>
      <w:r>
        <w:t>?</w:t>
      </w:r>
    </w:p>
    <w:p w14:paraId="6D643574" w14:textId="28DB21DB" w:rsidR="005449D2" w:rsidRPr="003A5E74" w:rsidRDefault="005449D2">
      <w:pPr>
        <w:pStyle w:val="CommentText"/>
        <w:rPr>
          <w:b/>
        </w:rPr>
      </w:pPr>
      <w:r w:rsidRPr="003A5E74">
        <w:rPr>
          <w:b/>
        </w:rPr>
        <w:t xml:space="preserve">BB </w:t>
      </w:r>
      <w:r w:rsidRPr="00BB7055">
        <w:t>I want to leave</w:t>
      </w:r>
      <w:r>
        <w:t xml:space="preserve"> some context on the targeted databases/coding systems. Maybe this phrase is less </w:t>
      </w:r>
      <w:proofErr w:type="spellStart"/>
      <w:r>
        <w:t>waggly</w:t>
      </w:r>
      <w:proofErr w:type="spellEnd"/>
      <w:r>
        <w:t>?</w:t>
      </w:r>
    </w:p>
    <w:p w14:paraId="26285212" w14:textId="05AB2A18" w:rsidR="005449D2" w:rsidRDefault="005449D2">
      <w:pPr>
        <w:pStyle w:val="CommentText"/>
      </w:pPr>
      <w:r w:rsidRPr="002F7435">
        <w:rPr>
          <w:b/>
        </w:rPr>
        <w:t>JK</w:t>
      </w:r>
      <w:r>
        <w:t xml:space="preserve"> Diffs between databases with the same coding system is interesting point for the Discussion.</w:t>
      </w:r>
    </w:p>
    <w:p w14:paraId="7494FDD8" w14:textId="4B7D86BA" w:rsidR="005449D2" w:rsidRDefault="005449D2">
      <w:pPr>
        <w:pStyle w:val="CommentText"/>
      </w:pPr>
      <w:r w:rsidRPr="00656EA2">
        <w:rPr>
          <w:b/>
        </w:rPr>
        <w:t>BB</w:t>
      </w:r>
      <w:r>
        <w:t xml:space="preserve"> </w:t>
      </w:r>
      <w:r>
        <w:rPr>
          <w:b/>
        </w:rPr>
        <w:t xml:space="preserve">→ </w:t>
      </w:r>
      <w:r>
        <w:t>Discussion</w:t>
      </w:r>
    </w:p>
  </w:comment>
  <w:comment w:id="1840" w:author="Jan Kors" w:date="2016-04-03T12:39:00Z" w:initials="JK">
    <w:p w14:paraId="4A32C0CB" w14:textId="565A7B85" w:rsidR="005449D2" w:rsidRDefault="005449D2">
      <w:pPr>
        <w:pStyle w:val="CommentText"/>
      </w:pPr>
      <w:r>
        <w:rPr>
          <w:rStyle w:val="CommentReference"/>
        </w:rPr>
        <w:annotationRef/>
      </w:r>
      <w:r>
        <w:t xml:space="preserve">I think it is important to provide some information about variability in the text, and not only refer to supplemental data </w:t>
      </w:r>
    </w:p>
    <w:p w14:paraId="75B789FC" w14:textId="0FC06EC6" w:rsidR="005449D2" w:rsidRDefault="005449D2">
      <w:pPr>
        <w:pStyle w:val="CommentText"/>
      </w:pPr>
      <w:r w:rsidRPr="00F36519">
        <w:rPr>
          <w:b/>
        </w:rPr>
        <w:t>BB</w:t>
      </w:r>
      <w:r>
        <w:t xml:space="preserve"> Without the 2K word limit of an application note</w:t>
      </w:r>
      <w:proofErr w:type="gramStart"/>
      <w:r>
        <w:t xml:space="preserve">, </w:t>
      </w:r>
      <w:r>
        <w:rPr>
          <w:b/>
        </w:rPr>
        <w:t xml:space="preserve"> </w:t>
      </w:r>
      <w:r w:rsidRPr="00BB53EF">
        <w:t>I</w:t>
      </w:r>
      <w:proofErr w:type="gramEnd"/>
      <w:r w:rsidRPr="00BB53EF">
        <w:t xml:space="preserve"> agree</w:t>
      </w:r>
    </w:p>
  </w:comment>
  <w:comment w:id="1853" w:author="Jan Kors" w:date="2016-04-03T12:39:00Z" w:initials="JK">
    <w:p w14:paraId="6E9108C1" w14:textId="50082581" w:rsidR="005449D2" w:rsidRDefault="005449D2">
      <w:pPr>
        <w:pStyle w:val="CommentText"/>
      </w:pPr>
      <w:r>
        <w:rPr>
          <w:rStyle w:val="CommentReference"/>
        </w:rPr>
        <w:annotationRef/>
      </w:r>
      <w:r>
        <w:t>Is this not something you want to do by default? Why would you want to find concepts that have no codes?</w:t>
      </w:r>
    </w:p>
    <w:p w14:paraId="4CC0D90E" w14:textId="237E81B2" w:rsidR="005449D2" w:rsidRPr="00656EA2" w:rsidRDefault="005449D2">
      <w:pPr>
        <w:pStyle w:val="CommentText"/>
        <w:rPr>
          <w:b/>
        </w:rPr>
      </w:pPr>
      <w:r w:rsidRPr="00656EA2">
        <w:rPr>
          <w:b/>
        </w:rPr>
        <w:t xml:space="preserve">BB </w:t>
      </w:r>
      <w:r>
        <w:t>This is indeed always done in the application, but I want to show that we are not losing codes by this</w:t>
      </w:r>
      <w:r>
        <w:rPr>
          <w:b/>
        </w:rPr>
        <w:t xml:space="preserve"> </w:t>
      </w:r>
      <w:r w:rsidRPr="005F70D1">
        <w:t>applying this filter.</w:t>
      </w:r>
      <w:r>
        <w:t xml:space="preserve"> This is now also announced in the methods section.</w:t>
      </w:r>
    </w:p>
  </w:comment>
  <w:comment w:id="1857" w:author="Jan Kors" w:date="2016-04-03T12:39:00Z" w:initials="JK">
    <w:p w14:paraId="261327B3" w14:textId="77777777" w:rsidR="005449D2" w:rsidRDefault="005449D2">
      <w:pPr>
        <w:pStyle w:val="CommentText"/>
      </w:pPr>
      <w:r>
        <w:rPr>
          <w:rStyle w:val="CommentReference"/>
        </w:rPr>
        <w:annotationRef/>
      </w:r>
      <w:r>
        <w:t xml:space="preserve">How can </w:t>
      </w:r>
      <w:proofErr w:type="spellStart"/>
      <w:r>
        <w:t>sens</w:t>
      </w:r>
      <w:proofErr w:type="spellEnd"/>
      <w:r>
        <w:t xml:space="preserve"> increase with fewer concepts (and thus codes)? I would also expect fewer FPs (and thus, with almost similar </w:t>
      </w:r>
      <w:proofErr w:type="spellStart"/>
      <w:r>
        <w:t>sens</w:t>
      </w:r>
      <w:proofErr w:type="spellEnd"/>
      <w:r>
        <w:t>, higher PPV, not lower?</w:t>
      </w:r>
    </w:p>
    <w:p w14:paraId="6C266932" w14:textId="057BD613" w:rsidR="005449D2" w:rsidRDefault="005449D2">
      <w:pPr>
        <w:pStyle w:val="CommentText"/>
      </w:pPr>
      <w:r w:rsidRPr="00BB53EF">
        <w:rPr>
          <w:b/>
        </w:rPr>
        <w:t>BB</w:t>
      </w:r>
      <w:r>
        <w:t xml:space="preserve"> Typo!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B884B" w14:textId="77777777" w:rsidR="00A15565" w:rsidRDefault="00A15565" w:rsidP="008D4465">
      <w:r>
        <w:separator/>
      </w:r>
    </w:p>
  </w:endnote>
  <w:endnote w:type="continuationSeparator" w:id="0">
    <w:p w14:paraId="291EF70A" w14:textId="77777777" w:rsidR="00A15565" w:rsidRDefault="00A15565" w:rsidP="008D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40BF" w14:textId="77777777" w:rsidR="005449D2" w:rsidRDefault="005449D2" w:rsidP="008D4465">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931FF" w14:textId="77777777" w:rsidR="00A15565" w:rsidRDefault="00A15565" w:rsidP="008D4465">
      <w:r>
        <w:separator/>
      </w:r>
    </w:p>
  </w:footnote>
  <w:footnote w:type="continuationSeparator" w:id="0">
    <w:p w14:paraId="35018743" w14:textId="77777777" w:rsidR="00A15565" w:rsidRDefault="00A15565" w:rsidP="008D4465">
      <w:r>
        <w:continuationSeparator/>
      </w:r>
    </w:p>
  </w:footnote>
  <w:footnote w:id="1">
    <w:p w14:paraId="79385A32" w14:textId="77777777" w:rsidR="005449D2" w:rsidDel="00A0539B" w:rsidRDefault="005449D2" w:rsidP="00A0539B">
      <w:pPr>
        <w:pStyle w:val="FootnoteText"/>
        <w:rPr>
          <w:ins w:id="333" w:author="Benedikt Becker" w:date="2016-03-14T17:06:00Z"/>
          <w:del w:id="334" w:author="Benedikt Becker" w:date="2016-03-14T17:07:00Z"/>
        </w:rPr>
      </w:pPr>
      <w:ins w:id="335" w:author="Benedikt Becker" w:date="2016-03-14T17:06:00Z">
        <w:del w:id="336" w:author="Benedikt Becker" w:date="2016-03-14T17:07:00Z">
          <w:r w:rsidRPr="00ED29FF" w:rsidDel="00A0539B">
            <w:rPr>
              <w:rStyle w:val="FootnoteReference"/>
            </w:rPr>
            <w:footnoteRef/>
          </w:r>
          <w:r w:rsidDel="00A0539B">
            <w:delText xml:space="preserve"> The UMLS-specific relations for hypernyms and hyponyms (</w:delText>
          </w:r>
          <w:r w:rsidDel="00A0539B">
            <w:rPr>
              <w:rFonts w:ascii="Courier New" w:hAnsi="Courier New" w:cs="Courier New"/>
            </w:rPr>
            <w:delText>NR</w:delText>
          </w:r>
          <w:r w:rsidDel="00A0539B">
            <w:delText xml:space="preserve"> and </w:delText>
          </w:r>
          <w:r w:rsidDel="00A0539B">
            <w:rPr>
              <w:rFonts w:ascii="Courier New" w:hAnsi="Courier New" w:cs="Courier New"/>
            </w:rPr>
            <w:delText>BR</w:delText>
          </w:r>
          <w:r w:rsidDel="00A0539B">
            <w:delText>) and the source vocabulary-specific relations (</w:delText>
          </w:r>
          <w:r w:rsidDel="00A0539B">
            <w:rPr>
              <w:rFonts w:ascii="Courier New" w:hAnsi="Courier New" w:cs="Courier New"/>
            </w:rPr>
            <w:delText>PAR</w:delText>
          </w:r>
          <w:r w:rsidDel="00A0539B">
            <w:delText xml:space="preserve"> and </w:delText>
          </w:r>
          <w:r w:rsidDel="00A0539B">
            <w:rPr>
              <w:rFonts w:ascii="Courier New" w:hAnsi="Courier New" w:cs="Courier New"/>
            </w:rPr>
            <w:delText>CHD</w:delText>
          </w:r>
          <w:r w:rsidDel="00A0539B">
            <w:delText>) were taken into account. A lower performance was found in the evaluation when using only subsets of those relations for expansion.</w:delText>
          </w:r>
        </w:del>
      </w:ins>
    </w:p>
  </w:footnote>
  <w:footnote w:id="2">
    <w:p w14:paraId="534A628E" w14:textId="77777777" w:rsidR="005449D2" w:rsidDel="00B54B29" w:rsidRDefault="005449D2" w:rsidP="00E4110F">
      <w:pPr>
        <w:pStyle w:val="FootnoteText"/>
        <w:rPr>
          <w:del w:id="461" w:author="Benedikt Becker" w:date="2016-03-14T17:37:00Z"/>
        </w:rPr>
      </w:pPr>
      <w:del w:id="462" w:author="Benedikt Becker" w:date="2016-03-14T17:37:00Z">
        <w:r w:rsidRPr="00ED29FF" w:rsidDel="00B54B29">
          <w:rPr>
            <w:rStyle w:val="FootnoteReference"/>
          </w:rPr>
          <w:footnoteRef/>
        </w:r>
        <w:r w:rsidDel="00B54B29">
          <w:delText xml:space="preserve"> The UMLS-specific relations for hypernyms and hyponyms (</w:delText>
        </w:r>
        <w:r w:rsidDel="00B54B29">
          <w:rPr>
            <w:rFonts w:ascii="Courier New" w:hAnsi="Courier New" w:cs="Courier New"/>
          </w:rPr>
          <w:delText>NR</w:delText>
        </w:r>
        <w:r w:rsidDel="00B54B29">
          <w:delText xml:space="preserve"> and </w:delText>
        </w:r>
        <w:r w:rsidDel="00B54B29">
          <w:rPr>
            <w:rFonts w:ascii="Courier New" w:hAnsi="Courier New" w:cs="Courier New"/>
          </w:rPr>
          <w:delText>BR</w:delText>
        </w:r>
        <w:r w:rsidDel="00B54B29">
          <w:delText>) and the source vocabulary-specific relations (</w:delText>
        </w:r>
        <w:r w:rsidDel="00B54B29">
          <w:rPr>
            <w:rFonts w:ascii="Courier New" w:hAnsi="Courier New" w:cs="Courier New"/>
          </w:rPr>
          <w:delText>PAR</w:delText>
        </w:r>
        <w:r w:rsidDel="00B54B29">
          <w:delText xml:space="preserve"> and </w:delText>
        </w:r>
        <w:r w:rsidDel="00B54B29">
          <w:rPr>
            <w:rFonts w:ascii="Courier New" w:hAnsi="Courier New" w:cs="Courier New"/>
          </w:rPr>
          <w:delText>CHD</w:delText>
        </w:r>
        <w:r w:rsidDel="00B54B29">
          <w:delText>) were taken into account. A lower performance was found in the evaluation when using only subsets of those relations for expansion.</w:delText>
        </w:r>
      </w:del>
    </w:p>
  </w:footnote>
  <w:footnote w:id="3">
    <w:p w14:paraId="31474277" w14:textId="77777777" w:rsidR="005449D2" w:rsidRDefault="005449D2" w:rsidP="001935CE">
      <w:pPr>
        <w:pStyle w:val="FootnoteText"/>
        <w:ind w:left="510"/>
        <w:rPr>
          <w:ins w:id="1306" w:author="Benedikt Becker" w:date="2016-03-23T19:08:00Z"/>
        </w:rPr>
      </w:pPr>
      <w:ins w:id="1307" w:author="Benedikt Becker" w:date="2016-03-23T19:08:00Z">
        <w:r w:rsidRPr="00ED29FF">
          <w:rPr>
            <w:rStyle w:val="FootnoteReference"/>
          </w:rPr>
          <w:footnoteRef/>
        </w:r>
        <w:r>
          <w:t xml:space="preserve"> </w:t>
        </w:r>
        <w:r w:rsidRPr="007E39E0">
          <w:t>http://www.safeguard-diabetes.org/</w:t>
        </w:r>
        <w:r>
          <w:t xml:space="preserve">, </w:t>
        </w:r>
        <w:r w:rsidRPr="007E39E0">
          <w:t>http://www.encepp.eu/e</w:t>
        </w:r>
        <w:r>
          <w:t>ncepp/viewResource.htm?id=8323</w:t>
        </w:r>
      </w:ins>
    </w:p>
  </w:footnote>
  <w:footnote w:id="4">
    <w:p w14:paraId="67B3C29E" w14:textId="77777777" w:rsidR="005449D2" w:rsidDel="00F801FA" w:rsidRDefault="005449D2" w:rsidP="001C3E43">
      <w:pPr>
        <w:pStyle w:val="FootnoteText"/>
        <w:ind w:left="510"/>
        <w:rPr>
          <w:del w:id="1309" w:author="Benedikt Becker" w:date="2016-03-23T19:04:00Z"/>
        </w:rPr>
      </w:pPr>
      <w:del w:id="1310" w:author="Benedikt Becker" w:date="2016-03-23T19:04:00Z">
        <w:r w:rsidRPr="00ED29FF" w:rsidDel="00F801FA">
          <w:rPr>
            <w:rStyle w:val="FootnoteReference"/>
          </w:rPr>
          <w:footnoteRef/>
        </w:r>
        <w:r w:rsidDel="00F801FA">
          <w:delText xml:space="preserve"> </w:delText>
        </w:r>
        <w:r w:rsidRPr="007E39E0" w:rsidDel="00F801FA">
          <w:delText>http://www.encepp.eu/encepp/viewResource.htm?id=8323, http://www.safeguard-diabetes.org/</w:delText>
        </w:r>
      </w:del>
    </w:p>
  </w:footnote>
  <w:footnote w:id="5">
    <w:p w14:paraId="763E09DA" w14:textId="32B8512B" w:rsidR="005449D2" w:rsidDel="00BD30DA" w:rsidRDefault="005449D2" w:rsidP="008D4465">
      <w:pPr>
        <w:pStyle w:val="FootnoteText"/>
        <w:rPr>
          <w:del w:id="1352" w:author="Benedikt Becker" w:date="2016-03-23T19:53:00Z"/>
        </w:rPr>
      </w:pPr>
      <w:del w:id="1353" w:author="Benedikt Becker" w:date="2016-03-23T19:53:00Z">
        <w:r w:rsidRPr="00ED29FF" w:rsidDel="00BD30DA">
          <w:rPr>
            <w:rStyle w:val="FootnoteReference"/>
          </w:rPr>
          <w:footnoteRef/>
        </w:r>
        <w:r w:rsidDel="00BD30DA">
          <w:delText xml:space="preserve"> Because the code sets use codes from ICD-9 and ICD-9/CM we integrated a target coding system in CodeMapper that is the union of ICD-9 and ICD-9/CM.</w:delText>
        </w:r>
      </w:del>
    </w:p>
  </w:footnote>
  <w:footnote w:id="6">
    <w:p w14:paraId="450CE3F6" w14:textId="69EE70A9" w:rsidR="005449D2" w:rsidDel="00BD30DA" w:rsidRDefault="005449D2" w:rsidP="008D4465">
      <w:pPr>
        <w:pStyle w:val="FootnoteText"/>
        <w:rPr>
          <w:del w:id="1357" w:author="Benedikt Becker" w:date="2016-03-23T19:53:00Z"/>
        </w:rPr>
      </w:pPr>
      <w:del w:id="1358" w:author="Benedikt Becker" w:date="2016-03-23T19:53:00Z">
        <w:r w:rsidRPr="00ED29FF" w:rsidDel="00BD30DA">
          <w:rPr>
            <w:rStyle w:val="FootnoteReference"/>
          </w:rPr>
          <w:footnoteRef/>
        </w:r>
        <w:r w:rsidDel="00BD30DA">
          <w:delText xml:space="preserve"> To generate codes for READ-2 which is not part of the UMLS, an additional translation table between READ version 2 and version 3 was integrated into CodeMapper.</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22651" w14:textId="616AA897" w:rsidR="005449D2" w:rsidRDefault="005449D2" w:rsidP="00F11C1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86C11"/>
    <w:multiLevelType w:val="hybridMultilevel"/>
    <w:tmpl w:val="61F429DA"/>
    <w:lvl w:ilvl="0" w:tplc="F3083DC6">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081978"/>
    <w:multiLevelType w:val="hybridMultilevel"/>
    <w:tmpl w:val="F1C6FE78"/>
    <w:lvl w:ilvl="0" w:tplc="6A606B7C">
      <w:start w:val="3"/>
      <w:numFmt w:val="bullet"/>
      <w:lvlText w:val=""/>
      <w:lvlJc w:val="left"/>
      <w:pPr>
        <w:ind w:left="720" w:hanging="360"/>
      </w:pPr>
      <w:rPr>
        <w:rFonts w:ascii="Symbol" w:eastAsiaTheme="minorEastAsia" w:hAnsi="Symbol" w:cs="Times New 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42599F"/>
    <w:multiLevelType w:val="hybridMultilevel"/>
    <w:tmpl w:val="14B6E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10555"/>
    <w:multiLevelType w:val="hybridMultilevel"/>
    <w:tmpl w:val="576C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08256B"/>
    <w:multiLevelType w:val="hybridMultilevel"/>
    <w:tmpl w:val="755E14B4"/>
    <w:lvl w:ilvl="0" w:tplc="BF6630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oNotDisplayPageBoundaries/>
  <w:embedSystemFonts/>
  <w:bordersDoNotSurroundHeader/>
  <w:bordersDoNotSurroundFooter/>
  <w:activeWritingStyle w:appName="MSWord" w:lang="en-US" w:vendorID="64" w:dllVersion="131078" w:nlCheck="1" w:checkStyle="0"/>
  <w:activeWritingStyle w:appName="MSWord" w:lang="en-GB" w:vendorID="64" w:dllVersion="131078" w:nlCheck="1" w:checkStyle="0"/>
  <w:activeWritingStyle w:appName="MSWord" w:lang="nl-NL" w:vendorID="64" w:dllVersion="131078" w:nlCheck="1" w:checkStyle="0"/>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9FF"/>
    <w:rsid w:val="00000261"/>
    <w:rsid w:val="000004FA"/>
    <w:rsid w:val="00002DE3"/>
    <w:rsid w:val="000047DD"/>
    <w:rsid w:val="00005A1D"/>
    <w:rsid w:val="00010016"/>
    <w:rsid w:val="00010F9A"/>
    <w:rsid w:val="0001239C"/>
    <w:rsid w:val="00012687"/>
    <w:rsid w:val="00012B7E"/>
    <w:rsid w:val="000131F7"/>
    <w:rsid w:val="000133B3"/>
    <w:rsid w:val="000137A4"/>
    <w:rsid w:val="000139EB"/>
    <w:rsid w:val="000208FA"/>
    <w:rsid w:val="00021986"/>
    <w:rsid w:val="00024D53"/>
    <w:rsid w:val="0002597D"/>
    <w:rsid w:val="0002614F"/>
    <w:rsid w:val="00030352"/>
    <w:rsid w:val="00031495"/>
    <w:rsid w:val="0003179E"/>
    <w:rsid w:val="00032519"/>
    <w:rsid w:val="000326E4"/>
    <w:rsid w:val="000341CD"/>
    <w:rsid w:val="000356B3"/>
    <w:rsid w:val="0003761A"/>
    <w:rsid w:val="00037C49"/>
    <w:rsid w:val="0004070D"/>
    <w:rsid w:val="000408F2"/>
    <w:rsid w:val="00041EA6"/>
    <w:rsid w:val="00042348"/>
    <w:rsid w:val="00042FB7"/>
    <w:rsid w:val="00043E0E"/>
    <w:rsid w:val="00045A40"/>
    <w:rsid w:val="000502DD"/>
    <w:rsid w:val="00050A28"/>
    <w:rsid w:val="00050BD5"/>
    <w:rsid w:val="00052975"/>
    <w:rsid w:val="00052E3D"/>
    <w:rsid w:val="00053237"/>
    <w:rsid w:val="000546B3"/>
    <w:rsid w:val="00055DD3"/>
    <w:rsid w:val="0005670E"/>
    <w:rsid w:val="00056B1C"/>
    <w:rsid w:val="00061D52"/>
    <w:rsid w:val="0006298D"/>
    <w:rsid w:val="00062D39"/>
    <w:rsid w:val="0006307C"/>
    <w:rsid w:val="00064711"/>
    <w:rsid w:val="00066AF1"/>
    <w:rsid w:val="000673B5"/>
    <w:rsid w:val="000677E9"/>
    <w:rsid w:val="00072121"/>
    <w:rsid w:val="0007218B"/>
    <w:rsid w:val="000742AB"/>
    <w:rsid w:val="00074C19"/>
    <w:rsid w:val="0007544E"/>
    <w:rsid w:val="00076BBB"/>
    <w:rsid w:val="00076F78"/>
    <w:rsid w:val="00077724"/>
    <w:rsid w:val="00080028"/>
    <w:rsid w:val="0008159E"/>
    <w:rsid w:val="000818C5"/>
    <w:rsid w:val="000826DA"/>
    <w:rsid w:val="00082B41"/>
    <w:rsid w:val="00083BEB"/>
    <w:rsid w:val="00083F4D"/>
    <w:rsid w:val="0008451C"/>
    <w:rsid w:val="0008483F"/>
    <w:rsid w:val="0008685F"/>
    <w:rsid w:val="000873BF"/>
    <w:rsid w:val="00090163"/>
    <w:rsid w:val="00090E97"/>
    <w:rsid w:val="00094B03"/>
    <w:rsid w:val="00095C5E"/>
    <w:rsid w:val="00096AC7"/>
    <w:rsid w:val="000A1869"/>
    <w:rsid w:val="000A1F34"/>
    <w:rsid w:val="000A211A"/>
    <w:rsid w:val="000A2440"/>
    <w:rsid w:val="000A2D81"/>
    <w:rsid w:val="000A393E"/>
    <w:rsid w:val="000A7AB4"/>
    <w:rsid w:val="000B32A8"/>
    <w:rsid w:val="000B40A7"/>
    <w:rsid w:val="000B4E4C"/>
    <w:rsid w:val="000B5A4C"/>
    <w:rsid w:val="000B5D17"/>
    <w:rsid w:val="000B700E"/>
    <w:rsid w:val="000C0224"/>
    <w:rsid w:val="000C0FB4"/>
    <w:rsid w:val="000C28FC"/>
    <w:rsid w:val="000C36A2"/>
    <w:rsid w:val="000C61D9"/>
    <w:rsid w:val="000C6866"/>
    <w:rsid w:val="000C6B5F"/>
    <w:rsid w:val="000C728A"/>
    <w:rsid w:val="000C7C1C"/>
    <w:rsid w:val="000D25AD"/>
    <w:rsid w:val="000D2E93"/>
    <w:rsid w:val="000D38FC"/>
    <w:rsid w:val="000D3CD9"/>
    <w:rsid w:val="000D5859"/>
    <w:rsid w:val="000D5EF1"/>
    <w:rsid w:val="000E010A"/>
    <w:rsid w:val="000E04A9"/>
    <w:rsid w:val="000E04EF"/>
    <w:rsid w:val="000E2178"/>
    <w:rsid w:val="000E2902"/>
    <w:rsid w:val="000E2EAC"/>
    <w:rsid w:val="000E32BB"/>
    <w:rsid w:val="000E41F4"/>
    <w:rsid w:val="000E4BF0"/>
    <w:rsid w:val="000E4CAD"/>
    <w:rsid w:val="000E61B6"/>
    <w:rsid w:val="000E6247"/>
    <w:rsid w:val="000E6686"/>
    <w:rsid w:val="000E7456"/>
    <w:rsid w:val="000E7A26"/>
    <w:rsid w:val="000F0DBC"/>
    <w:rsid w:val="000F10EC"/>
    <w:rsid w:val="000F1D09"/>
    <w:rsid w:val="001014C0"/>
    <w:rsid w:val="00101FE8"/>
    <w:rsid w:val="0010375E"/>
    <w:rsid w:val="001060F1"/>
    <w:rsid w:val="0011019D"/>
    <w:rsid w:val="00110D48"/>
    <w:rsid w:val="00111E1B"/>
    <w:rsid w:val="0011257A"/>
    <w:rsid w:val="001125CA"/>
    <w:rsid w:val="00112FD7"/>
    <w:rsid w:val="001146A1"/>
    <w:rsid w:val="00117EFD"/>
    <w:rsid w:val="0012060B"/>
    <w:rsid w:val="001212B2"/>
    <w:rsid w:val="00121B87"/>
    <w:rsid w:val="0012422D"/>
    <w:rsid w:val="001243C2"/>
    <w:rsid w:val="00125727"/>
    <w:rsid w:val="00125DB5"/>
    <w:rsid w:val="00126712"/>
    <w:rsid w:val="00126C42"/>
    <w:rsid w:val="00127A06"/>
    <w:rsid w:val="00131CC6"/>
    <w:rsid w:val="001322BC"/>
    <w:rsid w:val="00132AB0"/>
    <w:rsid w:val="00132D88"/>
    <w:rsid w:val="0013327B"/>
    <w:rsid w:val="00133E47"/>
    <w:rsid w:val="00134CDD"/>
    <w:rsid w:val="0013599C"/>
    <w:rsid w:val="00136193"/>
    <w:rsid w:val="00137BB9"/>
    <w:rsid w:val="001403BD"/>
    <w:rsid w:val="001410F5"/>
    <w:rsid w:val="00142BD0"/>
    <w:rsid w:val="00142EBB"/>
    <w:rsid w:val="0014386E"/>
    <w:rsid w:val="001438B5"/>
    <w:rsid w:val="00144E5D"/>
    <w:rsid w:val="00145F57"/>
    <w:rsid w:val="00147865"/>
    <w:rsid w:val="0015214E"/>
    <w:rsid w:val="001526E2"/>
    <w:rsid w:val="001529B3"/>
    <w:rsid w:val="00153D3D"/>
    <w:rsid w:val="00155CC9"/>
    <w:rsid w:val="001574DD"/>
    <w:rsid w:val="00157731"/>
    <w:rsid w:val="001600B4"/>
    <w:rsid w:val="001605AA"/>
    <w:rsid w:val="00160B7E"/>
    <w:rsid w:val="00160F85"/>
    <w:rsid w:val="00161963"/>
    <w:rsid w:val="001630F6"/>
    <w:rsid w:val="00164AB2"/>
    <w:rsid w:val="00164C2F"/>
    <w:rsid w:val="00165DAE"/>
    <w:rsid w:val="00167766"/>
    <w:rsid w:val="00171063"/>
    <w:rsid w:val="001718B2"/>
    <w:rsid w:val="00171F73"/>
    <w:rsid w:val="001726A8"/>
    <w:rsid w:val="00173D63"/>
    <w:rsid w:val="0017480C"/>
    <w:rsid w:val="00175C7D"/>
    <w:rsid w:val="00176482"/>
    <w:rsid w:val="00176E83"/>
    <w:rsid w:val="001778F0"/>
    <w:rsid w:val="00181B95"/>
    <w:rsid w:val="00181BED"/>
    <w:rsid w:val="00181C7D"/>
    <w:rsid w:val="00182F9C"/>
    <w:rsid w:val="00183302"/>
    <w:rsid w:val="0018389C"/>
    <w:rsid w:val="00184861"/>
    <w:rsid w:val="00186B56"/>
    <w:rsid w:val="00190B89"/>
    <w:rsid w:val="0019129A"/>
    <w:rsid w:val="0019142D"/>
    <w:rsid w:val="001918B3"/>
    <w:rsid w:val="001924DB"/>
    <w:rsid w:val="001935CE"/>
    <w:rsid w:val="00193F80"/>
    <w:rsid w:val="00195549"/>
    <w:rsid w:val="00195D37"/>
    <w:rsid w:val="00196F4A"/>
    <w:rsid w:val="00197581"/>
    <w:rsid w:val="001A0F23"/>
    <w:rsid w:val="001A1E63"/>
    <w:rsid w:val="001A268F"/>
    <w:rsid w:val="001A40FD"/>
    <w:rsid w:val="001A50BF"/>
    <w:rsid w:val="001A61E3"/>
    <w:rsid w:val="001A6AAC"/>
    <w:rsid w:val="001A74AF"/>
    <w:rsid w:val="001B0542"/>
    <w:rsid w:val="001B0FDA"/>
    <w:rsid w:val="001B1909"/>
    <w:rsid w:val="001B2668"/>
    <w:rsid w:val="001B2816"/>
    <w:rsid w:val="001B314D"/>
    <w:rsid w:val="001B3ACE"/>
    <w:rsid w:val="001B4FA9"/>
    <w:rsid w:val="001B7EB2"/>
    <w:rsid w:val="001C0B9B"/>
    <w:rsid w:val="001C1488"/>
    <w:rsid w:val="001C1EFC"/>
    <w:rsid w:val="001C2245"/>
    <w:rsid w:val="001C3E3C"/>
    <w:rsid w:val="001C3E43"/>
    <w:rsid w:val="001C4069"/>
    <w:rsid w:val="001C43F5"/>
    <w:rsid w:val="001C499E"/>
    <w:rsid w:val="001C49CF"/>
    <w:rsid w:val="001C5816"/>
    <w:rsid w:val="001C60B5"/>
    <w:rsid w:val="001C6D4D"/>
    <w:rsid w:val="001C7008"/>
    <w:rsid w:val="001D0132"/>
    <w:rsid w:val="001D4A61"/>
    <w:rsid w:val="001D4DC5"/>
    <w:rsid w:val="001D7D4E"/>
    <w:rsid w:val="001E07EB"/>
    <w:rsid w:val="001E0969"/>
    <w:rsid w:val="001E09BC"/>
    <w:rsid w:val="001E0AA1"/>
    <w:rsid w:val="001E3641"/>
    <w:rsid w:val="001E3D56"/>
    <w:rsid w:val="001E3E5A"/>
    <w:rsid w:val="001E4DF3"/>
    <w:rsid w:val="001E4F5F"/>
    <w:rsid w:val="001E5B63"/>
    <w:rsid w:val="001E6B28"/>
    <w:rsid w:val="001E6CD9"/>
    <w:rsid w:val="001F3706"/>
    <w:rsid w:val="001F567F"/>
    <w:rsid w:val="001F6643"/>
    <w:rsid w:val="00200385"/>
    <w:rsid w:val="0020038A"/>
    <w:rsid w:val="00200DB0"/>
    <w:rsid w:val="00201F57"/>
    <w:rsid w:val="00201FBB"/>
    <w:rsid w:val="00202AD6"/>
    <w:rsid w:val="0020487D"/>
    <w:rsid w:val="00204CDC"/>
    <w:rsid w:val="002051B7"/>
    <w:rsid w:val="00205554"/>
    <w:rsid w:val="00205AC8"/>
    <w:rsid w:val="00206B8A"/>
    <w:rsid w:val="00206C53"/>
    <w:rsid w:val="0021041B"/>
    <w:rsid w:val="00210B93"/>
    <w:rsid w:val="00211123"/>
    <w:rsid w:val="00213C48"/>
    <w:rsid w:val="00213DCB"/>
    <w:rsid w:val="0021417F"/>
    <w:rsid w:val="00214CD4"/>
    <w:rsid w:val="00215175"/>
    <w:rsid w:val="00216322"/>
    <w:rsid w:val="0021658D"/>
    <w:rsid w:val="002165FC"/>
    <w:rsid w:val="00217020"/>
    <w:rsid w:val="002202B7"/>
    <w:rsid w:val="002211E8"/>
    <w:rsid w:val="002216CD"/>
    <w:rsid w:val="002220E8"/>
    <w:rsid w:val="002244CE"/>
    <w:rsid w:val="0022599C"/>
    <w:rsid w:val="00225E6D"/>
    <w:rsid w:val="0022688B"/>
    <w:rsid w:val="0022752A"/>
    <w:rsid w:val="00230A89"/>
    <w:rsid w:val="00231F5D"/>
    <w:rsid w:val="002326CC"/>
    <w:rsid w:val="00232D4F"/>
    <w:rsid w:val="00233972"/>
    <w:rsid w:val="002346F9"/>
    <w:rsid w:val="00234D6C"/>
    <w:rsid w:val="002376C5"/>
    <w:rsid w:val="00241015"/>
    <w:rsid w:val="00242A7C"/>
    <w:rsid w:val="002436BC"/>
    <w:rsid w:val="00243C0B"/>
    <w:rsid w:val="00243C33"/>
    <w:rsid w:val="002468F1"/>
    <w:rsid w:val="00247602"/>
    <w:rsid w:val="00247E51"/>
    <w:rsid w:val="00247EC4"/>
    <w:rsid w:val="002501CA"/>
    <w:rsid w:val="0025050D"/>
    <w:rsid w:val="00250543"/>
    <w:rsid w:val="002512BB"/>
    <w:rsid w:val="0025132D"/>
    <w:rsid w:val="00251821"/>
    <w:rsid w:val="002526B2"/>
    <w:rsid w:val="00254E48"/>
    <w:rsid w:val="0025646C"/>
    <w:rsid w:val="00256B7F"/>
    <w:rsid w:val="002612C4"/>
    <w:rsid w:val="002617DB"/>
    <w:rsid w:val="0026478D"/>
    <w:rsid w:val="00270277"/>
    <w:rsid w:val="00271B25"/>
    <w:rsid w:val="0027375A"/>
    <w:rsid w:val="00273841"/>
    <w:rsid w:val="00274350"/>
    <w:rsid w:val="00275015"/>
    <w:rsid w:val="00281027"/>
    <w:rsid w:val="0028258A"/>
    <w:rsid w:val="00282CD9"/>
    <w:rsid w:val="00283176"/>
    <w:rsid w:val="0028344E"/>
    <w:rsid w:val="00283D57"/>
    <w:rsid w:val="00284936"/>
    <w:rsid w:val="002905FD"/>
    <w:rsid w:val="00291BFD"/>
    <w:rsid w:val="00292086"/>
    <w:rsid w:val="00294056"/>
    <w:rsid w:val="00294067"/>
    <w:rsid w:val="00297DA0"/>
    <w:rsid w:val="002A260D"/>
    <w:rsid w:val="002A3741"/>
    <w:rsid w:val="002A4F92"/>
    <w:rsid w:val="002A5F1B"/>
    <w:rsid w:val="002A76C8"/>
    <w:rsid w:val="002A7C84"/>
    <w:rsid w:val="002B06AC"/>
    <w:rsid w:val="002B082A"/>
    <w:rsid w:val="002B29BC"/>
    <w:rsid w:val="002B3896"/>
    <w:rsid w:val="002B3B21"/>
    <w:rsid w:val="002B3B24"/>
    <w:rsid w:val="002B60C4"/>
    <w:rsid w:val="002B797D"/>
    <w:rsid w:val="002C179E"/>
    <w:rsid w:val="002C28C5"/>
    <w:rsid w:val="002C43B0"/>
    <w:rsid w:val="002C46D5"/>
    <w:rsid w:val="002C5812"/>
    <w:rsid w:val="002C64F0"/>
    <w:rsid w:val="002C68BE"/>
    <w:rsid w:val="002C6AB9"/>
    <w:rsid w:val="002C7721"/>
    <w:rsid w:val="002C787A"/>
    <w:rsid w:val="002C7E6B"/>
    <w:rsid w:val="002D3FCE"/>
    <w:rsid w:val="002D5058"/>
    <w:rsid w:val="002E22D2"/>
    <w:rsid w:val="002E275A"/>
    <w:rsid w:val="002E2942"/>
    <w:rsid w:val="002E3887"/>
    <w:rsid w:val="002E5AF6"/>
    <w:rsid w:val="002E62C7"/>
    <w:rsid w:val="002E7955"/>
    <w:rsid w:val="002F027F"/>
    <w:rsid w:val="002F0678"/>
    <w:rsid w:val="002F0DEA"/>
    <w:rsid w:val="002F16A9"/>
    <w:rsid w:val="002F1B42"/>
    <w:rsid w:val="002F3DEA"/>
    <w:rsid w:val="002F5ABA"/>
    <w:rsid w:val="002F7335"/>
    <w:rsid w:val="002F7435"/>
    <w:rsid w:val="002F7962"/>
    <w:rsid w:val="003011DE"/>
    <w:rsid w:val="0030332E"/>
    <w:rsid w:val="00303DA0"/>
    <w:rsid w:val="00306051"/>
    <w:rsid w:val="003069EF"/>
    <w:rsid w:val="00307192"/>
    <w:rsid w:val="00307427"/>
    <w:rsid w:val="00310B74"/>
    <w:rsid w:val="00311AD5"/>
    <w:rsid w:val="00315301"/>
    <w:rsid w:val="003153F6"/>
    <w:rsid w:val="00317216"/>
    <w:rsid w:val="0032023C"/>
    <w:rsid w:val="00320532"/>
    <w:rsid w:val="003214ED"/>
    <w:rsid w:val="0032164B"/>
    <w:rsid w:val="003229E4"/>
    <w:rsid w:val="003245A3"/>
    <w:rsid w:val="00327877"/>
    <w:rsid w:val="0033053E"/>
    <w:rsid w:val="0033547E"/>
    <w:rsid w:val="00335E20"/>
    <w:rsid w:val="00341CE9"/>
    <w:rsid w:val="00342BA6"/>
    <w:rsid w:val="003443DD"/>
    <w:rsid w:val="0034477B"/>
    <w:rsid w:val="00344D19"/>
    <w:rsid w:val="00345BFD"/>
    <w:rsid w:val="003461C4"/>
    <w:rsid w:val="00346DDA"/>
    <w:rsid w:val="00350A74"/>
    <w:rsid w:val="00353C9B"/>
    <w:rsid w:val="00353CC1"/>
    <w:rsid w:val="00354048"/>
    <w:rsid w:val="0035419F"/>
    <w:rsid w:val="0035443D"/>
    <w:rsid w:val="003565F4"/>
    <w:rsid w:val="003570FF"/>
    <w:rsid w:val="00360465"/>
    <w:rsid w:val="00360585"/>
    <w:rsid w:val="003607D4"/>
    <w:rsid w:val="0036222C"/>
    <w:rsid w:val="00363939"/>
    <w:rsid w:val="00363D16"/>
    <w:rsid w:val="00364718"/>
    <w:rsid w:val="00364A7E"/>
    <w:rsid w:val="00364DD0"/>
    <w:rsid w:val="00365129"/>
    <w:rsid w:val="00366DEA"/>
    <w:rsid w:val="003673C8"/>
    <w:rsid w:val="003706AE"/>
    <w:rsid w:val="0037095E"/>
    <w:rsid w:val="003719E3"/>
    <w:rsid w:val="00371EA2"/>
    <w:rsid w:val="00373D91"/>
    <w:rsid w:val="00373EA7"/>
    <w:rsid w:val="003741C9"/>
    <w:rsid w:val="00374347"/>
    <w:rsid w:val="00374866"/>
    <w:rsid w:val="0037580B"/>
    <w:rsid w:val="0037664F"/>
    <w:rsid w:val="00376FC9"/>
    <w:rsid w:val="00377753"/>
    <w:rsid w:val="00380C10"/>
    <w:rsid w:val="003825DB"/>
    <w:rsid w:val="0038344E"/>
    <w:rsid w:val="003839C7"/>
    <w:rsid w:val="00383D6A"/>
    <w:rsid w:val="00384C11"/>
    <w:rsid w:val="00385AD5"/>
    <w:rsid w:val="003875A7"/>
    <w:rsid w:val="00390130"/>
    <w:rsid w:val="0039080B"/>
    <w:rsid w:val="00391150"/>
    <w:rsid w:val="0039194E"/>
    <w:rsid w:val="00391C85"/>
    <w:rsid w:val="003923D9"/>
    <w:rsid w:val="0039293D"/>
    <w:rsid w:val="00394E75"/>
    <w:rsid w:val="0039529A"/>
    <w:rsid w:val="003A0046"/>
    <w:rsid w:val="003A0578"/>
    <w:rsid w:val="003A2DF5"/>
    <w:rsid w:val="003A3626"/>
    <w:rsid w:val="003A3D43"/>
    <w:rsid w:val="003A493A"/>
    <w:rsid w:val="003A4C2D"/>
    <w:rsid w:val="003A5E74"/>
    <w:rsid w:val="003A62C6"/>
    <w:rsid w:val="003A65DC"/>
    <w:rsid w:val="003A78E0"/>
    <w:rsid w:val="003B10ED"/>
    <w:rsid w:val="003B2486"/>
    <w:rsid w:val="003B26B1"/>
    <w:rsid w:val="003B3E40"/>
    <w:rsid w:val="003B418B"/>
    <w:rsid w:val="003B53C0"/>
    <w:rsid w:val="003B6E77"/>
    <w:rsid w:val="003C3114"/>
    <w:rsid w:val="003C31C1"/>
    <w:rsid w:val="003C37B9"/>
    <w:rsid w:val="003C38F9"/>
    <w:rsid w:val="003C6350"/>
    <w:rsid w:val="003D0653"/>
    <w:rsid w:val="003D14D8"/>
    <w:rsid w:val="003D2025"/>
    <w:rsid w:val="003D20D5"/>
    <w:rsid w:val="003D24CC"/>
    <w:rsid w:val="003D26CA"/>
    <w:rsid w:val="003D3D89"/>
    <w:rsid w:val="003D3FB8"/>
    <w:rsid w:val="003D5C71"/>
    <w:rsid w:val="003D602D"/>
    <w:rsid w:val="003D62A4"/>
    <w:rsid w:val="003D6304"/>
    <w:rsid w:val="003E217C"/>
    <w:rsid w:val="003E229C"/>
    <w:rsid w:val="003E3065"/>
    <w:rsid w:val="003E461C"/>
    <w:rsid w:val="003E54D7"/>
    <w:rsid w:val="003F0317"/>
    <w:rsid w:val="003F0970"/>
    <w:rsid w:val="003F4306"/>
    <w:rsid w:val="003F4F37"/>
    <w:rsid w:val="003F555B"/>
    <w:rsid w:val="003F5704"/>
    <w:rsid w:val="003F6714"/>
    <w:rsid w:val="003F73AD"/>
    <w:rsid w:val="00400A92"/>
    <w:rsid w:val="00402AC9"/>
    <w:rsid w:val="004032BD"/>
    <w:rsid w:val="004061C5"/>
    <w:rsid w:val="00407B92"/>
    <w:rsid w:val="00407D1B"/>
    <w:rsid w:val="00407F69"/>
    <w:rsid w:val="00412941"/>
    <w:rsid w:val="00412E04"/>
    <w:rsid w:val="0041314C"/>
    <w:rsid w:val="004138CC"/>
    <w:rsid w:val="00416443"/>
    <w:rsid w:val="00417113"/>
    <w:rsid w:val="00417F85"/>
    <w:rsid w:val="00420208"/>
    <w:rsid w:val="00420D85"/>
    <w:rsid w:val="00421850"/>
    <w:rsid w:val="004219F8"/>
    <w:rsid w:val="00421FB2"/>
    <w:rsid w:val="00422BA6"/>
    <w:rsid w:val="0042351C"/>
    <w:rsid w:val="00423987"/>
    <w:rsid w:val="00423FD2"/>
    <w:rsid w:val="0042414D"/>
    <w:rsid w:val="0042534A"/>
    <w:rsid w:val="0042558C"/>
    <w:rsid w:val="00425AB9"/>
    <w:rsid w:val="00426300"/>
    <w:rsid w:val="0042703C"/>
    <w:rsid w:val="00430659"/>
    <w:rsid w:val="004310F9"/>
    <w:rsid w:val="00433A44"/>
    <w:rsid w:val="0043449B"/>
    <w:rsid w:val="00434C95"/>
    <w:rsid w:val="00434F90"/>
    <w:rsid w:val="00436B50"/>
    <w:rsid w:val="00436EB5"/>
    <w:rsid w:val="00437B3A"/>
    <w:rsid w:val="00437D3E"/>
    <w:rsid w:val="00440923"/>
    <w:rsid w:val="004452E3"/>
    <w:rsid w:val="00445EA1"/>
    <w:rsid w:val="00447A75"/>
    <w:rsid w:val="00451995"/>
    <w:rsid w:val="00451FAD"/>
    <w:rsid w:val="00453AA2"/>
    <w:rsid w:val="00454D38"/>
    <w:rsid w:val="00456181"/>
    <w:rsid w:val="00462EFC"/>
    <w:rsid w:val="00463FB4"/>
    <w:rsid w:val="004640DF"/>
    <w:rsid w:val="00464A12"/>
    <w:rsid w:val="00464A7C"/>
    <w:rsid w:val="00464CD1"/>
    <w:rsid w:val="0046585A"/>
    <w:rsid w:val="00467839"/>
    <w:rsid w:val="00470AA6"/>
    <w:rsid w:val="00470E09"/>
    <w:rsid w:val="00471743"/>
    <w:rsid w:val="00473962"/>
    <w:rsid w:val="004750CC"/>
    <w:rsid w:val="00475742"/>
    <w:rsid w:val="004758EC"/>
    <w:rsid w:val="00476112"/>
    <w:rsid w:val="0047620C"/>
    <w:rsid w:val="0048074D"/>
    <w:rsid w:val="00480BB5"/>
    <w:rsid w:val="00480F0D"/>
    <w:rsid w:val="00482FB9"/>
    <w:rsid w:val="00483D45"/>
    <w:rsid w:val="00483FAC"/>
    <w:rsid w:val="00484427"/>
    <w:rsid w:val="004849D4"/>
    <w:rsid w:val="00484EAC"/>
    <w:rsid w:val="004852F9"/>
    <w:rsid w:val="00485AE0"/>
    <w:rsid w:val="00486233"/>
    <w:rsid w:val="004868C2"/>
    <w:rsid w:val="00491CA7"/>
    <w:rsid w:val="00492CF9"/>
    <w:rsid w:val="00492D67"/>
    <w:rsid w:val="00492DCA"/>
    <w:rsid w:val="00493416"/>
    <w:rsid w:val="00493C6B"/>
    <w:rsid w:val="00494EDA"/>
    <w:rsid w:val="0049611B"/>
    <w:rsid w:val="0049690D"/>
    <w:rsid w:val="004977F5"/>
    <w:rsid w:val="0049786E"/>
    <w:rsid w:val="004A06E4"/>
    <w:rsid w:val="004A21AF"/>
    <w:rsid w:val="004A2C6B"/>
    <w:rsid w:val="004A3A5E"/>
    <w:rsid w:val="004A5987"/>
    <w:rsid w:val="004A7017"/>
    <w:rsid w:val="004B0B7E"/>
    <w:rsid w:val="004B3452"/>
    <w:rsid w:val="004B3AF8"/>
    <w:rsid w:val="004B4224"/>
    <w:rsid w:val="004B44A7"/>
    <w:rsid w:val="004B54DA"/>
    <w:rsid w:val="004B63AD"/>
    <w:rsid w:val="004B6B02"/>
    <w:rsid w:val="004B717D"/>
    <w:rsid w:val="004C02DF"/>
    <w:rsid w:val="004C07A6"/>
    <w:rsid w:val="004C4609"/>
    <w:rsid w:val="004C4F0B"/>
    <w:rsid w:val="004C504E"/>
    <w:rsid w:val="004D0F33"/>
    <w:rsid w:val="004D2276"/>
    <w:rsid w:val="004D2653"/>
    <w:rsid w:val="004D2658"/>
    <w:rsid w:val="004D278C"/>
    <w:rsid w:val="004D3686"/>
    <w:rsid w:val="004D36A5"/>
    <w:rsid w:val="004D3C1A"/>
    <w:rsid w:val="004D5F7E"/>
    <w:rsid w:val="004D676B"/>
    <w:rsid w:val="004E0303"/>
    <w:rsid w:val="004E1169"/>
    <w:rsid w:val="004E1459"/>
    <w:rsid w:val="004E165D"/>
    <w:rsid w:val="004E20D5"/>
    <w:rsid w:val="004E288A"/>
    <w:rsid w:val="004E323A"/>
    <w:rsid w:val="004E3974"/>
    <w:rsid w:val="004E539F"/>
    <w:rsid w:val="004E6635"/>
    <w:rsid w:val="004F083B"/>
    <w:rsid w:val="004F1652"/>
    <w:rsid w:val="004F2733"/>
    <w:rsid w:val="004F37D2"/>
    <w:rsid w:val="004F381C"/>
    <w:rsid w:val="004F5C83"/>
    <w:rsid w:val="004F6480"/>
    <w:rsid w:val="004F6C02"/>
    <w:rsid w:val="004F6CC7"/>
    <w:rsid w:val="004F7582"/>
    <w:rsid w:val="00501135"/>
    <w:rsid w:val="00501DDB"/>
    <w:rsid w:val="00502743"/>
    <w:rsid w:val="0050291C"/>
    <w:rsid w:val="00506D53"/>
    <w:rsid w:val="00511B50"/>
    <w:rsid w:val="005125F4"/>
    <w:rsid w:val="00514872"/>
    <w:rsid w:val="00515F49"/>
    <w:rsid w:val="005170A1"/>
    <w:rsid w:val="0051785B"/>
    <w:rsid w:val="00520163"/>
    <w:rsid w:val="00520DA2"/>
    <w:rsid w:val="00523175"/>
    <w:rsid w:val="005233B2"/>
    <w:rsid w:val="0052340F"/>
    <w:rsid w:val="0052469C"/>
    <w:rsid w:val="00524B0C"/>
    <w:rsid w:val="005254F0"/>
    <w:rsid w:val="00525D2E"/>
    <w:rsid w:val="0052716D"/>
    <w:rsid w:val="005316FB"/>
    <w:rsid w:val="0053175B"/>
    <w:rsid w:val="00531C6E"/>
    <w:rsid w:val="00533B33"/>
    <w:rsid w:val="00533FCD"/>
    <w:rsid w:val="00534181"/>
    <w:rsid w:val="00534E4C"/>
    <w:rsid w:val="00535438"/>
    <w:rsid w:val="00535A28"/>
    <w:rsid w:val="00536837"/>
    <w:rsid w:val="00536954"/>
    <w:rsid w:val="00536E29"/>
    <w:rsid w:val="0054146C"/>
    <w:rsid w:val="005417EB"/>
    <w:rsid w:val="005438C2"/>
    <w:rsid w:val="0054428F"/>
    <w:rsid w:val="00544394"/>
    <w:rsid w:val="005449D2"/>
    <w:rsid w:val="00546535"/>
    <w:rsid w:val="00546B84"/>
    <w:rsid w:val="0054741A"/>
    <w:rsid w:val="00547B7E"/>
    <w:rsid w:val="00550C09"/>
    <w:rsid w:val="00551B55"/>
    <w:rsid w:val="00552BED"/>
    <w:rsid w:val="0055303B"/>
    <w:rsid w:val="00553537"/>
    <w:rsid w:val="00553986"/>
    <w:rsid w:val="00555900"/>
    <w:rsid w:val="00556D4D"/>
    <w:rsid w:val="00557100"/>
    <w:rsid w:val="00560746"/>
    <w:rsid w:val="00560A71"/>
    <w:rsid w:val="00561005"/>
    <w:rsid w:val="00561A35"/>
    <w:rsid w:val="00562125"/>
    <w:rsid w:val="00565DBA"/>
    <w:rsid w:val="00567334"/>
    <w:rsid w:val="005675D8"/>
    <w:rsid w:val="00570F62"/>
    <w:rsid w:val="005713AB"/>
    <w:rsid w:val="005724EF"/>
    <w:rsid w:val="0057287E"/>
    <w:rsid w:val="005745A1"/>
    <w:rsid w:val="005753FB"/>
    <w:rsid w:val="00576180"/>
    <w:rsid w:val="00577433"/>
    <w:rsid w:val="00580643"/>
    <w:rsid w:val="0058147D"/>
    <w:rsid w:val="0058234A"/>
    <w:rsid w:val="00582F6F"/>
    <w:rsid w:val="00583041"/>
    <w:rsid w:val="00583D1B"/>
    <w:rsid w:val="00584602"/>
    <w:rsid w:val="005870E6"/>
    <w:rsid w:val="005871A6"/>
    <w:rsid w:val="005871C3"/>
    <w:rsid w:val="005877BF"/>
    <w:rsid w:val="00587DA4"/>
    <w:rsid w:val="00587E01"/>
    <w:rsid w:val="005924AA"/>
    <w:rsid w:val="00593CDA"/>
    <w:rsid w:val="00597BE0"/>
    <w:rsid w:val="005A0C30"/>
    <w:rsid w:val="005A1303"/>
    <w:rsid w:val="005A1419"/>
    <w:rsid w:val="005A2841"/>
    <w:rsid w:val="005A31FC"/>
    <w:rsid w:val="005A33EC"/>
    <w:rsid w:val="005A5BF5"/>
    <w:rsid w:val="005A657A"/>
    <w:rsid w:val="005A6E7D"/>
    <w:rsid w:val="005B1AB8"/>
    <w:rsid w:val="005B2377"/>
    <w:rsid w:val="005B23FB"/>
    <w:rsid w:val="005B34BE"/>
    <w:rsid w:val="005B3732"/>
    <w:rsid w:val="005B37E3"/>
    <w:rsid w:val="005B47D9"/>
    <w:rsid w:val="005B4981"/>
    <w:rsid w:val="005B5291"/>
    <w:rsid w:val="005B75CC"/>
    <w:rsid w:val="005B7D9A"/>
    <w:rsid w:val="005C11B7"/>
    <w:rsid w:val="005C18A7"/>
    <w:rsid w:val="005C20CE"/>
    <w:rsid w:val="005C24F6"/>
    <w:rsid w:val="005C5AEC"/>
    <w:rsid w:val="005D00C3"/>
    <w:rsid w:val="005D04AE"/>
    <w:rsid w:val="005D22C9"/>
    <w:rsid w:val="005D2766"/>
    <w:rsid w:val="005D29A7"/>
    <w:rsid w:val="005D2A89"/>
    <w:rsid w:val="005D2E53"/>
    <w:rsid w:val="005D4921"/>
    <w:rsid w:val="005D4F0A"/>
    <w:rsid w:val="005D6226"/>
    <w:rsid w:val="005D6DF5"/>
    <w:rsid w:val="005D72FD"/>
    <w:rsid w:val="005E1561"/>
    <w:rsid w:val="005E16FF"/>
    <w:rsid w:val="005E1E82"/>
    <w:rsid w:val="005E2266"/>
    <w:rsid w:val="005E22E5"/>
    <w:rsid w:val="005E2C49"/>
    <w:rsid w:val="005E360C"/>
    <w:rsid w:val="005E38CF"/>
    <w:rsid w:val="005E4220"/>
    <w:rsid w:val="005E5B84"/>
    <w:rsid w:val="005E6E59"/>
    <w:rsid w:val="005F0731"/>
    <w:rsid w:val="005F0ED0"/>
    <w:rsid w:val="005F44D9"/>
    <w:rsid w:val="005F4B5A"/>
    <w:rsid w:val="005F5713"/>
    <w:rsid w:val="005F70D1"/>
    <w:rsid w:val="005F79BE"/>
    <w:rsid w:val="006019D5"/>
    <w:rsid w:val="0060249D"/>
    <w:rsid w:val="00604001"/>
    <w:rsid w:val="00604E11"/>
    <w:rsid w:val="00605BBB"/>
    <w:rsid w:val="00607A0C"/>
    <w:rsid w:val="0061062B"/>
    <w:rsid w:val="00611BB4"/>
    <w:rsid w:val="00613119"/>
    <w:rsid w:val="00613C36"/>
    <w:rsid w:val="00613CAE"/>
    <w:rsid w:val="00614D1A"/>
    <w:rsid w:val="00615149"/>
    <w:rsid w:val="006162C5"/>
    <w:rsid w:val="00620744"/>
    <w:rsid w:val="00622CB8"/>
    <w:rsid w:val="00623B25"/>
    <w:rsid w:val="00626C45"/>
    <w:rsid w:val="006270D8"/>
    <w:rsid w:val="00630589"/>
    <w:rsid w:val="00631326"/>
    <w:rsid w:val="00632A34"/>
    <w:rsid w:val="00632C8D"/>
    <w:rsid w:val="006336F8"/>
    <w:rsid w:val="00635A2C"/>
    <w:rsid w:val="00640A5D"/>
    <w:rsid w:val="006410E2"/>
    <w:rsid w:val="006413B4"/>
    <w:rsid w:val="00642F8B"/>
    <w:rsid w:val="00643908"/>
    <w:rsid w:val="00643A93"/>
    <w:rsid w:val="00643FF1"/>
    <w:rsid w:val="00644812"/>
    <w:rsid w:val="00645097"/>
    <w:rsid w:val="00645107"/>
    <w:rsid w:val="006472E3"/>
    <w:rsid w:val="00651001"/>
    <w:rsid w:val="00652A5E"/>
    <w:rsid w:val="00652B03"/>
    <w:rsid w:val="00652D64"/>
    <w:rsid w:val="00652DDB"/>
    <w:rsid w:val="00656C1B"/>
    <w:rsid w:val="00656EA2"/>
    <w:rsid w:val="006576DA"/>
    <w:rsid w:val="00657F4B"/>
    <w:rsid w:val="00660D38"/>
    <w:rsid w:val="0066155D"/>
    <w:rsid w:val="00663943"/>
    <w:rsid w:val="00664843"/>
    <w:rsid w:val="00664C11"/>
    <w:rsid w:val="00666824"/>
    <w:rsid w:val="00666AA1"/>
    <w:rsid w:val="0066785A"/>
    <w:rsid w:val="006700A7"/>
    <w:rsid w:val="006702B3"/>
    <w:rsid w:val="006727B8"/>
    <w:rsid w:val="00672B2F"/>
    <w:rsid w:val="00675507"/>
    <w:rsid w:val="006766FF"/>
    <w:rsid w:val="00676DE3"/>
    <w:rsid w:val="00677F44"/>
    <w:rsid w:val="00680023"/>
    <w:rsid w:val="00681CF1"/>
    <w:rsid w:val="00682F2F"/>
    <w:rsid w:val="00684D9B"/>
    <w:rsid w:val="00685969"/>
    <w:rsid w:val="00685ED5"/>
    <w:rsid w:val="0068691F"/>
    <w:rsid w:val="00690831"/>
    <w:rsid w:val="00690CEC"/>
    <w:rsid w:val="00690D1E"/>
    <w:rsid w:val="00691177"/>
    <w:rsid w:val="0069145D"/>
    <w:rsid w:val="006935EE"/>
    <w:rsid w:val="006947E1"/>
    <w:rsid w:val="00695EE8"/>
    <w:rsid w:val="00696916"/>
    <w:rsid w:val="006A054B"/>
    <w:rsid w:val="006A1F26"/>
    <w:rsid w:val="006A2449"/>
    <w:rsid w:val="006A3E36"/>
    <w:rsid w:val="006A44BF"/>
    <w:rsid w:val="006A55CC"/>
    <w:rsid w:val="006A5E23"/>
    <w:rsid w:val="006A6E98"/>
    <w:rsid w:val="006B05D4"/>
    <w:rsid w:val="006B0F05"/>
    <w:rsid w:val="006B2CDB"/>
    <w:rsid w:val="006B7333"/>
    <w:rsid w:val="006B7585"/>
    <w:rsid w:val="006B7ED4"/>
    <w:rsid w:val="006C06B4"/>
    <w:rsid w:val="006C1B84"/>
    <w:rsid w:val="006C407F"/>
    <w:rsid w:val="006C6BCD"/>
    <w:rsid w:val="006C7979"/>
    <w:rsid w:val="006C7DA7"/>
    <w:rsid w:val="006D3FFE"/>
    <w:rsid w:val="006D7664"/>
    <w:rsid w:val="006E08AE"/>
    <w:rsid w:val="006E11B0"/>
    <w:rsid w:val="006E209F"/>
    <w:rsid w:val="006E2837"/>
    <w:rsid w:val="006E3264"/>
    <w:rsid w:val="006E6712"/>
    <w:rsid w:val="006E6BA5"/>
    <w:rsid w:val="006F1924"/>
    <w:rsid w:val="006F1DAC"/>
    <w:rsid w:val="006F1E58"/>
    <w:rsid w:val="006F2240"/>
    <w:rsid w:val="006F22F7"/>
    <w:rsid w:val="006F41F8"/>
    <w:rsid w:val="006F4741"/>
    <w:rsid w:val="006F50C5"/>
    <w:rsid w:val="006F7A18"/>
    <w:rsid w:val="0070002E"/>
    <w:rsid w:val="007004A6"/>
    <w:rsid w:val="0070083B"/>
    <w:rsid w:val="00701DF1"/>
    <w:rsid w:val="007059EA"/>
    <w:rsid w:val="0070633F"/>
    <w:rsid w:val="0071079F"/>
    <w:rsid w:val="00711594"/>
    <w:rsid w:val="00711698"/>
    <w:rsid w:val="0071238A"/>
    <w:rsid w:val="00712581"/>
    <w:rsid w:val="007127BA"/>
    <w:rsid w:val="00713311"/>
    <w:rsid w:val="00713AFC"/>
    <w:rsid w:val="0071579E"/>
    <w:rsid w:val="0071596E"/>
    <w:rsid w:val="007161C5"/>
    <w:rsid w:val="00721945"/>
    <w:rsid w:val="00722E73"/>
    <w:rsid w:val="0072383E"/>
    <w:rsid w:val="00723BDD"/>
    <w:rsid w:val="007248DD"/>
    <w:rsid w:val="007249D9"/>
    <w:rsid w:val="00725B05"/>
    <w:rsid w:val="007270EB"/>
    <w:rsid w:val="007276C7"/>
    <w:rsid w:val="0073087B"/>
    <w:rsid w:val="00731390"/>
    <w:rsid w:val="00731518"/>
    <w:rsid w:val="007339E1"/>
    <w:rsid w:val="007348E7"/>
    <w:rsid w:val="007372CE"/>
    <w:rsid w:val="00741865"/>
    <w:rsid w:val="0074281C"/>
    <w:rsid w:val="00743D00"/>
    <w:rsid w:val="00744ED3"/>
    <w:rsid w:val="007458E1"/>
    <w:rsid w:val="00746F58"/>
    <w:rsid w:val="00750386"/>
    <w:rsid w:val="007509F5"/>
    <w:rsid w:val="007525BD"/>
    <w:rsid w:val="00753D37"/>
    <w:rsid w:val="007546BD"/>
    <w:rsid w:val="00754E64"/>
    <w:rsid w:val="007551AB"/>
    <w:rsid w:val="00756D33"/>
    <w:rsid w:val="0075753E"/>
    <w:rsid w:val="007620BB"/>
    <w:rsid w:val="0076291E"/>
    <w:rsid w:val="0076454E"/>
    <w:rsid w:val="00764C85"/>
    <w:rsid w:val="0076500D"/>
    <w:rsid w:val="007666E6"/>
    <w:rsid w:val="00767964"/>
    <w:rsid w:val="00770965"/>
    <w:rsid w:val="007714C5"/>
    <w:rsid w:val="00773E88"/>
    <w:rsid w:val="00774D4A"/>
    <w:rsid w:val="00775BEB"/>
    <w:rsid w:val="007769ED"/>
    <w:rsid w:val="007771AA"/>
    <w:rsid w:val="00780399"/>
    <w:rsid w:val="00780660"/>
    <w:rsid w:val="007807B0"/>
    <w:rsid w:val="00781279"/>
    <w:rsid w:val="00782508"/>
    <w:rsid w:val="00782887"/>
    <w:rsid w:val="00785FAA"/>
    <w:rsid w:val="00786F2A"/>
    <w:rsid w:val="007904B7"/>
    <w:rsid w:val="00790921"/>
    <w:rsid w:val="00791353"/>
    <w:rsid w:val="00792FEA"/>
    <w:rsid w:val="0079334C"/>
    <w:rsid w:val="00796196"/>
    <w:rsid w:val="00797850"/>
    <w:rsid w:val="007978AD"/>
    <w:rsid w:val="007A00CA"/>
    <w:rsid w:val="007A0EBE"/>
    <w:rsid w:val="007A2071"/>
    <w:rsid w:val="007A25FC"/>
    <w:rsid w:val="007A37DE"/>
    <w:rsid w:val="007A457C"/>
    <w:rsid w:val="007B1D58"/>
    <w:rsid w:val="007B250A"/>
    <w:rsid w:val="007B3A5C"/>
    <w:rsid w:val="007B5501"/>
    <w:rsid w:val="007B56E7"/>
    <w:rsid w:val="007B6F6D"/>
    <w:rsid w:val="007B707F"/>
    <w:rsid w:val="007C0807"/>
    <w:rsid w:val="007C147B"/>
    <w:rsid w:val="007C1769"/>
    <w:rsid w:val="007C2E43"/>
    <w:rsid w:val="007C3168"/>
    <w:rsid w:val="007C32D5"/>
    <w:rsid w:val="007C3316"/>
    <w:rsid w:val="007C369E"/>
    <w:rsid w:val="007C3D40"/>
    <w:rsid w:val="007D019B"/>
    <w:rsid w:val="007D1A4A"/>
    <w:rsid w:val="007D1DA7"/>
    <w:rsid w:val="007D31F3"/>
    <w:rsid w:val="007D5218"/>
    <w:rsid w:val="007D5D71"/>
    <w:rsid w:val="007D73CC"/>
    <w:rsid w:val="007E143A"/>
    <w:rsid w:val="007E1F47"/>
    <w:rsid w:val="007E39E0"/>
    <w:rsid w:val="007E5AD2"/>
    <w:rsid w:val="007E5E30"/>
    <w:rsid w:val="007E5FFD"/>
    <w:rsid w:val="007E6895"/>
    <w:rsid w:val="007E755B"/>
    <w:rsid w:val="007F0537"/>
    <w:rsid w:val="007F3E77"/>
    <w:rsid w:val="007F47D7"/>
    <w:rsid w:val="007F4FA0"/>
    <w:rsid w:val="007F5D26"/>
    <w:rsid w:val="007F6154"/>
    <w:rsid w:val="007F6F3A"/>
    <w:rsid w:val="007F7778"/>
    <w:rsid w:val="007F787D"/>
    <w:rsid w:val="007F79FE"/>
    <w:rsid w:val="008001F1"/>
    <w:rsid w:val="00800439"/>
    <w:rsid w:val="008009EF"/>
    <w:rsid w:val="0080167C"/>
    <w:rsid w:val="00802893"/>
    <w:rsid w:val="00802CBC"/>
    <w:rsid w:val="008043F9"/>
    <w:rsid w:val="00804EF4"/>
    <w:rsid w:val="00804F4E"/>
    <w:rsid w:val="00805337"/>
    <w:rsid w:val="00805543"/>
    <w:rsid w:val="00805577"/>
    <w:rsid w:val="0080645F"/>
    <w:rsid w:val="00810452"/>
    <w:rsid w:val="008112C6"/>
    <w:rsid w:val="00811330"/>
    <w:rsid w:val="00811D38"/>
    <w:rsid w:val="00815BC6"/>
    <w:rsid w:val="00815EC6"/>
    <w:rsid w:val="008178DA"/>
    <w:rsid w:val="0082053A"/>
    <w:rsid w:val="00820A27"/>
    <w:rsid w:val="00820A44"/>
    <w:rsid w:val="00821254"/>
    <w:rsid w:val="00821665"/>
    <w:rsid w:val="00823BE1"/>
    <w:rsid w:val="00823FE9"/>
    <w:rsid w:val="00824337"/>
    <w:rsid w:val="008246A5"/>
    <w:rsid w:val="00826D30"/>
    <w:rsid w:val="00830413"/>
    <w:rsid w:val="0083390A"/>
    <w:rsid w:val="0083472E"/>
    <w:rsid w:val="00834BC2"/>
    <w:rsid w:val="00835C71"/>
    <w:rsid w:val="00837006"/>
    <w:rsid w:val="008374BA"/>
    <w:rsid w:val="008376DB"/>
    <w:rsid w:val="00840437"/>
    <w:rsid w:val="00841013"/>
    <w:rsid w:val="00844658"/>
    <w:rsid w:val="00844EDC"/>
    <w:rsid w:val="00846904"/>
    <w:rsid w:val="0084699E"/>
    <w:rsid w:val="00847886"/>
    <w:rsid w:val="0085020A"/>
    <w:rsid w:val="0085041D"/>
    <w:rsid w:val="00853D13"/>
    <w:rsid w:val="00855365"/>
    <w:rsid w:val="00855C8C"/>
    <w:rsid w:val="00855F53"/>
    <w:rsid w:val="008572BE"/>
    <w:rsid w:val="00860DFD"/>
    <w:rsid w:val="008633B0"/>
    <w:rsid w:val="00863C60"/>
    <w:rsid w:val="00866127"/>
    <w:rsid w:val="00866168"/>
    <w:rsid w:val="008664B3"/>
    <w:rsid w:val="008678B3"/>
    <w:rsid w:val="00867DD4"/>
    <w:rsid w:val="00870AD1"/>
    <w:rsid w:val="00870B1F"/>
    <w:rsid w:val="00870CE6"/>
    <w:rsid w:val="00873C5B"/>
    <w:rsid w:val="00873DAE"/>
    <w:rsid w:val="0087652A"/>
    <w:rsid w:val="00876989"/>
    <w:rsid w:val="00880EEF"/>
    <w:rsid w:val="00881D34"/>
    <w:rsid w:val="00883928"/>
    <w:rsid w:val="00885603"/>
    <w:rsid w:val="00885637"/>
    <w:rsid w:val="008867A0"/>
    <w:rsid w:val="00886A7F"/>
    <w:rsid w:val="0088735A"/>
    <w:rsid w:val="00890597"/>
    <w:rsid w:val="00891920"/>
    <w:rsid w:val="008920BD"/>
    <w:rsid w:val="008950DE"/>
    <w:rsid w:val="00895C45"/>
    <w:rsid w:val="00895CAE"/>
    <w:rsid w:val="00895EDF"/>
    <w:rsid w:val="008A088D"/>
    <w:rsid w:val="008A4AC3"/>
    <w:rsid w:val="008A512B"/>
    <w:rsid w:val="008A6A36"/>
    <w:rsid w:val="008A7D01"/>
    <w:rsid w:val="008B0953"/>
    <w:rsid w:val="008B0C40"/>
    <w:rsid w:val="008B0F07"/>
    <w:rsid w:val="008B1521"/>
    <w:rsid w:val="008B1593"/>
    <w:rsid w:val="008B33D1"/>
    <w:rsid w:val="008B4BCA"/>
    <w:rsid w:val="008B5618"/>
    <w:rsid w:val="008B6BB0"/>
    <w:rsid w:val="008B6FCE"/>
    <w:rsid w:val="008B768B"/>
    <w:rsid w:val="008B7C04"/>
    <w:rsid w:val="008C150C"/>
    <w:rsid w:val="008C2BDB"/>
    <w:rsid w:val="008C4B62"/>
    <w:rsid w:val="008C5193"/>
    <w:rsid w:val="008C5A23"/>
    <w:rsid w:val="008C5AD5"/>
    <w:rsid w:val="008C5CB7"/>
    <w:rsid w:val="008D1226"/>
    <w:rsid w:val="008D2B2A"/>
    <w:rsid w:val="008D4465"/>
    <w:rsid w:val="008D4CE1"/>
    <w:rsid w:val="008D5CE4"/>
    <w:rsid w:val="008D7F80"/>
    <w:rsid w:val="008E09A1"/>
    <w:rsid w:val="008E441E"/>
    <w:rsid w:val="008E4A1D"/>
    <w:rsid w:val="008E7423"/>
    <w:rsid w:val="008E784A"/>
    <w:rsid w:val="008F0663"/>
    <w:rsid w:val="008F18E6"/>
    <w:rsid w:val="008F24EF"/>
    <w:rsid w:val="008F291F"/>
    <w:rsid w:val="008F37FC"/>
    <w:rsid w:val="008F4A71"/>
    <w:rsid w:val="008F5CEE"/>
    <w:rsid w:val="009027E3"/>
    <w:rsid w:val="00902CD8"/>
    <w:rsid w:val="00904134"/>
    <w:rsid w:val="00904991"/>
    <w:rsid w:val="009051F4"/>
    <w:rsid w:val="009052D1"/>
    <w:rsid w:val="00905461"/>
    <w:rsid w:val="00905492"/>
    <w:rsid w:val="009054B7"/>
    <w:rsid w:val="00905E12"/>
    <w:rsid w:val="00905F54"/>
    <w:rsid w:val="00910607"/>
    <w:rsid w:val="00911009"/>
    <w:rsid w:val="009113EC"/>
    <w:rsid w:val="00912C2A"/>
    <w:rsid w:val="00912C80"/>
    <w:rsid w:val="00913EDA"/>
    <w:rsid w:val="009161D4"/>
    <w:rsid w:val="00916553"/>
    <w:rsid w:val="00916872"/>
    <w:rsid w:val="00916B68"/>
    <w:rsid w:val="009224F2"/>
    <w:rsid w:val="009228F9"/>
    <w:rsid w:val="00923D8E"/>
    <w:rsid w:val="0092434C"/>
    <w:rsid w:val="00926908"/>
    <w:rsid w:val="00927498"/>
    <w:rsid w:val="009307CA"/>
    <w:rsid w:val="00930ED1"/>
    <w:rsid w:val="00932C11"/>
    <w:rsid w:val="00932E48"/>
    <w:rsid w:val="00933C69"/>
    <w:rsid w:val="0093513E"/>
    <w:rsid w:val="00935F5A"/>
    <w:rsid w:val="00937B16"/>
    <w:rsid w:val="00940C67"/>
    <w:rsid w:val="00941461"/>
    <w:rsid w:val="009444C1"/>
    <w:rsid w:val="00944F96"/>
    <w:rsid w:val="00945E4A"/>
    <w:rsid w:val="00946ECD"/>
    <w:rsid w:val="009476F8"/>
    <w:rsid w:val="009502FC"/>
    <w:rsid w:val="009503B6"/>
    <w:rsid w:val="00950F57"/>
    <w:rsid w:val="00951025"/>
    <w:rsid w:val="0095177A"/>
    <w:rsid w:val="00951EC3"/>
    <w:rsid w:val="0095433C"/>
    <w:rsid w:val="00955ED1"/>
    <w:rsid w:val="00957F55"/>
    <w:rsid w:val="00960DA9"/>
    <w:rsid w:val="009613FC"/>
    <w:rsid w:val="00961E37"/>
    <w:rsid w:val="00962F53"/>
    <w:rsid w:val="00964E1E"/>
    <w:rsid w:val="00964ED0"/>
    <w:rsid w:val="00965D47"/>
    <w:rsid w:val="00967817"/>
    <w:rsid w:val="00970255"/>
    <w:rsid w:val="00971831"/>
    <w:rsid w:val="00971A5F"/>
    <w:rsid w:val="00972292"/>
    <w:rsid w:val="00972C0D"/>
    <w:rsid w:val="00973BCC"/>
    <w:rsid w:val="009750BC"/>
    <w:rsid w:val="009757F5"/>
    <w:rsid w:val="00975CF0"/>
    <w:rsid w:val="009773CF"/>
    <w:rsid w:val="00977A7E"/>
    <w:rsid w:val="00977C26"/>
    <w:rsid w:val="0098049E"/>
    <w:rsid w:val="00980631"/>
    <w:rsid w:val="009812F0"/>
    <w:rsid w:val="009827DB"/>
    <w:rsid w:val="00982A14"/>
    <w:rsid w:val="00982F1A"/>
    <w:rsid w:val="00984FE3"/>
    <w:rsid w:val="0098510C"/>
    <w:rsid w:val="0099056D"/>
    <w:rsid w:val="009912D2"/>
    <w:rsid w:val="00991787"/>
    <w:rsid w:val="009920B2"/>
    <w:rsid w:val="00992871"/>
    <w:rsid w:val="00993BEF"/>
    <w:rsid w:val="009940B4"/>
    <w:rsid w:val="0099416D"/>
    <w:rsid w:val="00994F8C"/>
    <w:rsid w:val="00995D5C"/>
    <w:rsid w:val="009A0794"/>
    <w:rsid w:val="009A28D2"/>
    <w:rsid w:val="009A3975"/>
    <w:rsid w:val="009A59DD"/>
    <w:rsid w:val="009A7985"/>
    <w:rsid w:val="009B1831"/>
    <w:rsid w:val="009B1B69"/>
    <w:rsid w:val="009B1D6E"/>
    <w:rsid w:val="009B22BA"/>
    <w:rsid w:val="009B2795"/>
    <w:rsid w:val="009B303B"/>
    <w:rsid w:val="009B4685"/>
    <w:rsid w:val="009B58AD"/>
    <w:rsid w:val="009C0E36"/>
    <w:rsid w:val="009C3C9E"/>
    <w:rsid w:val="009C3F57"/>
    <w:rsid w:val="009C4721"/>
    <w:rsid w:val="009C4DEC"/>
    <w:rsid w:val="009C654B"/>
    <w:rsid w:val="009C6D8D"/>
    <w:rsid w:val="009C7BA8"/>
    <w:rsid w:val="009C7CFA"/>
    <w:rsid w:val="009D2895"/>
    <w:rsid w:val="009D54B7"/>
    <w:rsid w:val="009D5F42"/>
    <w:rsid w:val="009D6BC7"/>
    <w:rsid w:val="009D7B60"/>
    <w:rsid w:val="009E1089"/>
    <w:rsid w:val="009E2C88"/>
    <w:rsid w:val="009E2DD1"/>
    <w:rsid w:val="009E2E2A"/>
    <w:rsid w:val="009E345C"/>
    <w:rsid w:val="009E4B74"/>
    <w:rsid w:val="009F1215"/>
    <w:rsid w:val="009F12E0"/>
    <w:rsid w:val="009F1B41"/>
    <w:rsid w:val="009F2A77"/>
    <w:rsid w:val="009F3BA4"/>
    <w:rsid w:val="009F3D0C"/>
    <w:rsid w:val="009F4DFF"/>
    <w:rsid w:val="009F4F54"/>
    <w:rsid w:val="009F6D5D"/>
    <w:rsid w:val="009F7E60"/>
    <w:rsid w:val="00A00FA4"/>
    <w:rsid w:val="00A01061"/>
    <w:rsid w:val="00A02431"/>
    <w:rsid w:val="00A0402D"/>
    <w:rsid w:val="00A041E0"/>
    <w:rsid w:val="00A04697"/>
    <w:rsid w:val="00A04C56"/>
    <w:rsid w:val="00A04D46"/>
    <w:rsid w:val="00A0539B"/>
    <w:rsid w:val="00A05B9C"/>
    <w:rsid w:val="00A06430"/>
    <w:rsid w:val="00A07561"/>
    <w:rsid w:val="00A103A9"/>
    <w:rsid w:val="00A10A02"/>
    <w:rsid w:val="00A10B29"/>
    <w:rsid w:val="00A10BCE"/>
    <w:rsid w:val="00A12542"/>
    <w:rsid w:val="00A14518"/>
    <w:rsid w:val="00A14BBF"/>
    <w:rsid w:val="00A1504F"/>
    <w:rsid w:val="00A15565"/>
    <w:rsid w:val="00A16B7F"/>
    <w:rsid w:val="00A17735"/>
    <w:rsid w:val="00A21588"/>
    <w:rsid w:val="00A21CE2"/>
    <w:rsid w:val="00A227C2"/>
    <w:rsid w:val="00A24197"/>
    <w:rsid w:val="00A2463A"/>
    <w:rsid w:val="00A24FF4"/>
    <w:rsid w:val="00A25854"/>
    <w:rsid w:val="00A25BE3"/>
    <w:rsid w:val="00A26897"/>
    <w:rsid w:val="00A26D6A"/>
    <w:rsid w:val="00A26FA1"/>
    <w:rsid w:val="00A302DD"/>
    <w:rsid w:val="00A30EFB"/>
    <w:rsid w:val="00A30F03"/>
    <w:rsid w:val="00A30FB2"/>
    <w:rsid w:val="00A311DE"/>
    <w:rsid w:val="00A316DF"/>
    <w:rsid w:val="00A31C88"/>
    <w:rsid w:val="00A31CFB"/>
    <w:rsid w:val="00A3208C"/>
    <w:rsid w:val="00A32486"/>
    <w:rsid w:val="00A336EA"/>
    <w:rsid w:val="00A3449B"/>
    <w:rsid w:val="00A35425"/>
    <w:rsid w:val="00A35710"/>
    <w:rsid w:val="00A37074"/>
    <w:rsid w:val="00A37E50"/>
    <w:rsid w:val="00A40FC4"/>
    <w:rsid w:val="00A40FCD"/>
    <w:rsid w:val="00A43559"/>
    <w:rsid w:val="00A44329"/>
    <w:rsid w:val="00A44469"/>
    <w:rsid w:val="00A45561"/>
    <w:rsid w:val="00A469AB"/>
    <w:rsid w:val="00A46BFD"/>
    <w:rsid w:val="00A46C73"/>
    <w:rsid w:val="00A470BC"/>
    <w:rsid w:val="00A50787"/>
    <w:rsid w:val="00A50D9D"/>
    <w:rsid w:val="00A510A3"/>
    <w:rsid w:val="00A511CA"/>
    <w:rsid w:val="00A546F1"/>
    <w:rsid w:val="00A54C39"/>
    <w:rsid w:val="00A55308"/>
    <w:rsid w:val="00A55D80"/>
    <w:rsid w:val="00A56862"/>
    <w:rsid w:val="00A56CC6"/>
    <w:rsid w:val="00A57FF8"/>
    <w:rsid w:val="00A60610"/>
    <w:rsid w:val="00A609FE"/>
    <w:rsid w:val="00A627DB"/>
    <w:rsid w:val="00A6383C"/>
    <w:rsid w:val="00A638FA"/>
    <w:rsid w:val="00A6709A"/>
    <w:rsid w:val="00A6751E"/>
    <w:rsid w:val="00A70196"/>
    <w:rsid w:val="00A706DF"/>
    <w:rsid w:val="00A70767"/>
    <w:rsid w:val="00A7077F"/>
    <w:rsid w:val="00A71BF7"/>
    <w:rsid w:val="00A74AB0"/>
    <w:rsid w:val="00A765F2"/>
    <w:rsid w:val="00A773D6"/>
    <w:rsid w:val="00A77D4B"/>
    <w:rsid w:val="00A82895"/>
    <w:rsid w:val="00A849D3"/>
    <w:rsid w:val="00A852ED"/>
    <w:rsid w:val="00A8565B"/>
    <w:rsid w:val="00A870FC"/>
    <w:rsid w:val="00A87CEE"/>
    <w:rsid w:val="00A90861"/>
    <w:rsid w:val="00A915F5"/>
    <w:rsid w:val="00A9205D"/>
    <w:rsid w:val="00A92622"/>
    <w:rsid w:val="00A93FB6"/>
    <w:rsid w:val="00A94DE2"/>
    <w:rsid w:val="00A95949"/>
    <w:rsid w:val="00A95E44"/>
    <w:rsid w:val="00A96461"/>
    <w:rsid w:val="00A96788"/>
    <w:rsid w:val="00A97AC4"/>
    <w:rsid w:val="00AA0424"/>
    <w:rsid w:val="00AA17ED"/>
    <w:rsid w:val="00AA34D6"/>
    <w:rsid w:val="00AA45E1"/>
    <w:rsid w:val="00AA4FB8"/>
    <w:rsid w:val="00AA5411"/>
    <w:rsid w:val="00AA78F4"/>
    <w:rsid w:val="00AB16A0"/>
    <w:rsid w:val="00AB2F6D"/>
    <w:rsid w:val="00AB3DA9"/>
    <w:rsid w:val="00AB4DC7"/>
    <w:rsid w:val="00AB57D7"/>
    <w:rsid w:val="00AB6A51"/>
    <w:rsid w:val="00AB7346"/>
    <w:rsid w:val="00AC0A61"/>
    <w:rsid w:val="00AC1461"/>
    <w:rsid w:val="00AC4A76"/>
    <w:rsid w:val="00AC6EEA"/>
    <w:rsid w:val="00AC70E1"/>
    <w:rsid w:val="00AC77DC"/>
    <w:rsid w:val="00AD1758"/>
    <w:rsid w:val="00AD1A16"/>
    <w:rsid w:val="00AD3C98"/>
    <w:rsid w:val="00AD4CCF"/>
    <w:rsid w:val="00AD65D1"/>
    <w:rsid w:val="00AD6F37"/>
    <w:rsid w:val="00AD71A4"/>
    <w:rsid w:val="00AD7F0E"/>
    <w:rsid w:val="00AE0042"/>
    <w:rsid w:val="00AE2C7E"/>
    <w:rsid w:val="00AE2CDB"/>
    <w:rsid w:val="00AE2E3B"/>
    <w:rsid w:val="00AE444B"/>
    <w:rsid w:val="00AE6A22"/>
    <w:rsid w:val="00AE7670"/>
    <w:rsid w:val="00AE7F3A"/>
    <w:rsid w:val="00AF06E0"/>
    <w:rsid w:val="00AF096C"/>
    <w:rsid w:val="00AF0A4F"/>
    <w:rsid w:val="00AF0C6E"/>
    <w:rsid w:val="00AF1551"/>
    <w:rsid w:val="00AF15C5"/>
    <w:rsid w:val="00AF1657"/>
    <w:rsid w:val="00AF18DF"/>
    <w:rsid w:val="00AF2B84"/>
    <w:rsid w:val="00AF2D30"/>
    <w:rsid w:val="00AF5B47"/>
    <w:rsid w:val="00AF6E66"/>
    <w:rsid w:val="00B01C5B"/>
    <w:rsid w:val="00B0287E"/>
    <w:rsid w:val="00B03B53"/>
    <w:rsid w:val="00B03E7A"/>
    <w:rsid w:val="00B0699D"/>
    <w:rsid w:val="00B069E7"/>
    <w:rsid w:val="00B06ADE"/>
    <w:rsid w:val="00B0735F"/>
    <w:rsid w:val="00B112F5"/>
    <w:rsid w:val="00B11329"/>
    <w:rsid w:val="00B124B2"/>
    <w:rsid w:val="00B12BE8"/>
    <w:rsid w:val="00B133F7"/>
    <w:rsid w:val="00B1350B"/>
    <w:rsid w:val="00B1448F"/>
    <w:rsid w:val="00B15E3E"/>
    <w:rsid w:val="00B1639E"/>
    <w:rsid w:val="00B16948"/>
    <w:rsid w:val="00B21684"/>
    <w:rsid w:val="00B2187F"/>
    <w:rsid w:val="00B261B6"/>
    <w:rsid w:val="00B26454"/>
    <w:rsid w:val="00B2665C"/>
    <w:rsid w:val="00B26A7B"/>
    <w:rsid w:val="00B26DF3"/>
    <w:rsid w:val="00B27759"/>
    <w:rsid w:val="00B32380"/>
    <w:rsid w:val="00B32F80"/>
    <w:rsid w:val="00B33C61"/>
    <w:rsid w:val="00B34310"/>
    <w:rsid w:val="00B34626"/>
    <w:rsid w:val="00B34808"/>
    <w:rsid w:val="00B34A3B"/>
    <w:rsid w:val="00B3526B"/>
    <w:rsid w:val="00B35D34"/>
    <w:rsid w:val="00B37137"/>
    <w:rsid w:val="00B371F3"/>
    <w:rsid w:val="00B40091"/>
    <w:rsid w:val="00B4061A"/>
    <w:rsid w:val="00B40CA4"/>
    <w:rsid w:val="00B40F67"/>
    <w:rsid w:val="00B41EDF"/>
    <w:rsid w:val="00B4204B"/>
    <w:rsid w:val="00B44229"/>
    <w:rsid w:val="00B4471D"/>
    <w:rsid w:val="00B474F8"/>
    <w:rsid w:val="00B5003E"/>
    <w:rsid w:val="00B51FDF"/>
    <w:rsid w:val="00B538EA"/>
    <w:rsid w:val="00B540A9"/>
    <w:rsid w:val="00B541AA"/>
    <w:rsid w:val="00B54B29"/>
    <w:rsid w:val="00B570F1"/>
    <w:rsid w:val="00B57CC1"/>
    <w:rsid w:val="00B57F1F"/>
    <w:rsid w:val="00B61490"/>
    <w:rsid w:val="00B64217"/>
    <w:rsid w:val="00B64A26"/>
    <w:rsid w:val="00B65BC1"/>
    <w:rsid w:val="00B666AF"/>
    <w:rsid w:val="00B67A69"/>
    <w:rsid w:val="00B67F51"/>
    <w:rsid w:val="00B70112"/>
    <w:rsid w:val="00B70719"/>
    <w:rsid w:val="00B70F50"/>
    <w:rsid w:val="00B71202"/>
    <w:rsid w:val="00B7348A"/>
    <w:rsid w:val="00B735F5"/>
    <w:rsid w:val="00B74325"/>
    <w:rsid w:val="00B74C0A"/>
    <w:rsid w:val="00B7627A"/>
    <w:rsid w:val="00B763B5"/>
    <w:rsid w:val="00B77BD4"/>
    <w:rsid w:val="00B8004F"/>
    <w:rsid w:val="00B81406"/>
    <w:rsid w:val="00B82F59"/>
    <w:rsid w:val="00B85948"/>
    <w:rsid w:val="00B859D5"/>
    <w:rsid w:val="00B85D7F"/>
    <w:rsid w:val="00B863DF"/>
    <w:rsid w:val="00B9530E"/>
    <w:rsid w:val="00BA0174"/>
    <w:rsid w:val="00BA0748"/>
    <w:rsid w:val="00BA1557"/>
    <w:rsid w:val="00BA2CEC"/>
    <w:rsid w:val="00BA3AB9"/>
    <w:rsid w:val="00BA5376"/>
    <w:rsid w:val="00BA5AAD"/>
    <w:rsid w:val="00BA6D5C"/>
    <w:rsid w:val="00BA7293"/>
    <w:rsid w:val="00BA72DA"/>
    <w:rsid w:val="00BB037B"/>
    <w:rsid w:val="00BB2B11"/>
    <w:rsid w:val="00BB53EF"/>
    <w:rsid w:val="00BB69EA"/>
    <w:rsid w:val="00BB7055"/>
    <w:rsid w:val="00BB76A8"/>
    <w:rsid w:val="00BB7D4C"/>
    <w:rsid w:val="00BC0265"/>
    <w:rsid w:val="00BC0471"/>
    <w:rsid w:val="00BC0D65"/>
    <w:rsid w:val="00BC4143"/>
    <w:rsid w:val="00BC4221"/>
    <w:rsid w:val="00BC5818"/>
    <w:rsid w:val="00BC5C11"/>
    <w:rsid w:val="00BC5D92"/>
    <w:rsid w:val="00BC668A"/>
    <w:rsid w:val="00BC701D"/>
    <w:rsid w:val="00BD0427"/>
    <w:rsid w:val="00BD21E9"/>
    <w:rsid w:val="00BD30DA"/>
    <w:rsid w:val="00BD34A4"/>
    <w:rsid w:val="00BD59B4"/>
    <w:rsid w:val="00BD6BF4"/>
    <w:rsid w:val="00BD6D38"/>
    <w:rsid w:val="00BD73DF"/>
    <w:rsid w:val="00BE1838"/>
    <w:rsid w:val="00BE1E6D"/>
    <w:rsid w:val="00BE2BD0"/>
    <w:rsid w:val="00BE3CCB"/>
    <w:rsid w:val="00BE4811"/>
    <w:rsid w:val="00BE6B0A"/>
    <w:rsid w:val="00BE7A85"/>
    <w:rsid w:val="00BE7AF8"/>
    <w:rsid w:val="00BF0680"/>
    <w:rsid w:val="00BF0D37"/>
    <w:rsid w:val="00BF0F0A"/>
    <w:rsid w:val="00BF2BAD"/>
    <w:rsid w:val="00BF429C"/>
    <w:rsid w:val="00BF4856"/>
    <w:rsid w:val="00BF4F40"/>
    <w:rsid w:val="00BF517C"/>
    <w:rsid w:val="00BF72D7"/>
    <w:rsid w:val="00BF7ADC"/>
    <w:rsid w:val="00C009A5"/>
    <w:rsid w:val="00C01853"/>
    <w:rsid w:val="00C030C4"/>
    <w:rsid w:val="00C033D3"/>
    <w:rsid w:val="00C04A3B"/>
    <w:rsid w:val="00C04B6E"/>
    <w:rsid w:val="00C067EB"/>
    <w:rsid w:val="00C06CA3"/>
    <w:rsid w:val="00C06D8D"/>
    <w:rsid w:val="00C10E6A"/>
    <w:rsid w:val="00C10EC3"/>
    <w:rsid w:val="00C126BD"/>
    <w:rsid w:val="00C12F84"/>
    <w:rsid w:val="00C131D1"/>
    <w:rsid w:val="00C135AB"/>
    <w:rsid w:val="00C138E3"/>
    <w:rsid w:val="00C13F02"/>
    <w:rsid w:val="00C15E31"/>
    <w:rsid w:val="00C165B7"/>
    <w:rsid w:val="00C17116"/>
    <w:rsid w:val="00C17438"/>
    <w:rsid w:val="00C22060"/>
    <w:rsid w:val="00C23451"/>
    <w:rsid w:val="00C23D26"/>
    <w:rsid w:val="00C2583B"/>
    <w:rsid w:val="00C25B0D"/>
    <w:rsid w:val="00C25D74"/>
    <w:rsid w:val="00C27354"/>
    <w:rsid w:val="00C309A8"/>
    <w:rsid w:val="00C309CB"/>
    <w:rsid w:val="00C31FAF"/>
    <w:rsid w:val="00C32863"/>
    <w:rsid w:val="00C32C73"/>
    <w:rsid w:val="00C339CA"/>
    <w:rsid w:val="00C3532A"/>
    <w:rsid w:val="00C3710B"/>
    <w:rsid w:val="00C3713C"/>
    <w:rsid w:val="00C43EA6"/>
    <w:rsid w:val="00C45AEC"/>
    <w:rsid w:val="00C46504"/>
    <w:rsid w:val="00C4743D"/>
    <w:rsid w:val="00C51D24"/>
    <w:rsid w:val="00C530C0"/>
    <w:rsid w:val="00C55DC1"/>
    <w:rsid w:val="00C612B6"/>
    <w:rsid w:val="00C618D2"/>
    <w:rsid w:val="00C61DA4"/>
    <w:rsid w:val="00C62DFF"/>
    <w:rsid w:val="00C639B8"/>
    <w:rsid w:val="00C65CBF"/>
    <w:rsid w:val="00C66BD0"/>
    <w:rsid w:val="00C70453"/>
    <w:rsid w:val="00C72A1F"/>
    <w:rsid w:val="00C72B26"/>
    <w:rsid w:val="00C72DF7"/>
    <w:rsid w:val="00C7303C"/>
    <w:rsid w:val="00C73674"/>
    <w:rsid w:val="00C7440C"/>
    <w:rsid w:val="00C754DC"/>
    <w:rsid w:val="00C75551"/>
    <w:rsid w:val="00C757E9"/>
    <w:rsid w:val="00C75FD3"/>
    <w:rsid w:val="00C7610F"/>
    <w:rsid w:val="00C7675E"/>
    <w:rsid w:val="00C7744C"/>
    <w:rsid w:val="00C80DA3"/>
    <w:rsid w:val="00C81442"/>
    <w:rsid w:val="00C82A81"/>
    <w:rsid w:val="00C86654"/>
    <w:rsid w:val="00C870E8"/>
    <w:rsid w:val="00C879C0"/>
    <w:rsid w:val="00C918DD"/>
    <w:rsid w:val="00C92536"/>
    <w:rsid w:val="00C93771"/>
    <w:rsid w:val="00C96B58"/>
    <w:rsid w:val="00C97417"/>
    <w:rsid w:val="00C9744E"/>
    <w:rsid w:val="00C97E11"/>
    <w:rsid w:val="00CA4300"/>
    <w:rsid w:val="00CA5894"/>
    <w:rsid w:val="00CA5B1C"/>
    <w:rsid w:val="00CA70E6"/>
    <w:rsid w:val="00CA7865"/>
    <w:rsid w:val="00CB0A64"/>
    <w:rsid w:val="00CB2C64"/>
    <w:rsid w:val="00CB2D91"/>
    <w:rsid w:val="00CB3124"/>
    <w:rsid w:val="00CB51FF"/>
    <w:rsid w:val="00CB7D50"/>
    <w:rsid w:val="00CC07D9"/>
    <w:rsid w:val="00CC0C3D"/>
    <w:rsid w:val="00CC16CB"/>
    <w:rsid w:val="00CC1BFB"/>
    <w:rsid w:val="00CC2B53"/>
    <w:rsid w:val="00CC3CB8"/>
    <w:rsid w:val="00CC564D"/>
    <w:rsid w:val="00CC59F6"/>
    <w:rsid w:val="00CC6036"/>
    <w:rsid w:val="00CC6358"/>
    <w:rsid w:val="00CC6441"/>
    <w:rsid w:val="00CC76EB"/>
    <w:rsid w:val="00CC7B47"/>
    <w:rsid w:val="00CD01D9"/>
    <w:rsid w:val="00CD01EF"/>
    <w:rsid w:val="00CD1BEC"/>
    <w:rsid w:val="00CD2189"/>
    <w:rsid w:val="00CD334E"/>
    <w:rsid w:val="00CD3922"/>
    <w:rsid w:val="00CD5126"/>
    <w:rsid w:val="00CD54DE"/>
    <w:rsid w:val="00CD5517"/>
    <w:rsid w:val="00CD598F"/>
    <w:rsid w:val="00CD7F85"/>
    <w:rsid w:val="00CE1DB9"/>
    <w:rsid w:val="00CE25BC"/>
    <w:rsid w:val="00CE2608"/>
    <w:rsid w:val="00CE2BF9"/>
    <w:rsid w:val="00CE2C3A"/>
    <w:rsid w:val="00CE34F1"/>
    <w:rsid w:val="00CE67F0"/>
    <w:rsid w:val="00CE7AA4"/>
    <w:rsid w:val="00CF0193"/>
    <w:rsid w:val="00CF08AE"/>
    <w:rsid w:val="00CF0A5A"/>
    <w:rsid w:val="00CF1FEB"/>
    <w:rsid w:val="00CF2ADC"/>
    <w:rsid w:val="00CF2B1D"/>
    <w:rsid w:val="00CF3DC7"/>
    <w:rsid w:val="00CF420B"/>
    <w:rsid w:val="00CF4825"/>
    <w:rsid w:val="00CF6E9D"/>
    <w:rsid w:val="00CF72E0"/>
    <w:rsid w:val="00CF7CB8"/>
    <w:rsid w:val="00CF7F7B"/>
    <w:rsid w:val="00D0026C"/>
    <w:rsid w:val="00D014EC"/>
    <w:rsid w:val="00D01EFC"/>
    <w:rsid w:val="00D04271"/>
    <w:rsid w:val="00D05A2B"/>
    <w:rsid w:val="00D06C15"/>
    <w:rsid w:val="00D0721F"/>
    <w:rsid w:val="00D10211"/>
    <w:rsid w:val="00D11B7E"/>
    <w:rsid w:val="00D11EF9"/>
    <w:rsid w:val="00D120F9"/>
    <w:rsid w:val="00D13330"/>
    <w:rsid w:val="00D13B87"/>
    <w:rsid w:val="00D146B2"/>
    <w:rsid w:val="00D14CAE"/>
    <w:rsid w:val="00D161C3"/>
    <w:rsid w:val="00D20344"/>
    <w:rsid w:val="00D22589"/>
    <w:rsid w:val="00D27016"/>
    <w:rsid w:val="00D27290"/>
    <w:rsid w:val="00D30A9F"/>
    <w:rsid w:val="00D30E35"/>
    <w:rsid w:val="00D31993"/>
    <w:rsid w:val="00D34698"/>
    <w:rsid w:val="00D34934"/>
    <w:rsid w:val="00D34D6A"/>
    <w:rsid w:val="00D3595D"/>
    <w:rsid w:val="00D36046"/>
    <w:rsid w:val="00D402DD"/>
    <w:rsid w:val="00D40892"/>
    <w:rsid w:val="00D40FEB"/>
    <w:rsid w:val="00D418BE"/>
    <w:rsid w:val="00D41DFF"/>
    <w:rsid w:val="00D42F34"/>
    <w:rsid w:val="00D43752"/>
    <w:rsid w:val="00D45817"/>
    <w:rsid w:val="00D45D1E"/>
    <w:rsid w:val="00D47A3A"/>
    <w:rsid w:val="00D47B9E"/>
    <w:rsid w:val="00D5224C"/>
    <w:rsid w:val="00D52D51"/>
    <w:rsid w:val="00D53125"/>
    <w:rsid w:val="00D53D68"/>
    <w:rsid w:val="00D54531"/>
    <w:rsid w:val="00D54C6D"/>
    <w:rsid w:val="00D5553D"/>
    <w:rsid w:val="00D55D7A"/>
    <w:rsid w:val="00D560E6"/>
    <w:rsid w:val="00D61D98"/>
    <w:rsid w:val="00D62364"/>
    <w:rsid w:val="00D625C5"/>
    <w:rsid w:val="00D62F54"/>
    <w:rsid w:val="00D6464F"/>
    <w:rsid w:val="00D651A8"/>
    <w:rsid w:val="00D6553E"/>
    <w:rsid w:val="00D66651"/>
    <w:rsid w:val="00D6780A"/>
    <w:rsid w:val="00D67E85"/>
    <w:rsid w:val="00D70024"/>
    <w:rsid w:val="00D70679"/>
    <w:rsid w:val="00D721B2"/>
    <w:rsid w:val="00D738F9"/>
    <w:rsid w:val="00D7414F"/>
    <w:rsid w:val="00D7484C"/>
    <w:rsid w:val="00D75A68"/>
    <w:rsid w:val="00D81F17"/>
    <w:rsid w:val="00D82A6E"/>
    <w:rsid w:val="00D83018"/>
    <w:rsid w:val="00D83601"/>
    <w:rsid w:val="00D837A4"/>
    <w:rsid w:val="00D838B9"/>
    <w:rsid w:val="00D84072"/>
    <w:rsid w:val="00D85212"/>
    <w:rsid w:val="00D85BAE"/>
    <w:rsid w:val="00D87174"/>
    <w:rsid w:val="00D90346"/>
    <w:rsid w:val="00D9120E"/>
    <w:rsid w:val="00D91871"/>
    <w:rsid w:val="00D91E73"/>
    <w:rsid w:val="00D9450C"/>
    <w:rsid w:val="00D946DE"/>
    <w:rsid w:val="00D9640C"/>
    <w:rsid w:val="00D97656"/>
    <w:rsid w:val="00D9773E"/>
    <w:rsid w:val="00D97DC9"/>
    <w:rsid w:val="00DA007E"/>
    <w:rsid w:val="00DA0DC1"/>
    <w:rsid w:val="00DA2240"/>
    <w:rsid w:val="00DA45BB"/>
    <w:rsid w:val="00DA4A8A"/>
    <w:rsid w:val="00DA4C16"/>
    <w:rsid w:val="00DA6443"/>
    <w:rsid w:val="00DB004E"/>
    <w:rsid w:val="00DB1FA4"/>
    <w:rsid w:val="00DB2B9A"/>
    <w:rsid w:val="00DB2E77"/>
    <w:rsid w:val="00DB39A0"/>
    <w:rsid w:val="00DB3B61"/>
    <w:rsid w:val="00DB3FA8"/>
    <w:rsid w:val="00DB42DA"/>
    <w:rsid w:val="00DB4C14"/>
    <w:rsid w:val="00DB5119"/>
    <w:rsid w:val="00DB5AC5"/>
    <w:rsid w:val="00DB5E33"/>
    <w:rsid w:val="00DB6120"/>
    <w:rsid w:val="00DC0063"/>
    <w:rsid w:val="00DC0488"/>
    <w:rsid w:val="00DC0784"/>
    <w:rsid w:val="00DC14D5"/>
    <w:rsid w:val="00DC1BB2"/>
    <w:rsid w:val="00DC1E05"/>
    <w:rsid w:val="00DC2273"/>
    <w:rsid w:val="00DC27B5"/>
    <w:rsid w:val="00DC299D"/>
    <w:rsid w:val="00DC3640"/>
    <w:rsid w:val="00DC412F"/>
    <w:rsid w:val="00DC5CF5"/>
    <w:rsid w:val="00DC63B0"/>
    <w:rsid w:val="00DC6857"/>
    <w:rsid w:val="00DC6A3A"/>
    <w:rsid w:val="00DC7432"/>
    <w:rsid w:val="00DC75C8"/>
    <w:rsid w:val="00DD2EA2"/>
    <w:rsid w:val="00DD4562"/>
    <w:rsid w:val="00DD4E72"/>
    <w:rsid w:val="00DE2EDF"/>
    <w:rsid w:val="00DE3172"/>
    <w:rsid w:val="00DE332E"/>
    <w:rsid w:val="00DE37AD"/>
    <w:rsid w:val="00DE455D"/>
    <w:rsid w:val="00DE4AA0"/>
    <w:rsid w:val="00DE5664"/>
    <w:rsid w:val="00DE6563"/>
    <w:rsid w:val="00DE6671"/>
    <w:rsid w:val="00DE6925"/>
    <w:rsid w:val="00DE77D9"/>
    <w:rsid w:val="00DE786C"/>
    <w:rsid w:val="00DF0507"/>
    <w:rsid w:val="00DF0C79"/>
    <w:rsid w:val="00DF2592"/>
    <w:rsid w:val="00DF26E3"/>
    <w:rsid w:val="00DF27C4"/>
    <w:rsid w:val="00DF5172"/>
    <w:rsid w:val="00DF5FD9"/>
    <w:rsid w:val="00DF607D"/>
    <w:rsid w:val="00DF7269"/>
    <w:rsid w:val="00DF7BEC"/>
    <w:rsid w:val="00E007E4"/>
    <w:rsid w:val="00E01224"/>
    <w:rsid w:val="00E0158D"/>
    <w:rsid w:val="00E01CDC"/>
    <w:rsid w:val="00E02430"/>
    <w:rsid w:val="00E03F2B"/>
    <w:rsid w:val="00E04110"/>
    <w:rsid w:val="00E05509"/>
    <w:rsid w:val="00E05874"/>
    <w:rsid w:val="00E05CBC"/>
    <w:rsid w:val="00E0614C"/>
    <w:rsid w:val="00E0627F"/>
    <w:rsid w:val="00E067E2"/>
    <w:rsid w:val="00E072E5"/>
    <w:rsid w:val="00E0753A"/>
    <w:rsid w:val="00E07D13"/>
    <w:rsid w:val="00E11944"/>
    <w:rsid w:val="00E12A0C"/>
    <w:rsid w:val="00E145E8"/>
    <w:rsid w:val="00E14F60"/>
    <w:rsid w:val="00E16C9D"/>
    <w:rsid w:val="00E17510"/>
    <w:rsid w:val="00E20171"/>
    <w:rsid w:val="00E20D89"/>
    <w:rsid w:val="00E20FE8"/>
    <w:rsid w:val="00E22F40"/>
    <w:rsid w:val="00E23521"/>
    <w:rsid w:val="00E23762"/>
    <w:rsid w:val="00E23769"/>
    <w:rsid w:val="00E23E21"/>
    <w:rsid w:val="00E2460A"/>
    <w:rsid w:val="00E259FD"/>
    <w:rsid w:val="00E26A72"/>
    <w:rsid w:val="00E31057"/>
    <w:rsid w:val="00E32305"/>
    <w:rsid w:val="00E336A3"/>
    <w:rsid w:val="00E342CC"/>
    <w:rsid w:val="00E3481C"/>
    <w:rsid w:val="00E349B8"/>
    <w:rsid w:val="00E34AD5"/>
    <w:rsid w:val="00E34EF2"/>
    <w:rsid w:val="00E352DA"/>
    <w:rsid w:val="00E35B70"/>
    <w:rsid w:val="00E4012D"/>
    <w:rsid w:val="00E405DE"/>
    <w:rsid w:val="00E40A6C"/>
    <w:rsid w:val="00E4110F"/>
    <w:rsid w:val="00E4294D"/>
    <w:rsid w:val="00E44838"/>
    <w:rsid w:val="00E46030"/>
    <w:rsid w:val="00E47149"/>
    <w:rsid w:val="00E479D0"/>
    <w:rsid w:val="00E50274"/>
    <w:rsid w:val="00E5275F"/>
    <w:rsid w:val="00E5295A"/>
    <w:rsid w:val="00E53546"/>
    <w:rsid w:val="00E53B08"/>
    <w:rsid w:val="00E53FDE"/>
    <w:rsid w:val="00E54EDB"/>
    <w:rsid w:val="00E5619E"/>
    <w:rsid w:val="00E601F7"/>
    <w:rsid w:val="00E63BB9"/>
    <w:rsid w:val="00E64EA9"/>
    <w:rsid w:val="00E67792"/>
    <w:rsid w:val="00E7097C"/>
    <w:rsid w:val="00E7299F"/>
    <w:rsid w:val="00E74065"/>
    <w:rsid w:val="00E745F3"/>
    <w:rsid w:val="00E74640"/>
    <w:rsid w:val="00E76022"/>
    <w:rsid w:val="00E76149"/>
    <w:rsid w:val="00E76316"/>
    <w:rsid w:val="00E76A9A"/>
    <w:rsid w:val="00E77CF7"/>
    <w:rsid w:val="00E81918"/>
    <w:rsid w:val="00E8235F"/>
    <w:rsid w:val="00E83824"/>
    <w:rsid w:val="00E8481E"/>
    <w:rsid w:val="00E9341C"/>
    <w:rsid w:val="00E9440F"/>
    <w:rsid w:val="00E94C07"/>
    <w:rsid w:val="00E94C88"/>
    <w:rsid w:val="00E94F97"/>
    <w:rsid w:val="00E957CE"/>
    <w:rsid w:val="00E95BAD"/>
    <w:rsid w:val="00E96520"/>
    <w:rsid w:val="00E96A03"/>
    <w:rsid w:val="00E96BFE"/>
    <w:rsid w:val="00E97F8E"/>
    <w:rsid w:val="00EA0C36"/>
    <w:rsid w:val="00EA1BCF"/>
    <w:rsid w:val="00EA25CA"/>
    <w:rsid w:val="00EA2832"/>
    <w:rsid w:val="00EA2D89"/>
    <w:rsid w:val="00EA3146"/>
    <w:rsid w:val="00EA35FD"/>
    <w:rsid w:val="00EA4CD4"/>
    <w:rsid w:val="00EA6167"/>
    <w:rsid w:val="00EA74E4"/>
    <w:rsid w:val="00EB2F75"/>
    <w:rsid w:val="00EB3C3F"/>
    <w:rsid w:val="00EB3CEA"/>
    <w:rsid w:val="00EB5F3E"/>
    <w:rsid w:val="00EB6650"/>
    <w:rsid w:val="00EC0792"/>
    <w:rsid w:val="00EC1801"/>
    <w:rsid w:val="00EC1A53"/>
    <w:rsid w:val="00EC281F"/>
    <w:rsid w:val="00EC34D5"/>
    <w:rsid w:val="00EC366C"/>
    <w:rsid w:val="00EC3ABE"/>
    <w:rsid w:val="00EC4967"/>
    <w:rsid w:val="00EC6811"/>
    <w:rsid w:val="00EC7894"/>
    <w:rsid w:val="00EC7F17"/>
    <w:rsid w:val="00ED01B9"/>
    <w:rsid w:val="00ED08AE"/>
    <w:rsid w:val="00ED1434"/>
    <w:rsid w:val="00ED2491"/>
    <w:rsid w:val="00ED29FF"/>
    <w:rsid w:val="00ED44E6"/>
    <w:rsid w:val="00ED4E5B"/>
    <w:rsid w:val="00ED52C4"/>
    <w:rsid w:val="00ED5369"/>
    <w:rsid w:val="00ED5679"/>
    <w:rsid w:val="00ED63A2"/>
    <w:rsid w:val="00ED69C5"/>
    <w:rsid w:val="00ED6C60"/>
    <w:rsid w:val="00ED73E3"/>
    <w:rsid w:val="00ED7F69"/>
    <w:rsid w:val="00EE0705"/>
    <w:rsid w:val="00EE39FF"/>
    <w:rsid w:val="00EE3DD3"/>
    <w:rsid w:val="00EE3E60"/>
    <w:rsid w:val="00EE4385"/>
    <w:rsid w:val="00EE51CB"/>
    <w:rsid w:val="00EF000C"/>
    <w:rsid w:val="00EF3DE2"/>
    <w:rsid w:val="00EF4944"/>
    <w:rsid w:val="00EF5257"/>
    <w:rsid w:val="00EF6FF1"/>
    <w:rsid w:val="00EF766D"/>
    <w:rsid w:val="00F00A4D"/>
    <w:rsid w:val="00F00A54"/>
    <w:rsid w:val="00F01234"/>
    <w:rsid w:val="00F033C6"/>
    <w:rsid w:val="00F0340F"/>
    <w:rsid w:val="00F04982"/>
    <w:rsid w:val="00F055F1"/>
    <w:rsid w:val="00F064C4"/>
    <w:rsid w:val="00F06D58"/>
    <w:rsid w:val="00F07CED"/>
    <w:rsid w:val="00F11C1C"/>
    <w:rsid w:val="00F12BED"/>
    <w:rsid w:val="00F13192"/>
    <w:rsid w:val="00F131F0"/>
    <w:rsid w:val="00F13838"/>
    <w:rsid w:val="00F13A29"/>
    <w:rsid w:val="00F13ECA"/>
    <w:rsid w:val="00F1448A"/>
    <w:rsid w:val="00F1616A"/>
    <w:rsid w:val="00F16208"/>
    <w:rsid w:val="00F2255B"/>
    <w:rsid w:val="00F2285A"/>
    <w:rsid w:val="00F22A6E"/>
    <w:rsid w:val="00F24DD5"/>
    <w:rsid w:val="00F25AE7"/>
    <w:rsid w:val="00F26FD3"/>
    <w:rsid w:val="00F27089"/>
    <w:rsid w:val="00F305F0"/>
    <w:rsid w:val="00F32FF9"/>
    <w:rsid w:val="00F330CF"/>
    <w:rsid w:val="00F331FC"/>
    <w:rsid w:val="00F33250"/>
    <w:rsid w:val="00F3338A"/>
    <w:rsid w:val="00F3366D"/>
    <w:rsid w:val="00F33A14"/>
    <w:rsid w:val="00F33E79"/>
    <w:rsid w:val="00F34345"/>
    <w:rsid w:val="00F349F0"/>
    <w:rsid w:val="00F36519"/>
    <w:rsid w:val="00F369A8"/>
    <w:rsid w:val="00F36A0E"/>
    <w:rsid w:val="00F37970"/>
    <w:rsid w:val="00F37ECA"/>
    <w:rsid w:val="00F41A2C"/>
    <w:rsid w:val="00F42962"/>
    <w:rsid w:val="00F42B35"/>
    <w:rsid w:val="00F4406B"/>
    <w:rsid w:val="00F45281"/>
    <w:rsid w:val="00F50ECE"/>
    <w:rsid w:val="00F5189A"/>
    <w:rsid w:val="00F52003"/>
    <w:rsid w:val="00F548D8"/>
    <w:rsid w:val="00F554B8"/>
    <w:rsid w:val="00F602A9"/>
    <w:rsid w:val="00F6072A"/>
    <w:rsid w:val="00F63E35"/>
    <w:rsid w:val="00F64178"/>
    <w:rsid w:val="00F67968"/>
    <w:rsid w:val="00F67ABA"/>
    <w:rsid w:val="00F67BE8"/>
    <w:rsid w:val="00F70D6C"/>
    <w:rsid w:val="00F72D5F"/>
    <w:rsid w:val="00F7447C"/>
    <w:rsid w:val="00F773F6"/>
    <w:rsid w:val="00F77641"/>
    <w:rsid w:val="00F77AA3"/>
    <w:rsid w:val="00F77B12"/>
    <w:rsid w:val="00F801FA"/>
    <w:rsid w:val="00F80D1D"/>
    <w:rsid w:val="00F81D68"/>
    <w:rsid w:val="00F826F1"/>
    <w:rsid w:val="00F82E7C"/>
    <w:rsid w:val="00F832B7"/>
    <w:rsid w:val="00F83970"/>
    <w:rsid w:val="00F83F98"/>
    <w:rsid w:val="00F8678A"/>
    <w:rsid w:val="00F91C37"/>
    <w:rsid w:val="00F92F03"/>
    <w:rsid w:val="00F947D0"/>
    <w:rsid w:val="00F96899"/>
    <w:rsid w:val="00F9704F"/>
    <w:rsid w:val="00FA31FA"/>
    <w:rsid w:val="00FA503B"/>
    <w:rsid w:val="00FA58EE"/>
    <w:rsid w:val="00FA5D49"/>
    <w:rsid w:val="00FA6A3B"/>
    <w:rsid w:val="00FA7605"/>
    <w:rsid w:val="00FA7A45"/>
    <w:rsid w:val="00FB174C"/>
    <w:rsid w:val="00FB2794"/>
    <w:rsid w:val="00FB3DCC"/>
    <w:rsid w:val="00FB6B38"/>
    <w:rsid w:val="00FC037E"/>
    <w:rsid w:val="00FC32F5"/>
    <w:rsid w:val="00FC36D8"/>
    <w:rsid w:val="00FC3CC6"/>
    <w:rsid w:val="00FC4032"/>
    <w:rsid w:val="00FC4894"/>
    <w:rsid w:val="00FC5FA4"/>
    <w:rsid w:val="00FD287F"/>
    <w:rsid w:val="00FD342A"/>
    <w:rsid w:val="00FD4400"/>
    <w:rsid w:val="00FD51E9"/>
    <w:rsid w:val="00FD5468"/>
    <w:rsid w:val="00FD5500"/>
    <w:rsid w:val="00FD72B1"/>
    <w:rsid w:val="00FE0CBB"/>
    <w:rsid w:val="00FE1158"/>
    <w:rsid w:val="00FE1EE8"/>
    <w:rsid w:val="00FE2808"/>
    <w:rsid w:val="00FE2EAA"/>
    <w:rsid w:val="00FE3827"/>
    <w:rsid w:val="00FE58C0"/>
    <w:rsid w:val="00FE6ED1"/>
    <w:rsid w:val="00FF175F"/>
    <w:rsid w:val="00FF1C7C"/>
    <w:rsid w:val="00FF3D39"/>
    <w:rsid w:val="00FF46B4"/>
    <w:rsid w:val="00FF4853"/>
    <w:rsid w:val="00FF55C4"/>
    <w:rsid w:val="00FF7D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A05D4"/>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7" w:uiPriority="39"/>
    <w:lsdException w:name="toc 8" w:uiPriority="39"/>
    <w:lsdException w:name="toc 9" w:uiPriority="39"/>
    <w:lsdException w:name="caption" w:semiHidden="0" w:qFormat="1"/>
    <w:lsdException w:name="Title"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21"/>
    <w:pPr>
      <w:autoSpaceDE w:val="0"/>
      <w:autoSpaceDN w:val="0"/>
      <w:adjustRightInd w:val="0"/>
      <w:spacing w:before="100" w:beforeAutospacing="1" w:after="100" w:afterAutospacing="1" w:line="480" w:lineRule="auto"/>
    </w:pPr>
    <w:rPr>
      <w:rFonts w:cs="Times New Roman"/>
      <w:sz w:val="20"/>
      <w:szCs w:val="20"/>
      <w:lang w:val="en-GB"/>
    </w:rPr>
  </w:style>
  <w:style w:type="paragraph" w:styleId="Heading1">
    <w:name w:val="heading 1"/>
    <w:basedOn w:val="Normal"/>
    <w:next w:val="Normal"/>
    <w:link w:val="Heading1Char"/>
    <w:uiPriority w:val="9"/>
    <w:qFormat/>
    <w:rsid w:val="00F11C1C"/>
    <w:pPr>
      <w:keepNext/>
      <w:widowControl w:val="0"/>
      <w:spacing w:line="240" w:lineRule="auto"/>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outlineLvl w:val="3"/>
    </w:pPr>
    <w:rPr>
      <w:b/>
      <w:bCs/>
      <w:sz w:val="24"/>
      <w:szCs w:val="24"/>
    </w:rPr>
  </w:style>
  <w:style w:type="paragraph" w:styleId="Heading5">
    <w:name w:val="heading 5"/>
    <w:basedOn w:val="Normal"/>
    <w:next w:val="Normal"/>
    <w:link w:val="Heading5Char"/>
    <w:uiPriority w:val="99"/>
    <w:qFormat/>
    <w:rsid w:val="001A1E63"/>
    <w:pPr>
      <w:keepLines/>
      <w:widowControl w:val="0"/>
      <w:spacing w:line="240" w:lineRule="auto"/>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sid w:val="00F11C1C"/>
    <w:rPr>
      <w:rFonts w:cs="Times New Roman"/>
      <w:b/>
      <w:bCs/>
      <w:noProo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9"/>
    <w:rsid w:val="001A1E63"/>
    <w:rPr>
      <w:rFonts w:cs="Times New Roman"/>
      <w:b/>
      <w:bCs/>
      <w:sz w:val="24"/>
      <w:szCs w:val="24"/>
      <w:lang w:val="en-GB"/>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pPr>
    <w:rPr>
      <w:sz w:val="24"/>
      <w:szCs w:val="24"/>
    </w:rPr>
  </w:style>
  <w:style w:type="paragraph" w:customStyle="1" w:styleId="equationNum">
    <w:name w:val="equationNum"/>
    <w:basedOn w:val="Normal"/>
    <w:next w:val="Normal"/>
    <w:uiPriority w:val="99"/>
    <w:pPr>
      <w:keepLines/>
      <w:spacing w:before="120" w:after="120"/>
    </w:pPr>
    <w:rPr>
      <w:sz w:val="24"/>
      <w:szCs w:val="24"/>
    </w:rPr>
  </w:style>
  <w:style w:type="paragraph" w:customStyle="1" w:styleId="equationAlign">
    <w:name w:val="equationAlign"/>
    <w:basedOn w:val="Normal"/>
    <w:next w:val="Normal"/>
    <w:uiPriority w:val="99"/>
    <w:pPr>
      <w:keepLines/>
      <w:spacing w:before="120" w:after="120"/>
    </w:pPr>
    <w:rPr>
      <w:sz w:val="24"/>
      <w:szCs w:val="24"/>
    </w:rPr>
  </w:style>
  <w:style w:type="paragraph" w:customStyle="1" w:styleId="equationAlignNum">
    <w:name w:val="equationAlignNum"/>
    <w:basedOn w:val="Normal"/>
    <w:next w:val="Normal"/>
    <w:uiPriority w:val="99"/>
    <w:pPr>
      <w:keepLines/>
      <w:spacing w:before="120" w:after="120"/>
    </w:pPr>
    <w:rPr>
      <w:sz w:val="24"/>
      <w:szCs w:val="24"/>
    </w:rPr>
  </w:style>
  <w:style w:type="paragraph" w:customStyle="1" w:styleId="equationArray">
    <w:name w:val="equationArray"/>
    <w:basedOn w:val="Normal"/>
    <w:next w:val="Normal"/>
    <w:uiPriority w:val="99"/>
    <w:pPr>
      <w:keepLines/>
      <w:spacing w:before="120" w:after="120"/>
    </w:pPr>
    <w:rPr>
      <w:sz w:val="24"/>
      <w:szCs w:val="24"/>
    </w:rPr>
  </w:style>
  <w:style w:type="paragraph" w:customStyle="1" w:styleId="equationArrayNum">
    <w:name w:val="equationArrayNum"/>
    <w:basedOn w:val="Normal"/>
    <w:next w:val="Normal"/>
    <w:uiPriority w:val="99"/>
    <w:pPr>
      <w:keepLines/>
      <w:spacing w:before="120" w:after="120"/>
    </w:pPr>
    <w:rPr>
      <w:sz w:val="24"/>
      <w:szCs w:val="24"/>
    </w:rPr>
  </w:style>
  <w:style w:type="paragraph" w:customStyle="1" w:styleId="theorem">
    <w:name w:val="theorem"/>
    <w:basedOn w:val="Normal"/>
    <w:next w:val="Normal"/>
    <w:uiPriority w:val="99"/>
    <w:pPr>
      <w:keepLines/>
      <w:spacing w:before="120" w:after="120"/>
    </w:pPr>
  </w:style>
  <w:style w:type="paragraph" w:customStyle="1" w:styleId="bitmapCenter">
    <w:name w:val="bitmapCenter"/>
    <w:basedOn w:val="Normal"/>
    <w:next w:val="Normal"/>
    <w:uiPriority w:val="99"/>
    <w:pPr>
      <w:keepLines/>
      <w:spacing w:before="120" w:after="120"/>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style>
  <w:style w:type="character" w:customStyle="1" w:styleId="FooterChar">
    <w:name w:val="Footer Char"/>
    <w:basedOn w:val="DefaultParagraphFont"/>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pPr>
  </w:style>
  <w:style w:type="character" w:customStyle="1" w:styleId="HeaderChar">
    <w:name w:val="Header Char"/>
    <w:basedOn w:val="DefaultParagraphFont"/>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rsid w:val="00964ED0"/>
    <w:pPr>
      <w:keepLines/>
      <w:spacing w:before="120" w:after="120"/>
    </w:pPr>
    <w:rPr>
      <w:i/>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sz w:val="20"/>
      <w:szCs w:val="20"/>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0"/>
      <w:szCs w:val="20"/>
    </w:rPr>
  </w:style>
  <w:style w:type="paragraph" w:styleId="List">
    <w:name w:val="List"/>
    <w:basedOn w:val="Normal"/>
    <w:uiPriority w:val="99"/>
    <w:pPr>
      <w:tabs>
        <w:tab w:val="left" w:pos="283"/>
      </w:tabs>
      <w:spacing w:after="120"/>
      <w:ind w:left="283" w:hanging="283"/>
    </w:pPr>
  </w:style>
  <w:style w:type="paragraph" w:customStyle="1" w:styleId="List1">
    <w:name w:val="List 1"/>
    <w:basedOn w:val="Normal"/>
    <w:uiPriority w:val="99"/>
    <w:pPr>
      <w:tabs>
        <w:tab w:val="left" w:pos="283"/>
      </w:tabs>
      <w:spacing w:after="120"/>
      <w:ind w:left="283" w:hanging="283"/>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style>
  <w:style w:type="paragraph" w:customStyle="1" w:styleId="endnotes">
    <w:name w:val="endnotes"/>
    <w:basedOn w:val="Normal"/>
    <w:uiPriority w:val="99"/>
    <w:pPr>
      <w:tabs>
        <w:tab w:val="left" w:pos="283"/>
      </w:tabs>
      <w:spacing w:after="120"/>
      <w:ind w:left="283" w:hanging="283"/>
    </w:p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basedOn w:val="DefaultParagraphFont"/>
    <w:link w:val="FootnoteText"/>
    <w:uiPriority w:val="99"/>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rPr>
  </w:style>
  <w:style w:type="paragraph" w:styleId="TOC1">
    <w:name w:val="toc 1"/>
    <w:basedOn w:val="Normal"/>
    <w:next w:val="TOC2"/>
    <w:uiPriority w:val="99"/>
    <w:pPr>
      <w:keepNext/>
      <w:widowControl w:val="0"/>
      <w:tabs>
        <w:tab w:val="right" w:leader="dot" w:pos="8222"/>
      </w:tabs>
      <w:spacing w:before="240" w:after="60"/>
      <w:ind w:left="425"/>
    </w:pPr>
    <w:rPr>
      <w:b/>
      <w:bCs/>
    </w:rPr>
  </w:style>
  <w:style w:type="paragraph" w:styleId="TOC2">
    <w:name w:val="toc 2"/>
    <w:basedOn w:val="Normal"/>
    <w:next w:val="TOC3"/>
    <w:uiPriority w:val="99"/>
    <w:pPr>
      <w:keepNext/>
      <w:widowControl w:val="0"/>
      <w:tabs>
        <w:tab w:val="right" w:leader="dot" w:pos="8222"/>
      </w:tabs>
      <w:spacing w:after="60"/>
      <w:ind w:left="512"/>
    </w:pPr>
  </w:style>
  <w:style w:type="paragraph" w:styleId="TOC3">
    <w:name w:val="toc 3"/>
    <w:basedOn w:val="Normal"/>
    <w:next w:val="TOC4"/>
    <w:uiPriority w:val="99"/>
    <w:pPr>
      <w:keepNext/>
      <w:widowControl w:val="0"/>
      <w:tabs>
        <w:tab w:val="right" w:leader="dot" w:pos="8222"/>
      </w:tabs>
      <w:spacing w:after="60"/>
      <w:ind w:left="1024"/>
    </w:pPr>
  </w:style>
  <w:style w:type="paragraph" w:styleId="TOC4">
    <w:name w:val="toc 4"/>
    <w:basedOn w:val="Normal"/>
    <w:next w:val="TOC5"/>
    <w:uiPriority w:val="99"/>
    <w:pPr>
      <w:keepNext/>
      <w:widowControl w:val="0"/>
      <w:tabs>
        <w:tab w:val="right" w:leader="dot" w:pos="8222"/>
      </w:tabs>
      <w:spacing w:after="60"/>
      <w:ind w:left="1536"/>
    </w:pPr>
  </w:style>
  <w:style w:type="paragraph" w:styleId="TOC5">
    <w:name w:val="toc 5"/>
    <w:basedOn w:val="Normal"/>
    <w:next w:val="TOC6"/>
    <w:uiPriority w:val="99"/>
    <w:pPr>
      <w:keepNext/>
      <w:widowControl w:val="0"/>
      <w:tabs>
        <w:tab w:val="right" w:leader="dot" w:pos="8222"/>
      </w:tabs>
      <w:spacing w:after="60"/>
      <w:ind w:left="2048"/>
    </w:pPr>
  </w:style>
  <w:style w:type="paragraph" w:styleId="TOC6">
    <w:name w:val="toc 6"/>
    <w:basedOn w:val="Normal"/>
    <w:uiPriority w:val="99"/>
    <w:pPr>
      <w:keepNext/>
      <w:widowControl w:val="0"/>
      <w:tabs>
        <w:tab w:val="right" w:leader="dot" w:pos="8222"/>
      </w:tabs>
      <w:spacing w:after="60"/>
      <w:ind w:left="2560"/>
    </w:pPr>
  </w:style>
  <w:style w:type="paragraph" w:styleId="BalloonText">
    <w:name w:val="Balloon Text"/>
    <w:basedOn w:val="Normal"/>
    <w:link w:val="BalloonTextChar"/>
    <w:uiPriority w:val="99"/>
    <w:semiHidden/>
    <w:unhideWhenUsed/>
    <w:rsid w:val="00ED29FF"/>
    <w:rPr>
      <w:rFonts w:ascii="Tahoma" w:hAnsi="Tahoma" w:cs="Tahoma"/>
      <w:sz w:val="16"/>
      <w:szCs w:val="16"/>
    </w:rPr>
  </w:style>
  <w:style w:type="character" w:customStyle="1" w:styleId="BalloonTextChar">
    <w:name w:val="Balloon Text Char"/>
    <w:basedOn w:val="DefaultParagraphFont"/>
    <w:link w:val="BalloonText"/>
    <w:uiPriority w:val="99"/>
    <w:semiHidden/>
    <w:rsid w:val="00ED29FF"/>
    <w:rPr>
      <w:rFonts w:ascii="Tahoma" w:hAnsi="Tahoma" w:cs="Tahoma"/>
      <w:noProof/>
      <w:sz w:val="16"/>
      <w:szCs w:val="16"/>
    </w:rPr>
  </w:style>
  <w:style w:type="character" w:styleId="CommentReference">
    <w:name w:val="annotation reference"/>
    <w:basedOn w:val="DefaultParagraphFont"/>
    <w:uiPriority w:val="99"/>
    <w:semiHidden/>
    <w:unhideWhenUsed/>
    <w:rsid w:val="000C728A"/>
    <w:rPr>
      <w:sz w:val="16"/>
      <w:szCs w:val="16"/>
    </w:rPr>
  </w:style>
  <w:style w:type="paragraph" w:styleId="CommentText">
    <w:name w:val="annotation text"/>
    <w:basedOn w:val="Normal"/>
    <w:link w:val="CommentTextChar"/>
    <w:uiPriority w:val="99"/>
    <w:unhideWhenUsed/>
    <w:rsid w:val="000C728A"/>
  </w:style>
  <w:style w:type="character" w:customStyle="1" w:styleId="CommentTextChar">
    <w:name w:val="Comment Text Char"/>
    <w:basedOn w:val="DefaultParagraphFont"/>
    <w:link w:val="CommentText"/>
    <w:uiPriority w:val="99"/>
    <w:rsid w:val="000C728A"/>
    <w:rPr>
      <w:rFonts w:ascii="Times New Roman"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0C728A"/>
    <w:rPr>
      <w:b/>
      <w:bCs/>
    </w:rPr>
  </w:style>
  <w:style w:type="character" w:customStyle="1" w:styleId="CommentSubjectChar">
    <w:name w:val="Comment Subject Char"/>
    <w:basedOn w:val="CommentTextChar"/>
    <w:link w:val="CommentSubject"/>
    <w:uiPriority w:val="99"/>
    <w:semiHidden/>
    <w:rsid w:val="000C728A"/>
    <w:rPr>
      <w:rFonts w:ascii="Times New Roman" w:hAnsi="Times New Roman" w:cs="Times New Roman"/>
      <w:b/>
      <w:bCs/>
      <w:noProof/>
      <w:sz w:val="20"/>
      <w:szCs w:val="20"/>
    </w:rPr>
  </w:style>
  <w:style w:type="character" w:styleId="Hyperlink">
    <w:name w:val="Hyperlink"/>
    <w:basedOn w:val="DefaultParagraphFont"/>
    <w:uiPriority w:val="99"/>
    <w:unhideWhenUsed/>
    <w:rsid w:val="00982A14"/>
    <w:rPr>
      <w:color w:val="0000FF" w:themeColor="hyperlink"/>
      <w:u w:val="single"/>
    </w:rPr>
  </w:style>
  <w:style w:type="paragraph" w:styleId="Revision">
    <w:name w:val="Revision"/>
    <w:hidden/>
    <w:uiPriority w:val="99"/>
    <w:semiHidden/>
    <w:rsid w:val="004B44A7"/>
    <w:pPr>
      <w:spacing w:after="0" w:line="240" w:lineRule="auto"/>
    </w:pPr>
    <w:rPr>
      <w:rFonts w:ascii="Times New Roman" w:hAnsi="Times New Roman" w:cs="Times New Roman"/>
      <w:noProof/>
      <w:sz w:val="20"/>
      <w:szCs w:val="20"/>
    </w:rPr>
  </w:style>
  <w:style w:type="paragraph" w:styleId="ListParagraph">
    <w:name w:val="List Paragraph"/>
    <w:basedOn w:val="Normal"/>
    <w:uiPriority w:val="34"/>
    <w:qFormat/>
    <w:rsid w:val="00AF15C5"/>
    <w:pPr>
      <w:ind w:left="720"/>
      <w:contextualSpacing/>
    </w:pPr>
  </w:style>
  <w:style w:type="paragraph" w:styleId="NoSpacing">
    <w:name w:val="No Spacing"/>
    <w:uiPriority w:val="1"/>
    <w:qFormat/>
    <w:rsid w:val="00F11C1C"/>
    <w:pPr>
      <w:autoSpaceDE w:val="0"/>
      <w:autoSpaceDN w:val="0"/>
      <w:adjustRightInd w:val="0"/>
      <w:spacing w:beforeAutospacing="1" w:after="0" w:afterAutospacing="1" w:line="240" w:lineRule="auto"/>
    </w:pPr>
    <w:rPr>
      <w:rFonts w:cs="Times New Roman"/>
      <w:noProof/>
      <w:sz w:val="20"/>
      <w:szCs w:val="20"/>
    </w:rPr>
  </w:style>
  <w:style w:type="table" w:styleId="TableGrid">
    <w:name w:val="Table Grid"/>
    <w:basedOn w:val="TableNormal"/>
    <w:uiPriority w:val="59"/>
    <w:rsid w:val="004D36A5"/>
    <w:pPr>
      <w:spacing w:after="0" w:line="240" w:lineRule="auto"/>
    </w:pPr>
    <w:tblPr>
      <w:tblInd w:w="0" w:type="dxa"/>
      <w:tblBorders>
        <w:top w:val="single" w:sz="4" w:space="0" w:color="auto"/>
        <w:bottom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095C5E"/>
  </w:style>
  <w:style w:type="character" w:styleId="LineNumber">
    <w:name w:val="line number"/>
    <w:basedOn w:val="DefaultParagraphFont"/>
    <w:uiPriority w:val="99"/>
    <w:semiHidden/>
    <w:unhideWhenUsed/>
    <w:rsid w:val="00E23521"/>
    <w:rPr>
      <w:color w:val="BFBFBF" w:themeColor="background1" w:themeShade="BF"/>
      <w:sz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7" w:uiPriority="39"/>
    <w:lsdException w:name="toc 8" w:uiPriority="39"/>
    <w:lsdException w:name="toc 9" w:uiPriority="39"/>
    <w:lsdException w:name="caption" w:semiHidden="0" w:qFormat="1"/>
    <w:lsdException w:name="Title"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21"/>
    <w:pPr>
      <w:autoSpaceDE w:val="0"/>
      <w:autoSpaceDN w:val="0"/>
      <w:adjustRightInd w:val="0"/>
      <w:spacing w:before="100" w:beforeAutospacing="1" w:after="100" w:afterAutospacing="1" w:line="480" w:lineRule="auto"/>
    </w:pPr>
    <w:rPr>
      <w:rFonts w:cs="Times New Roman"/>
      <w:sz w:val="20"/>
      <w:szCs w:val="20"/>
      <w:lang w:val="en-GB"/>
    </w:rPr>
  </w:style>
  <w:style w:type="paragraph" w:styleId="Heading1">
    <w:name w:val="heading 1"/>
    <w:basedOn w:val="Normal"/>
    <w:next w:val="Normal"/>
    <w:link w:val="Heading1Char"/>
    <w:uiPriority w:val="9"/>
    <w:qFormat/>
    <w:rsid w:val="00F11C1C"/>
    <w:pPr>
      <w:keepNext/>
      <w:widowControl w:val="0"/>
      <w:spacing w:line="240" w:lineRule="auto"/>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outlineLvl w:val="3"/>
    </w:pPr>
    <w:rPr>
      <w:b/>
      <w:bCs/>
      <w:sz w:val="24"/>
      <w:szCs w:val="24"/>
    </w:rPr>
  </w:style>
  <w:style w:type="paragraph" w:styleId="Heading5">
    <w:name w:val="heading 5"/>
    <w:basedOn w:val="Normal"/>
    <w:next w:val="Normal"/>
    <w:link w:val="Heading5Char"/>
    <w:uiPriority w:val="99"/>
    <w:qFormat/>
    <w:rsid w:val="001A1E63"/>
    <w:pPr>
      <w:keepLines/>
      <w:widowControl w:val="0"/>
      <w:spacing w:line="240" w:lineRule="auto"/>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sid w:val="00F11C1C"/>
    <w:rPr>
      <w:rFonts w:cs="Times New Roman"/>
      <w:b/>
      <w:bCs/>
      <w:noProo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9"/>
    <w:rsid w:val="001A1E63"/>
    <w:rPr>
      <w:rFonts w:cs="Times New Roman"/>
      <w:b/>
      <w:bCs/>
      <w:sz w:val="24"/>
      <w:szCs w:val="24"/>
      <w:lang w:val="en-GB"/>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pPr>
    <w:rPr>
      <w:sz w:val="24"/>
      <w:szCs w:val="24"/>
    </w:rPr>
  </w:style>
  <w:style w:type="paragraph" w:customStyle="1" w:styleId="equationNum">
    <w:name w:val="equationNum"/>
    <w:basedOn w:val="Normal"/>
    <w:next w:val="Normal"/>
    <w:uiPriority w:val="99"/>
    <w:pPr>
      <w:keepLines/>
      <w:spacing w:before="120" w:after="120"/>
    </w:pPr>
    <w:rPr>
      <w:sz w:val="24"/>
      <w:szCs w:val="24"/>
    </w:rPr>
  </w:style>
  <w:style w:type="paragraph" w:customStyle="1" w:styleId="equationAlign">
    <w:name w:val="equationAlign"/>
    <w:basedOn w:val="Normal"/>
    <w:next w:val="Normal"/>
    <w:uiPriority w:val="99"/>
    <w:pPr>
      <w:keepLines/>
      <w:spacing w:before="120" w:after="120"/>
    </w:pPr>
    <w:rPr>
      <w:sz w:val="24"/>
      <w:szCs w:val="24"/>
    </w:rPr>
  </w:style>
  <w:style w:type="paragraph" w:customStyle="1" w:styleId="equationAlignNum">
    <w:name w:val="equationAlignNum"/>
    <w:basedOn w:val="Normal"/>
    <w:next w:val="Normal"/>
    <w:uiPriority w:val="99"/>
    <w:pPr>
      <w:keepLines/>
      <w:spacing w:before="120" w:after="120"/>
    </w:pPr>
    <w:rPr>
      <w:sz w:val="24"/>
      <w:szCs w:val="24"/>
    </w:rPr>
  </w:style>
  <w:style w:type="paragraph" w:customStyle="1" w:styleId="equationArray">
    <w:name w:val="equationArray"/>
    <w:basedOn w:val="Normal"/>
    <w:next w:val="Normal"/>
    <w:uiPriority w:val="99"/>
    <w:pPr>
      <w:keepLines/>
      <w:spacing w:before="120" w:after="120"/>
    </w:pPr>
    <w:rPr>
      <w:sz w:val="24"/>
      <w:szCs w:val="24"/>
    </w:rPr>
  </w:style>
  <w:style w:type="paragraph" w:customStyle="1" w:styleId="equationArrayNum">
    <w:name w:val="equationArrayNum"/>
    <w:basedOn w:val="Normal"/>
    <w:next w:val="Normal"/>
    <w:uiPriority w:val="99"/>
    <w:pPr>
      <w:keepLines/>
      <w:spacing w:before="120" w:after="120"/>
    </w:pPr>
    <w:rPr>
      <w:sz w:val="24"/>
      <w:szCs w:val="24"/>
    </w:rPr>
  </w:style>
  <w:style w:type="paragraph" w:customStyle="1" w:styleId="theorem">
    <w:name w:val="theorem"/>
    <w:basedOn w:val="Normal"/>
    <w:next w:val="Normal"/>
    <w:uiPriority w:val="99"/>
    <w:pPr>
      <w:keepLines/>
      <w:spacing w:before="120" w:after="120"/>
    </w:pPr>
  </w:style>
  <w:style w:type="paragraph" w:customStyle="1" w:styleId="bitmapCenter">
    <w:name w:val="bitmapCenter"/>
    <w:basedOn w:val="Normal"/>
    <w:next w:val="Normal"/>
    <w:uiPriority w:val="99"/>
    <w:pPr>
      <w:keepLines/>
      <w:spacing w:before="120" w:after="120"/>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style>
  <w:style w:type="character" w:customStyle="1" w:styleId="FooterChar">
    <w:name w:val="Footer Char"/>
    <w:basedOn w:val="DefaultParagraphFont"/>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pPr>
  </w:style>
  <w:style w:type="character" w:customStyle="1" w:styleId="HeaderChar">
    <w:name w:val="Header Char"/>
    <w:basedOn w:val="DefaultParagraphFont"/>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rsid w:val="00964ED0"/>
    <w:pPr>
      <w:keepLines/>
      <w:spacing w:before="120" w:after="120"/>
    </w:pPr>
    <w:rPr>
      <w:i/>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sz w:val="20"/>
      <w:szCs w:val="20"/>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0"/>
      <w:szCs w:val="20"/>
    </w:rPr>
  </w:style>
  <w:style w:type="paragraph" w:styleId="List">
    <w:name w:val="List"/>
    <w:basedOn w:val="Normal"/>
    <w:uiPriority w:val="99"/>
    <w:pPr>
      <w:tabs>
        <w:tab w:val="left" w:pos="283"/>
      </w:tabs>
      <w:spacing w:after="120"/>
      <w:ind w:left="283" w:hanging="283"/>
    </w:pPr>
  </w:style>
  <w:style w:type="paragraph" w:customStyle="1" w:styleId="List1">
    <w:name w:val="List 1"/>
    <w:basedOn w:val="Normal"/>
    <w:uiPriority w:val="99"/>
    <w:pPr>
      <w:tabs>
        <w:tab w:val="left" w:pos="283"/>
      </w:tabs>
      <w:spacing w:after="120"/>
      <w:ind w:left="283" w:hanging="283"/>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style>
  <w:style w:type="paragraph" w:customStyle="1" w:styleId="endnotes">
    <w:name w:val="endnotes"/>
    <w:basedOn w:val="Normal"/>
    <w:uiPriority w:val="99"/>
    <w:pPr>
      <w:tabs>
        <w:tab w:val="left" w:pos="283"/>
      </w:tabs>
      <w:spacing w:after="120"/>
      <w:ind w:left="283" w:hanging="283"/>
    </w:p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basedOn w:val="DefaultParagraphFont"/>
    <w:link w:val="FootnoteText"/>
    <w:uiPriority w:val="99"/>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rPr>
  </w:style>
  <w:style w:type="paragraph" w:styleId="TOC1">
    <w:name w:val="toc 1"/>
    <w:basedOn w:val="Normal"/>
    <w:next w:val="TOC2"/>
    <w:uiPriority w:val="99"/>
    <w:pPr>
      <w:keepNext/>
      <w:widowControl w:val="0"/>
      <w:tabs>
        <w:tab w:val="right" w:leader="dot" w:pos="8222"/>
      </w:tabs>
      <w:spacing w:before="240" w:after="60"/>
      <w:ind w:left="425"/>
    </w:pPr>
    <w:rPr>
      <w:b/>
      <w:bCs/>
    </w:rPr>
  </w:style>
  <w:style w:type="paragraph" w:styleId="TOC2">
    <w:name w:val="toc 2"/>
    <w:basedOn w:val="Normal"/>
    <w:next w:val="TOC3"/>
    <w:uiPriority w:val="99"/>
    <w:pPr>
      <w:keepNext/>
      <w:widowControl w:val="0"/>
      <w:tabs>
        <w:tab w:val="right" w:leader="dot" w:pos="8222"/>
      </w:tabs>
      <w:spacing w:after="60"/>
      <w:ind w:left="512"/>
    </w:pPr>
  </w:style>
  <w:style w:type="paragraph" w:styleId="TOC3">
    <w:name w:val="toc 3"/>
    <w:basedOn w:val="Normal"/>
    <w:next w:val="TOC4"/>
    <w:uiPriority w:val="99"/>
    <w:pPr>
      <w:keepNext/>
      <w:widowControl w:val="0"/>
      <w:tabs>
        <w:tab w:val="right" w:leader="dot" w:pos="8222"/>
      </w:tabs>
      <w:spacing w:after="60"/>
      <w:ind w:left="1024"/>
    </w:pPr>
  </w:style>
  <w:style w:type="paragraph" w:styleId="TOC4">
    <w:name w:val="toc 4"/>
    <w:basedOn w:val="Normal"/>
    <w:next w:val="TOC5"/>
    <w:uiPriority w:val="99"/>
    <w:pPr>
      <w:keepNext/>
      <w:widowControl w:val="0"/>
      <w:tabs>
        <w:tab w:val="right" w:leader="dot" w:pos="8222"/>
      </w:tabs>
      <w:spacing w:after="60"/>
      <w:ind w:left="1536"/>
    </w:pPr>
  </w:style>
  <w:style w:type="paragraph" w:styleId="TOC5">
    <w:name w:val="toc 5"/>
    <w:basedOn w:val="Normal"/>
    <w:next w:val="TOC6"/>
    <w:uiPriority w:val="99"/>
    <w:pPr>
      <w:keepNext/>
      <w:widowControl w:val="0"/>
      <w:tabs>
        <w:tab w:val="right" w:leader="dot" w:pos="8222"/>
      </w:tabs>
      <w:spacing w:after="60"/>
      <w:ind w:left="2048"/>
    </w:pPr>
  </w:style>
  <w:style w:type="paragraph" w:styleId="TOC6">
    <w:name w:val="toc 6"/>
    <w:basedOn w:val="Normal"/>
    <w:uiPriority w:val="99"/>
    <w:pPr>
      <w:keepNext/>
      <w:widowControl w:val="0"/>
      <w:tabs>
        <w:tab w:val="right" w:leader="dot" w:pos="8222"/>
      </w:tabs>
      <w:spacing w:after="60"/>
      <w:ind w:left="2560"/>
    </w:pPr>
  </w:style>
  <w:style w:type="paragraph" w:styleId="BalloonText">
    <w:name w:val="Balloon Text"/>
    <w:basedOn w:val="Normal"/>
    <w:link w:val="BalloonTextChar"/>
    <w:uiPriority w:val="99"/>
    <w:semiHidden/>
    <w:unhideWhenUsed/>
    <w:rsid w:val="00ED29FF"/>
    <w:rPr>
      <w:rFonts w:ascii="Tahoma" w:hAnsi="Tahoma" w:cs="Tahoma"/>
      <w:sz w:val="16"/>
      <w:szCs w:val="16"/>
    </w:rPr>
  </w:style>
  <w:style w:type="character" w:customStyle="1" w:styleId="BalloonTextChar">
    <w:name w:val="Balloon Text Char"/>
    <w:basedOn w:val="DefaultParagraphFont"/>
    <w:link w:val="BalloonText"/>
    <w:uiPriority w:val="99"/>
    <w:semiHidden/>
    <w:rsid w:val="00ED29FF"/>
    <w:rPr>
      <w:rFonts w:ascii="Tahoma" w:hAnsi="Tahoma" w:cs="Tahoma"/>
      <w:noProof/>
      <w:sz w:val="16"/>
      <w:szCs w:val="16"/>
    </w:rPr>
  </w:style>
  <w:style w:type="character" w:styleId="CommentReference">
    <w:name w:val="annotation reference"/>
    <w:basedOn w:val="DefaultParagraphFont"/>
    <w:uiPriority w:val="99"/>
    <w:semiHidden/>
    <w:unhideWhenUsed/>
    <w:rsid w:val="000C728A"/>
    <w:rPr>
      <w:sz w:val="16"/>
      <w:szCs w:val="16"/>
    </w:rPr>
  </w:style>
  <w:style w:type="paragraph" w:styleId="CommentText">
    <w:name w:val="annotation text"/>
    <w:basedOn w:val="Normal"/>
    <w:link w:val="CommentTextChar"/>
    <w:uiPriority w:val="99"/>
    <w:unhideWhenUsed/>
    <w:rsid w:val="000C728A"/>
  </w:style>
  <w:style w:type="character" w:customStyle="1" w:styleId="CommentTextChar">
    <w:name w:val="Comment Text Char"/>
    <w:basedOn w:val="DefaultParagraphFont"/>
    <w:link w:val="CommentText"/>
    <w:uiPriority w:val="99"/>
    <w:rsid w:val="000C728A"/>
    <w:rPr>
      <w:rFonts w:ascii="Times New Roman"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0C728A"/>
    <w:rPr>
      <w:b/>
      <w:bCs/>
    </w:rPr>
  </w:style>
  <w:style w:type="character" w:customStyle="1" w:styleId="CommentSubjectChar">
    <w:name w:val="Comment Subject Char"/>
    <w:basedOn w:val="CommentTextChar"/>
    <w:link w:val="CommentSubject"/>
    <w:uiPriority w:val="99"/>
    <w:semiHidden/>
    <w:rsid w:val="000C728A"/>
    <w:rPr>
      <w:rFonts w:ascii="Times New Roman" w:hAnsi="Times New Roman" w:cs="Times New Roman"/>
      <w:b/>
      <w:bCs/>
      <w:noProof/>
      <w:sz w:val="20"/>
      <w:szCs w:val="20"/>
    </w:rPr>
  </w:style>
  <w:style w:type="character" w:styleId="Hyperlink">
    <w:name w:val="Hyperlink"/>
    <w:basedOn w:val="DefaultParagraphFont"/>
    <w:uiPriority w:val="99"/>
    <w:unhideWhenUsed/>
    <w:rsid w:val="00982A14"/>
    <w:rPr>
      <w:color w:val="0000FF" w:themeColor="hyperlink"/>
      <w:u w:val="single"/>
    </w:rPr>
  </w:style>
  <w:style w:type="paragraph" w:styleId="Revision">
    <w:name w:val="Revision"/>
    <w:hidden/>
    <w:uiPriority w:val="99"/>
    <w:semiHidden/>
    <w:rsid w:val="004B44A7"/>
    <w:pPr>
      <w:spacing w:after="0" w:line="240" w:lineRule="auto"/>
    </w:pPr>
    <w:rPr>
      <w:rFonts w:ascii="Times New Roman" w:hAnsi="Times New Roman" w:cs="Times New Roman"/>
      <w:noProof/>
      <w:sz w:val="20"/>
      <w:szCs w:val="20"/>
    </w:rPr>
  </w:style>
  <w:style w:type="paragraph" w:styleId="ListParagraph">
    <w:name w:val="List Paragraph"/>
    <w:basedOn w:val="Normal"/>
    <w:uiPriority w:val="34"/>
    <w:qFormat/>
    <w:rsid w:val="00AF15C5"/>
    <w:pPr>
      <w:ind w:left="720"/>
      <w:contextualSpacing/>
    </w:pPr>
  </w:style>
  <w:style w:type="paragraph" w:styleId="NoSpacing">
    <w:name w:val="No Spacing"/>
    <w:uiPriority w:val="1"/>
    <w:qFormat/>
    <w:rsid w:val="00F11C1C"/>
    <w:pPr>
      <w:autoSpaceDE w:val="0"/>
      <w:autoSpaceDN w:val="0"/>
      <w:adjustRightInd w:val="0"/>
      <w:spacing w:beforeAutospacing="1" w:after="0" w:afterAutospacing="1" w:line="240" w:lineRule="auto"/>
    </w:pPr>
    <w:rPr>
      <w:rFonts w:cs="Times New Roman"/>
      <w:noProof/>
      <w:sz w:val="20"/>
      <w:szCs w:val="20"/>
    </w:rPr>
  </w:style>
  <w:style w:type="table" w:styleId="TableGrid">
    <w:name w:val="Table Grid"/>
    <w:basedOn w:val="TableNormal"/>
    <w:uiPriority w:val="59"/>
    <w:rsid w:val="004D36A5"/>
    <w:pPr>
      <w:spacing w:after="0" w:line="240" w:lineRule="auto"/>
    </w:pPr>
    <w:tblPr>
      <w:tblInd w:w="0" w:type="dxa"/>
      <w:tblBorders>
        <w:top w:val="single" w:sz="4" w:space="0" w:color="auto"/>
        <w:bottom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095C5E"/>
  </w:style>
  <w:style w:type="character" w:styleId="LineNumber">
    <w:name w:val="line number"/>
    <w:basedOn w:val="DefaultParagraphFont"/>
    <w:uiPriority w:val="99"/>
    <w:semiHidden/>
    <w:unhideWhenUsed/>
    <w:rsid w:val="00E23521"/>
    <w:rPr>
      <w:color w:val="BFBFBF" w:themeColor="background1" w:themeShade="BF"/>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Trifiro2014CombiningReview</b:Tag>
    <b:SourceType>ArticleInAPeriodical</b:SourceType>
    <b:Publisher>Wiley-Blackwell</b:Publisher>
    <b:Year>2014</b:Year>
    <b:Month>may</b:Month>
    <b:PeriodicalTitle>J Intern Med</b:PeriodicalTitle>
    <b:Volume>275</b:Volume>
    <b:Issue>6</b:Issue>
    <b:Url>http://dx.doi.org/10.1111/joim.12159</b:Url>
    <b:Pages>551-561</b:Pages>
    <b:Author>
      <b:Author>
        <b:NameList>
          <b:Person>
            <b:Last>Trifirò</b:Last>
            <b:First>G</b:First>
          </b:Person>
          <b:Person>
            <b:Last>Coloma</b:Last>
            <b:First>P</b:First>
            <b:Middle>M</b:Middle>
          </b:Person>
          <b:Person>
            <b:Last>Rijnbeek</b:Last>
            <b:First>P</b:First>
            <b:Middle>R</b:Middle>
          </b:Person>
          <b:Person>
            <b:Last>Romio</b:Last>
            <b:First>S</b:First>
          </b:Person>
          <b:Person>
            <b:Last>Mosseveld</b:Last>
            <b:First>B</b:First>
          </b:Person>
          <b:Person>
            <b:Last>Weibel</b:Last>
            <b:First>D</b:First>
          </b:Person>
          <b:Person>
            <b:Last>Bonhoeffer</b:Last>
            <b:First>J</b:First>
          </b:Person>
          <b:Person>
            <b:Last>Schuemie</b:Last>
            <b:First>M</b:First>
          </b:Person>
          <b:Person>
            <b:Last>van der Lei</b:Last>
            <b:First>J</b:First>
          </b:Person>
          <b:Person>
            <b:Last>Sturkenboom</b:Last>
            <b:First>M</b:First>
          </b:Person>
        </b:NameList>
      </b:Author>
    </b:Author>
    <b:Title>Combining multiple healthcare databases for postmarketing drug and vaccine safety surveillance: why and how?</b:Title>
    <b:RefOrder>1</b:RefOrder>
  </b:Source>
  <b:Source>
    <b:SourceType>JournalArticle</b:SourceType>
    <b:Tag>avillach2013harmonization</b:Tag>
    <b:Title>Harmonization process for the identification of medical events in eight European healthcare databases: the experience from the EU-ADR project</b:Title>
    <b:Year>2013</b:Year>
    <b:Author>
      <b:Author>
        <b:NameList>
          <b:Person>
            <b:Last>Avillach</b:Last>
            <b:First>Paul</b:First>
          </b:Person>
          <b:Person>
            <b:Last>Coloma</b:Last>
            <b:Middle>M</b:Middle>
            <b:First>Preciosa</b:First>
          </b:Person>
          <b:Person>
            <b:Last>Gini</b:Last>
            <b:First>Rosa</b:First>
          </b:Person>
          <b:Person>
            <b:Last>Schuemie</b:Last>
            <b:First>Martijn</b:First>
          </b:Person>
          <b:Person>
            <b:Last>Mougin</b:Last>
            <b:First>Fleur</b:First>
          </b:Person>
          <b:Person>
            <b:Last>Dufour</b:Last>
            <b:First>Jean-Charles</b:First>
          </b:Person>
          <b:Person>
            <b:Last>Mazzaglia</b:Last>
            <b:First>Giampiero</b:First>
          </b:Person>
          <b:Person>
            <b:Last>Giaquinto</b:Last>
            <b:First>Carlo</b:First>
          </b:Person>
          <b:Person>
            <b:Last>Fog/stunari</b:Last>
            <b:First>Carla</b:First>
          </b:Person>
          <b:Person>
            <b:Last>Herings</b:Last>
            <b:First>Ron</b:First>
          </b:Person>
          <b:Person>
            <b:Last>others</b:Last>
          </b:Person>
        </b:NameList>
      </b:Author>
    </b:Author>
    <b:Pages>184-192</b:Pages>
    <b:Volume>20</b:Volume>
    <b:Publisher>The Oxford University Press</b:Publisher>
    <b:JournalName>J Am Med Inform Assoc</b:JournalName>
    <b:Issue>1</b:Issue>
    <b:RefOrder>5</b:RefOrder>
  </b:Source>
  <b:Source>
    <b:SourceType>JournalArticle</b:SourceType>
    <b:Tag>avillach2009design</b:Tag>
    <b:Title>Design and evaluation of a semantic approach for the homogeneous identification of events in eight patient databases: a contribution to the European EU-ADR project.</b:Title>
    <b:Year>2009</b:Year>
    <b:Author>
      <b:Author>
        <b:NameList>
          <b:Person>
            <b:Last>Avillach</b:Last>
            <b:First>Paul</b:First>
          </b:Person>
          <b:Person>
            <b:Last>Joubert</b:Last>
            <b:First>Michel</b:First>
          </b:Person>
          <b:Person>
            <b:Last>Thiessard</b:Last>
            <b:First>Frantz</b:First>
          </b:Person>
          <b:Person>
            <b:Last>Trifir{\`o}</b:Last>
            <b:First>Gianluca</b:First>
          </b:Person>
          <b:Person>
            <b:Last>Dufour</b:Last>
            <b:First>Jean-Charles</b:First>
          </b:Person>
          <b:Person>
            <b:Last>Pariente</b:Last>
            <b:First>Antoine</b:First>
          </b:Person>
          <b:Person>
            <b:Last>Mougin</b:Last>
            <b:First>Fleur</b:First>
          </b:Person>
          <b:Person>
            <b:Last>Polimeni</b:Last>
            <b:First>Giovanni</b:First>
          </b:Person>
          <b:Person>
            <b:Last>Catania</b:Last>
            <b:Middle>Antonietta</b:Middle>
            <b:First>Maria</b:First>
          </b:Person>
          <b:Person>
            <b:Last>Giaquinto</b:Last>
            <b:First>Carlo</b:First>
          </b:Person>
          <b:Person>
            <b:Last>others</b:Last>
          </b:Person>
        </b:NameList>
      </b:Author>
    </b:Author>
    <b:Pages>1085-1089</b:Pages>
    <b:Volume>160</b:Volume>
    <b:JournalName>Studies in health technology and informatics</b:JournalName>
    <b:Issue>Pt 2</b:Issue>
    <b:RefOrder>3</b:RefOrder>
  </b:Source>
  <b:Source>
    <b:SourceType>JournalArticle</b:SourceType>
    <b:Tag>coloma2011combining</b:Tag>
    <b:Title>Combining electronic healthcare databases in Europe to allow for large-scale drug safety monitoring: the EU-ADR Project</b:Title>
    <b:Year>2011</b:Year>
    <b:Author>
      <b:Author>
        <b:NameList>
          <b:Person>
            <b:Last>Coloma</b:Last>
            <b:Middle>M</b:Middle>
            <b:First>Preciosa</b:First>
          </b:Person>
          <b:Person>
            <b:Last>Schuemie</b:Last>
            <b:Middle>J</b:Middle>
            <b:First>Martijn</b:First>
          </b:Person>
          <b:Person>
            <b:Last>Trifiro</b:Last>
            <b:First>Gianluca</b:First>
          </b:Person>
          <b:Person>
            <b:Last>Gini</b:Last>
            <b:First>Rosa</b:First>
          </b:Person>
          <b:Person>
            <b:Last>Herings</b:Last>
            <b:First>Ron</b:First>
          </b:Person>
          <b:Person>
            <b:Last>Hippisley-Cox</b:Last>
            <b:First>Julia</b:First>
          </b:Person>
          <b:Person>
            <b:Last>Mazzaglia</b:Last>
            <b:First>Giampiero</b:First>
          </b:Person>
          <b:Person>
            <b:Last>Giaquinto</b:Last>
            <b:First>Carlo</b:First>
          </b:Person>
          <b:Person>
            <b:Last>Corrao</b:Last>
            <b:First>Giovanni</b:First>
          </b:Person>
          <b:Person>
            <b:Last>Pedersen</b:Last>
            <b:First>Lars</b:First>
          </b:Person>
          <b:Person>
            <b:Last>others</b:Last>
          </b:Person>
        </b:NameList>
      </b:Author>
    </b:Author>
    <b:Pages>1-11</b:Pages>
    <b:Volume>20</b:Volume>
    <b:Publisher>Wiley Online Library</b:Publisher>
    <b:JournalName>Pharmacoepidemiology and drug safety</b:JournalName>
    <b:Issue>1</b:Issue>
    <b:RefOrder>4</b:RefOrder>
  </b:Source>
  <b:Source>
    <b:SourceType>JournalArticle</b:SourceType>
    <b:Tag>trifiro2014combining</b:Tag>
    <b:Title>Combining multiple healthcare databases for postmarketing drug and vaccine safety surveillance: why and how?</b:Title>
    <b:Year>2014</b:Year>
    <b:Author>
      <b:Author>
        <b:NameList>
          <b:Person>
            <b:Last>Trifir{\`o}</b:Last>
            <b:First>Gianluca</b:First>
          </b:Person>
          <b:Person>
            <b:Last>Coloma</b:Last>
            <b:First>PM</b:First>
          </b:Person>
          <b:Person>
            <b:Last>Rijnbeek</b:Last>
            <b:First>PR</b:First>
          </b:Person>
          <b:Person>
            <b:Last>Romio</b:Last>
            <b:First>Silvana</b:First>
          </b:Person>
          <b:Person>
            <b:Last>Mosseveld</b:Last>
            <b:First>B</b:First>
          </b:Person>
          <b:Person>
            <b:Last>Weibel</b:Last>
            <b:First>Daniel</b:First>
          </b:Person>
          <b:Person>
            <b:Last>Bonhoeffer</b:Last>
            <b:First>Jan</b:First>
          </b:Person>
          <b:Person>
            <b:Last>Schuemie</b:Last>
            <b:First>Martijn</b:First>
          </b:Person>
          <b:Person>
            <b:Last>Lei</b:Last>
            <b:First>J</b:First>
          </b:Person>
          <b:Person>
            <b:Last>Sturkenboom</b:Last>
            <b:First>Miriam</b:First>
          </b:Person>
        </b:NameList>
      </b:Author>
    </b:Author>
    <b:Pages>551-561</b:Pages>
    <b:Volume>275</b:Volume>
    <b:Publisher>Wiley Online Library</b:Publisher>
    <b:JournalName>Journal of internal medicine</b:JournalName>
    <b:Issue>6</b:Issue>
    <b:RefOrder>9</b:RefOrder>
  </b:Source>
  <b:Source>
    <b:SourceType>JournalArticle</b:SourceType>
    <b:Tag>Gini2016Comparison</b:Tag>
    <b:Title>Data Extraction and Management In Networks Of Observational Health Care Databases For Scientific Research: A Comparison Among EU-ADR, OMOP, Mini-Sentinel And MATRICE Strategies</b:Title>
    <b:Year>2016</b:Year>
    <b:Author>
      <b:Author>
        <b:NameList>
          <b:Person>
            <b:Last>Gini</b:Last>
            <b:First>Rosa</b:First>
          </b:Person>
          <b:Person>
            <b:Last>Schuemie</b:Last>
            <b:First>Martijn</b:First>
          </b:Person>
          <b:Person>
            <b:Last>Brown</b:Last>
            <b:First>Jeffrey</b:First>
          </b:Person>
          <b:Person>
            <b:Last>Ryan</b:Last>
            <b:First>Patrick</b:First>
          </b:Person>
          <b:Person>
            <b:Last>Vacchi</b:Last>
            <b:First>Edoardo</b:First>
          </b:Person>
          <b:Person>
            <b:Last>Coppola</b:Last>
            <b:First>Massimo</b:First>
          </b:Person>
          <b:Person>
            <b:Last>Cazzola</b:Last>
            <b:First>Walter</b:First>
          </b:Person>
          <b:Person>
            <b:Last>Coloma</b:Last>
            <b:First>Preciosa</b:First>
          </b:Person>
          <b:Person>
            <b:Last>Berni</b:Last>
            <b:First>Roberto</b:First>
          </b:Person>
          <b:Person>
            <b:Last>Diallo</b:Last>
            <b:First>Gayo</b:First>
          </b:Person>
          <b:Person>
            <b:Last>Oliveira</b:Last>
            <b:Middle>Luis</b:Middle>
            <b:First>José</b:First>
          </b:Person>
          <b:Person>
            <b:Last>Avillach</b:Last>
            <b:First>Paul</b:First>
          </b:Person>
          <b:Person>
            <b:Last>Trifirò</b:Last>
            <b:First>Gianluca</b:First>
          </b:Person>
          <b:Person>
            <b:Last>Rijnbeek</b:Last>
            <b:First>Peter</b:First>
          </b:Person>
          <b:Person>
            <b:Last>Bellentani</b:Last>
            <b:First>Mariadonata</b:First>
          </b:Person>
          <b:Person>
            <b:Last>van Der Lei</b:Last>
            <b:First>Johan</b:First>
          </b:Person>
          <b:Person>
            <b:Last>Klazinga</b:Last>
            <b:First>Niek</b:First>
          </b:Person>
          <b:Person>
            <b:Last>Sturkenboom</b:Last>
            <b:First>Miriam</b:First>
          </b:Person>
        </b:NameList>
      </b:Author>
    </b:Author>
    <b:Volume>4</b:Volume>
    <b:StandardNumber> DOI: http://dx.doi.org/10.13063/2327-9214.1189</b:StandardNumber>
    <b:JournalName>eGEMs (Generating Evidence \&amp; Methods to improve patient outcomes)</b:JournalName>
    <b:Issue>1</b:Issue>
    <b:URL>http://repository.edm-forum.org/egems/vol4/iss1/2</b:URL>
    <b:RefOrder>7</b:RefOrder>
  </b:Source>
  <b:Source>
    <b:SourceType>JournalArticle</b:SourceType>
    <b:Tag>Overhage2012ValidationCDM</b:Tag>
    <b:Title>Validation of a common data model for active safety surveillance research.</b:Title>
    <b:Year>2012</b:Year>
    <b:Author>
      <b:Author>
        <b:NameList>
          <b:Person>
            <b:Last>Overhage</b:Last>
            <b:Middle>Marc</b:Middle>
            <b:First>J</b:First>
          </b:Person>
          <b:Person>
            <b:Last>Ryan</b:Last>
            <b:Middle>B.</b:Middle>
            <b:First>Patrick</b:First>
          </b:Person>
          <b:Person>
            <b:Last>Reich</b:Last>
            <b:Middle>G.</b:Middle>
            <b:First>Christian</b:First>
          </b:Person>
          <b:Person>
            <b:Last>Hartzema</b:Last>
            <b:Middle>G.</b:Middle>
            <b:First>Abraham</b:First>
          </b:Person>
          <b:Person>
            <b:Last>Stang</b:Last>
            <b:Middle>E.</b:Middle>
            <b:First>Paul</b:First>
          </b:Person>
        </b:NameList>
      </b:Author>
    </b:Author>
    <b:Pages>54-60</b:Pages>
    <b:Volume>19</b:Volume>
    <b:StandardNumber> DOI: 10.1136/amiajnl-2011-000376</b:StandardNumber>
    <b:JournalName>J Am Med Inform Assoc</b:JournalName>
    <b:Issue>1</b:Issue>
    <b:Institution>Regenstrief Institute, Indiana University, School of Medicine, Indianapolis, Indiana, USA. moverhage@regenstrief.org</b:Institution>
    <b:URL>http://dx.doi.org/10.1136/amiajnl-2011-000376</b:URL>
    <b:BIBTEX_Abstract>Systematic analysis of observational medical databases for active safety surveillance is hindered by the variation in data models and coding systems. Data analysts often find robust clinical data models difficult to understand and ill suited to support their analytic approaches. Further, some models do not facilitate the computations required for systematic analysis across many interventions and outcomes for large datasets. Translating the data from these idiosyncratic data models to a common data model (CDM) could facilitate both the analysts' understanding and the suitability for large-scale systematic analysis. In addition to facilitating analysis, a suitable CDM has to faithfully represent the source observational database. Before beginning to use the Observational Medical Outcomes Partnership (OMOP) CDM and a related dictionary of standardized terminologies for a study of large-scale systematic active safety surveillance, the authors validated the model's suitability for this use by example.To validate the OMOP CDM, the model was instantiated into a relational database, data from 10 different observational healthcare databases were loaded into separate instances, a comprehensive array of analytic methods that operate on the data model was created, and these methods were executed against the databases to measure performance.There was acceptable representation of the data from 10 observational databases in the OMOP CDM using the standardized terminologies selected, and a range of analytic methods was developed and executed with sufficient performance to be useful for active safety surveillance.</b:BIBTEX_Abstract>
    <b:BIBTEX_KeyWords>Adverse Drug Reaction Reporting Systems; Databases, Factual; Health Services Research; Humans; Models, Theoretical; Observation; Pharmacovigilance; Terminology as Topic</b:BIBTEX_KeyWords>
    <b:RefOrder>8</b:RefOrder>
  </b:Source>
  <b:Source>
    <b:SourceType>JournalArticle</b:SourceType>
    <b:Tag>Reich2012StandardTerm</b:Tag>
    <b:Title>Evaluation of alternative standardized terminologies for medical conditions within a network of observational healthcare databases.</b:Title>
    <b:Year>2012</b:Year>
    <b:Author>
      <b:Author>
        <b:NameList>
          <b:Person>
            <b:Last>Reich</b:Last>
            <b:First>Christian</b:First>
          </b:Person>
          <b:Person>
            <b:Last>Ryan</b:Last>
            <b:Middle>B.</b:Middle>
            <b:First>Patrick</b:First>
          </b:Person>
          <b:Person>
            <b:Last>Stang</b:Last>
            <b:Middle>E.</b:Middle>
            <b:First>Paul</b:First>
          </b:Person>
          <b:Person>
            <b:Last>Rocca</b:Last>
            <b:First>Mitra</b:First>
          </b:Person>
        </b:NameList>
      </b:Author>
    </b:Author>
    <b:Pages>689-696</b:Pages>
    <b:Volume>45</b:Volume>
    <b:StandardNumber> DOI: 10.1016/j.jbi.2012.05.002</b:StandardNumber>
    <b:JournalName>J Biomed Inform</b:JournalName>
    <b:Issue>4</b:Issue>
    <b:Institution>Observational Medical Outcomes Partnership, Foundation for the National Institutes of Health, 9650 Rockville Pike, Bethesda, MD 20814, USA. reich@omop.org</b:Institution>
    <b:Month>Aug</b:Month>
    <b:URL>http://dx.doi.org/10.1016/j.jbi.2012.05.002</b:URL>
    <b:BIBTEX_Abstract>Large electronic databases of health care information, such as administrative claims and electronic health records, are available and are being used in a number of public health settings, including drug safety surveillance. However, because of a lack of standardization, clinical terminologies may differ across databases. With the aid of existing resources and expert coders, we have developed mapping tables to convert ICD-9-CM diagnosis codes used in some existing databases to SNOMED-CT and MedDRA. In addition, previously developed definitions for specific health outcomes of interest were mapped to the same standardized vocabularies. We evaluated how vocabulary mapping affected (1) the retention of clinical data from two test databases, (2) the semantic space of outcome definitions, (3) the prevalence of each outcome in the test databases, and (4) the reliability of analytic methods designed to detect drug-outcome associations in the test databases. Although vocabulary mapping affected the semantic space of some outcome definitions, as well as the prevalence of some outcomes in the test databases, it had only minor effects on the analysis of drug-outcome associations. Furthermore, both SNOMED-CT and MedDRA were viable for use as standardized vocabularies in systems designed to perform active medical product surveillance using disparate sources of observational data.</b:BIBTEX_Abstract>
    <b:BIBTEX_KeyWords>Clinical Coding, standards; Databases, Factual; Electronic Health Records, standards; Humans; Semantics; Terminology as Topic; Vocabulary, Controlled</b:BIBTEX_KeyWords>
    <b:RefOrder>10</b:RefOrder>
  </b:Source>
  <b:Source>
    <b:SourceType>JournalArticle</b:SourceType>
    <b:Tag>overby2013collaborative</b:Tag>
    <b:Title>A collaborative approach to developing an electronic health record phenotyping algorithm for drug-induced liver injury</b:Title>
    <b:Year>2013</b:Year>
    <b:Author>
      <b:Author>
        <b:NameList>
          <b:Person>
            <b:Last>Overby</b:Last>
            <b:Middle>Lynnette</b:Middle>
            <b:First>Casey</b:First>
          </b:Person>
          <b:Person>
            <b:Last>Pathak</b:Last>
            <b:First>Jyotishman</b:First>
          </b:Person>
          <b:Person>
            <b:Last>Gottesman</b:Last>
            <b:First>Omri</b:First>
          </b:Person>
          <b:Person>
            <b:Last>Haerian</b:Last>
            <b:First>Krystl</b:First>
          </b:Person>
          <b:Person>
            <b:Last>Perotte</b:Last>
            <b:First>Adler</b:First>
          </b:Person>
          <b:Person>
            <b:Last>Murphy</b:Last>
            <b:First>Sean</b:First>
          </b:Person>
          <b:Person>
            <b:Last>Bruce</b:Last>
            <b:First>Kevin</b:First>
          </b:Person>
          <b:Person>
            <b:Last>Johnson</b:Last>
            <b:First>Stephanie</b:First>
          </b:Person>
          <b:Person>
            <b:Last>Talwalkar</b:Last>
            <b:First>Jayant</b:First>
          </b:Person>
          <b:Person>
            <b:Last>Shen</b:Last>
            <b:First>Yufeng</b:First>
          </b:Person>
          <b:Person>
            <b:Last>others</b:Last>
          </b:Person>
        </b:NameList>
      </b:Author>
    </b:Author>
    <b:Pages>e243--e252</b:Pages>
    <b:Volume>20</b:Volume>
    <b:Publisher>The Oxford University Press</b:Publisher>
    <b:JournalName>Journal of the American Medical Informatics Association</b:JournalName>
    <b:Issue>e2</b:Issue>
    <b:URL>https://jamia.oxfordjournals.org/content/20/e2/e243</b:URL>
    <b:RefOrder>2</b:RefOrder>
  </b:Source>
  <b:Source>
    <b:SourceType>ConferenceProceedings</b:SourceType>
    <b:BIBTEX_Entry>conference</b:BIBTEX_Entry>
    <b:Tag>Roberto2015heterogeneous</b:Tag>
    <b:Title>Identifying cases of type 2 diabetes from heterogeneous data sources: strategy from the EMIF Project</b:Title>
    <b:Year>2015</b:Year>
    <b:Author>
      <b:Author>
        <b:NameList>
          <b:Person>
            <b:Last>Roberto</b:Last>
            <b:First>G.</b:First>
          </b:Person>
          <b:Person>
            <b:Last>Leal</b:Last>
            <b:First>I.</b:First>
          </b:Person>
          <b:Person>
            <b:Last>Sattar</b:Last>
            <b:First>N.</b:First>
          </b:Person>
          <b:Person>
            <b:Last>Loomis</b:Last>
            <b:First>K.</b:First>
          </b:Person>
          <b:Person>
            <b:Last>Avillach</b:Last>
            <b:First>P.</b:First>
          </b:Person>
          <b:Person>
            <b:Last>Egger</b:Last>
            <b:First>P.</b:First>
          </b:Person>
          <b:Person>
            <b:Last>van Wijngaarden</b:Last>
            <b:First>R.</b:First>
          </b:Person>
          <b:Person>
            <b:Last>Ansell</b:Last>
            <b:First>D.</b:First>
          </b:Person>
          <b:Person>
            <b:Last>Reisberg</b:Last>
            <b:First>S.</b:First>
          </b:Person>
          <b:Person>
            <b:Last>Tammesoo</b:Last>
            <b:First>M.</b:First>
          </b:Person>
          <b:Person>
            <b:Last>Alavere</b:Last>
            <b:First>H.</b:First>
          </b:Person>
          <b:Person>
            <b:Last>Pasqua</b:Last>
            <b:First>A.</b:First>
          </b:Person>
          <b:Person>
            <b:Last>Pedersen</b:Last>
            <b:First>L.</b:First>
          </b:Person>
          <b:Person>
            <b:Last>Cunningham</b:Last>
            <b:First>J.</b:First>
          </b:Person>
          <b:Person>
            <b:Last>Tramontan</b:Last>
            <b:First>L.</b:First>
          </b:Person>
          <b:Person>
            <b:Last>Mayer</b:Last>
            <b:First>M.A.</b:First>
          </b:Person>
          <b:Person>
            <b:Last>Herings</b:Last>
            <b:First>R.</b:First>
          </b:Person>
          <b:Person>
            <b:Last>Coloma</b:Last>
            <b:First>P.</b:First>
          </b:Person>
          <b:Person>
            <b:Last>Lapi</b:Last>
            <b:First>F.</b:First>
          </b:Person>
          <b:Person>
            <b:Last>SSturkenboom</b:Last>
            <b:First>M.C.J.M.</b:First>
          </b:Person>
          <b:Person>
            <b:Last>van Der Lei</b:Last>
            <b:First>J.</b:First>
          </b:Person>
          <b:Person>
            <b:Last>Schuemie</b:Last>
            <b:First>M.</b:First>
          </b:Person>
          <b:Person>
            <b:Last>Rijnbeek</b:Last>
            <b:First>P.</b:First>
          </b:Person>
          <b:Person>
            <b:Last>Gini</b:Last>
            <b:First>R.</b:First>
          </b:Person>
        </b:NameList>
      </b:Author>
    </b:Author>
    <b:BookTitle>Abstracts of the 31st International Conference on Pharmacoepidemiology and Therapeutic Risk Management</b:BookTitle>
    <b:ConferenceName>Abstracts of the 31st International Conference on Pharmacoepidemiology and Therapeutic Risk Management</b:ConferenceName>
    <b:URL>http://onlinelibrary.wiley.com/doi/10.1002/pds.3838/abstract</b:URL>
    <b:BIBTEX_Abstract>Background: The European Medical Information Framework (EMIF) project is developing an infrastructure to combine existing healthcare data to perform observational (pharmaco)epidemiological studies involving a wide variety of data sources.
Objectives: To assess the impact of different strategies on the identification of subjects with type 2 diabetes (T2DM).
Methods: Eight data sources from Spain, Italy, the Netherlands, Denmark, the UK and Estonia were considered: three primary care (PCD), thr ee administrative (AD), one hospital (HD) and one biobank (BD). Using the Unified Medical Language System, medical concepts of pertinent diagnoses, treatments, such as insulin or non-insulin antiglycemic drugs (NIAD) or laboratory tests (glycated hemoglobin ≥6.5%) were selected and projected to local terminologies. In each data source, a list of component algorithms to be used as inclusion or exclusion criteria was extracted and their individual contribution to the identification of subjects with T2DM in 2012 in patients older than 16 was assessed.
Results: Subjects with a record of T2DM diagnosis were 4.6%, 6.3% and 6.6% in PCD, 0.9%, 1.5% and 3.2% in AD, and 3.9% in BD and 16.0% in HD. In two of three AD, drug utilization was the main source of case identification, as such data sources contained diagnoses only from the hospital inpatient environment. In fact, in these two AD, adding subjects with at least two records of NIAD increased the total number of cases about 3.5-fold, while adding both NIAD and insulin, after excluding patients with diagnoses of other indications (type 1 diabetes and gestational diabetes), increased the number 3.6- to 4-fold. In two out of three PCD, adding subjects with at least two records of glycated hemoglobin ≥6.5% increased the number of cases identified of 5% and 40%, respectively.
Conclusions: Case identification strategies have an important impact on the size and type of patient population identified and should be clearly documented to provide the necessary context for interpretation. In multi-data source studies, harmonization of event identification is a substantial process, due to differences and availability of data in each source.</b:BIBTEX_Abstract>
    <b:RefOrder>6</b:RefOrder>
  </b:Source>
</b:Sources>
</file>

<file path=customXml/itemProps1.xml><?xml version="1.0" encoding="utf-8"?>
<ds:datastoreItem xmlns:ds="http://schemas.openxmlformats.org/officeDocument/2006/customXml" ds:itemID="{13DBFBF7-34CD-4BB8-8848-CA408C47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25362</TotalTime>
  <Pages>18</Pages>
  <Words>6242</Words>
  <Characters>35581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Original file was comap-note.tex</vt:lpstr>
    </vt:vector>
  </TitlesOfParts>
  <Company/>
  <LinksUpToDate>false</LinksUpToDate>
  <CharactersWithSpaces>41740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comap-note.tex</dc:title>
  <dc:subject/>
  <dc:creator>Benedikt Becker</dc:creator>
  <cp:keywords/>
  <dc:description/>
  <cp:lastModifiedBy>Benedikt Becker</cp:lastModifiedBy>
  <cp:revision>367</cp:revision>
  <dcterms:created xsi:type="dcterms:W3CDTF">2016-03-14T13:27:00Z</dcterms:created>
  <dcterms:modified xsi:type="dcterms:W3CDTF">2016-04-03T18:44:00Z</dcterms:modified>
</cp:coreProperties>
</file>